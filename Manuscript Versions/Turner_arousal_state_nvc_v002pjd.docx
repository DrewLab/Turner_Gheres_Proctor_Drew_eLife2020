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BEFCA" w14:textId="290B6285" w:rsidR="00577702" w:rsidRPr="00EE2D4E" w:rsidRDefault="00577702">
      <w:pPr>
        <w:adjustRightInd w:val="0"/>
        <w:spacing w:line="360" w:lineRule="auto"/>
        <w:contextualSpacing/>
        <w:jc w:val="both"/>
        <w:rPr>
          <w:rFonts w:ascii="Arial" w:hAnsi="Arial" w:cs="Arial"/>
          <w:sz w:val="22"/>
          <w:szCs w:val="22"/>
          <w:rPrChange w:id="0" w:author="Patrick Drew" w:date="2020-05-12T18:19:00Z">
            <w:rPr>
              <w:sz w:val="22"/>
              <w:szCs w:val="22"/>
            </w:rPr>
          </w:rPrChange>
        </w:rPr>
        <w:pPrChange w:id="1" w:author="Patrick Drew" w:date="2020-05-12T18:16:00Z">
          <w:pPr>
            <w:adjustRightInd w:val="0"/>
            <w:contextualSpacing/>
            <w:jc w:val="both"/>
          </w:pPr>
        </w:pPrChange>
      </w:pPr>
      <w:r w:rsidRPr="00EE2D4E">
        <w:rPr>
          <w:rFonts w:ascii="Arial" w:hAnsi="Arial" w:cs="Arial"/>
          <w:sz w:val="22"/>
          <w:szCs w:val="22"/>
          <w:rPrChange w:id="2" w:author="Patrick Drew" w:date="2020-05-12T18:19:00Z">
            <w:rPr>
              <w:sz w:val="22"/>
              <w:szCs w:val="22"/>
            </w:rPr>
          </w:rPrChange>
        </w:rPr>
        <w:t xml:space="preserve">Title: </w:t>
      </w:r>
      <w:r w:rsidR="00487B52" w:rsidRPr="00EE2D4E">
        <w:rPr>
          <w:rFonts w:ascii="Arial" w:hAnsi="Arial" w:cs="Arial"/>
          <w:sz w:val="22"/>
          <w:szCs w:val="22"/>
          <w:rPrChange w:id="3" w:author="Patrick Drew" w:date="2020-05-12T18:19:00Z">
            <w:rPr>
              <w:sz w:val="22"/>
              <w:szCs w:val="22"/>
            </w:rPr>
          </w:rPrChange>
        </w:rPr>
        <w:t>Behavior</w:t>
      </w:r>
      <w:r w:rsidR="003D16D2" w:rsidRPr="00EE2D4E">
        <w:rPr>
          <w:rFonts w:ascii="Arial" w:hAnsi="Arial" w:cs="Arial"/>
          <w:sz w:val="22"/>
          <w:szCs w:val="22"/>
          <w:rPrChange w:id="4" w:author="Patrick Drew" w:date="2020-05-12T18:19:00Z">
            <w:rPr>
              <w:sz w:val="22"/>
              <w:szCs w:val="22"/>
            </w:rPr>
          </w:rPrChange>
        </w:rPr>
        <w:t xml:space="preserve"> </w:t>
      </w:r>
      <w:r w:rsidR="00487B52" w:rsidRPr="00EE2D4E">
        <w:rPr>
          <w:rFonts w:ascii="Arial" w:hAnsi="Arial" w:cs="Arial"/>
          <w:sz w:val="22"/>
          <w:szCs w:val="22"/>
          <w:rPrChange w:id="5" w:author="Patrick Drew" w:date="2020-05-12T18:19:00Z">
            <w:rPr>
              <w:sz w:val="22"/>
              <w:szCs w:val="22"/>
            </w:rPr>
          </w:rPrChange>
        </w:rPr>
        <w:t>and arousal state control</w:t>
      </w:r>
      <w:r w:rsidR="003D16D2" w:rsidRPr="00EE2D4E">
        <w:rPr>
          <w:rFonts w:ascii="Arial" w:hAnsi="Arial" w:cs="Arial"/>
          <w:sz w:val="22"/>
          <w:szCs w:val="22"/>
          <w:rPrChange w:id="6" w:author="Patrick Drew" w:date="2020-05-12T18:19:00Z">
            <w:rPr>
              <w:sz w:val="22"/>
              <w:szCs w:val="22"/>
            </w:rPr>
          </w:rPrChange>
        </w:rPr>
        <w:t>s</w:t>
      </w:r>
      <w:r w:rsidR="00487B52" w:rsidRPr="00EE2D4E">
        <w:rPr>
          <w:rFonts w:ascii="Arial" w:hAnsi="Arial" w:cs="Arial"/>
          <w:sz w:val="22"/>
          <w:szCs w:val="22"/>
          <w:rPrChange w:id="7" w:author="Patrick Drew" w:date="2020-05-12T18:19:00Z">
            <w:rPr>
              <w:sz w:val="22"/>
              <w:szCs w:val="22"/>
            </w:rPr>
          </w:rPrChange>
        </w:rPr>
        <w:t xml:space="preserve"> </w:t>
      </w:r>
      <w:r w:rsidR="00A22859" w:rsidRPr="00EE2D4E">
        <w:rPr>
          <w:rFonts w:ascii="Arial" w:hAnsi="Arial" w:cs="Arial"/>
          <w:sz w:val="22"/>
          <w:szCs w:val="22"/>
          <w:rPrChange w:id="8" w:author="Patrick Drew" w:date="2020-05-12T18:19:00Z">
            <w:rPr>
              <w:sz w:val="22"/>
              <w:szCs w:val="22"/>
            </w:rPr>
          </w:rPrChange>
        </w:rPr>
        <w:t>neurovascular coupling</w:t>
      </w:r>
    </w:p>
    <w:p w14:paraId="02BF38FE" w14:textId="43E147D1" w:rsidR="00577702" w:rsidRPr="00EE2D4E" w:rsidRDefault="00577702">
      <w:pPr>
        <w:adjustRightInd w:val="0"/>
        <w:spacing w:line="360" w:lineRule="auto"/>
        <w:contextualSpacing/>
        <w:jc w:val="both"/>
        <w:rPr>
          <w:rFonts w:ascii="Arial" w:hAnsi="Arial" w:cs="Arial"/>
          <w:sz w:val="22"/>
          <w:szCs w:val="22"/>
          <w:vertAlign w:val="superscript"/>
          <w:rPrChange w:id="9" w:author="Patrick Drew" w:date="2020-05-12T18:19:00Z">
            <w:rPr>
              <w:sz w:val="22"/>
              <w:szCs w:val="22"/>
              <w:vertAlign w:val="superscript"/>
            </w:rPr>
          </w:rPrChange>
        </w:rPr>
        <w:pPrChange w:id="10" w:author="Patrick Drew" w:date="2020-05-12T18:16:00Z">
          <w:pPr>
            <w:adjustRightInd w:val="0"/>
            <w:contextualSpacing/>
            <w:jc w:val="both"/>
          </w:pPr>
        </w:pPrChange>
      </w:pPr>
      <w:r w:rsidRPr="00EE2D4E">
        <w:rPr>
          <w:rFonts w:ascii="Arial" w:hAnsi="Arial" w:cs="Arial"/>
          <w:sz w:val="22"/>
          <w:szCs w:val="22"/>
          <w:rPrChange w:id="11" w:author="Patrick Drew" w:date="2020-05-12T18:19:00Z">
            <w:rPr>
              <w:sz w:val="22"/>
              <w:szCs w:val="22"/>
            </w:rPr>
          </w:rPrChange>
        </w:rPr>
        <w:t>Authors:</w:t>
      </w:r>
      <w:r w:rsidR="00F64354" w:rsidRPr="00EE2D4E">
        <w:rPr>
          <w:rFonts w:ascii="Arial" w:hAnsi="Arial" w:cs="Arial"/>
          <w:sz w:val="22"/>
          <w:szCs w:val="22"/>
          <w:rPrChange w:id="12" w:author="Patrick Drew" w:date="2020-05-12T18:19:00Z">
            <w:rPr>
              <w:sz w:val="22"/>
              <w:szCs w:val="22"/>
            </w:rPr>
          </w:rPrChange>
        </w:rPr>
        <w:t xml:space="preserve"> </w:t>
      </w:r>
      <w:r w:rsidR="00487B52" w:rsidRPr="00EE2D4E">
        <w:rPr>
          <w:rFonts w:ascii="Arial" w:hAnsi="Arial" w:cs="Arial"/>
          <w:sz w:val="22"/>
          <w:szCs w:val="22"/>
          <w:rPrChange w:id="13" w:author="Patrick Drew" w:date="2020-05-12T18:19:00Z">
            <w:rPr>
              <w:sz w:val="22"/>
              <w:szCs w:val="22"/>
            </w:rPr>
          </w:rPrChange>
        </w:rPr>
        <w:t>Kevin</w:t>
      </w:r>
      <w:r w:rsidR="00504D36" w:rsidRPr="00EE2D4E">
        <w:rPr>
          <w:rFonts w:ascii="Arial" w:hAnsi="Arial" w:cs="Arial"/>
          <w:sz w:val="22"/>
          <w:szCs w:val="22"/>
          <w:rPrChange w:id="14" w:author="Patrick Drew" w:date="2020-05-12T18:19:00Z">
            <w:rPr>
              <w:sz w:val="22"/>
              <w:szCs w:val="22"/>
            </w:rPr>
          </w:rPrChange>
        </w:rPr>
        <w:t xml:space="preserve"> L.</w:t>
      </w:r>
      <w:r w:rsidR="00487B52" w:rsidRPr="00EE2D4E">
        <w:rPr>
          <w:rFonts w:ascii="Arial" w:hAnsi="Arial" w:cs="Arial"/>
          <w:sz w:val="22"/>
          <w:szCs w:val="22"/>
          <w:rPrChange w:id="15" w:author="Patrick Drew" w:date="2020-05-12T18:19:00Z">
            <w:rPr>
              <w:sz w:val="22"/>
              <w:szCs w:val="22"/>
            </w:rPr>
          </w:rPrChange>
        </w:rPr>
        <w:t xml:space="preserve"> Turner</w:t>
      </w:r>
      <w:r w:rsidR="00487B52" w:rsidRPr="00EE2D4E">
        <w:rPr>
          <w:rFonts w:ascii="Arial" w:hAnsi="Arial" w:cs="Arial"/>
          <w:sz w:val="22"/>
          <w:szCs w:val="22"/>
          <w:vertAlign w:val="superscript"/>
          <w:rPrChange w:id="16" w:author="Patrick Drew" w:date="2020-05-12T18:19:00Z">
            <w:rPr>
              <w:sz w:val="22"/>
              <w:szCs w:val="22"/>
              <w:vertAlign w:val="superscript"/>
            </w:rPr>
          </w:rPrChange>
        </w:rPr>
        <w:t>1,2</w:t>
      </w:r>
      <w:r w:rsidR="00487B52" w:rsidRPr="00EE2D4E">
        <w:rPr>
          <w:rFonts w:ascii="Arial" w:hAnsi="Arial" w:cs="Arial"/>
          <w:sz w:val="22"/>
          <w:szCs w:val="22"/>
          <w:rPrChange w:id="17" w:author="Patrick Drew" w:date="2020-05-12T18:19:00Z">
            <w:rPr>
              <w:sz w:val="22"/>
              <w:szCs w:val="22"/>
            </w:rPr>
          </w:rPrChange>
        </w:rPr>
        <w:t xml:space="preserve">, Ravi </w:t>
      </w:r>
      <w:proofErr w:type="spellStart"/>
      <w:r w:rsidR="00487B52" w:rsidRPr="00EE2D4E">
        <w:rPr>
          <w:rFonts w:ascii="Arial" w:hAnsi="Arial" w:cs="Arial"/>
          <w:sz w:val="22"/>
          <w:szCs w:val="22"/>
          <w:rPrChange w:id="18" w:author="Patrick Drew" w:date="2020-05-12T18:19:00Z">
            <w:rPr>
              <w:sz w:val="22"/>
              <w:szCs w:val="22"/>
            </w:rPr>
          </w:rPrChange>
        </w:rPr>
        <w:t>Teja</w:t>
      </w:r>
      <w:proofErr w:type="spellEnd"/>
      <w:r w:rsidR="00504D36" w:rsidRPr="00EE2D4E">
        <w:rPr>
          <w:rFonts w:ascii="Arial" w:hAnsi="Arial" w:cs="Arial"/>
          <w:sz w:val="22"/>
          <w:szCs w:val="22"/>
          <w:rPrChange w:id="19" w:author="Patrick Drew" w:date="2020-05-12T18:19:00Z">
            <w:rPr>
              <w:sz w:val="22"/>
              <w:szCs w:val="22"/>
            </w:rPr>
          </w:rPrChange>
        </w:rPr>
        <w:t xml:space="preserve"> Kedarasetti</w:t>
      </w:r>
      <w:r w:rsidR="00487B52" w:rsidRPr="00EE2D4E">
        <w:rPr>
          <w:rFonts w:ascii="Arial" w:hAnsi="Arial" w:cs="Arial"/>
          <w:sz w:val="22"/>
          <w:szCs w:val="22"/>
          <w:vertAlign w:val="superscript"/>
          <w:rPrChange w:id="20" w:author="Patrick Drew" w:date="2020-05-12T18:19:00Z">
            <w:rPr>
              <w:sz w:val="22"/>
              <w:szCs w:val="22"/>
              <w:vertAlign w:val="superscript"/>
            </w:rPr>
          </w:rPrChange>
        </w:rPr>
        <w:t>2,3</w:t>
      </w:r>
      <w:r w:rsidR="00487B52" w:rsidRPr="00EE2D4E">
        <w:rPr>
          <w:rFonts w:ascii="Arial" w:hAnsi="Arial" w:cs="Arial"/>
          <w:sz w:val="22"/>
          <w:szCs w:val="22"/>
          <w:rPrChange w:id="21" w:author="Patrick Drew" w:date="2020-05-12T18:19:00Z">
            <w:rPr>
              <w:sz w:val="22"/>
              <w:szCs w:val="22"/>
            </w:rPr>
          </w:rPrChange>
        </w:rPr>
        <w:t xml:space="preserve">, Kyle </w:t>
      </w:r>
      <w:r w:rsidR="002857B7" w:rsidRPr="00EE2D4E">
        <w:rPr>
          <w:rFonts w:ascii="Arial" w:hAnsi="Arial" w:cs="Arial"/>
          <w:sz w:val="22"/>
          <w:szCs w:val="22"/>
          <w:rPrChange w:id="22" w:author="Patrick Drew" w:date="2020-05-12T18:19:00Z">
            <w:rPr>
              <w:sz w:val="22"/>
              <w:szCs w:val="22"/>
            </w:rPr>
          </w:rPrChange>
        </w:rPr>
        <w:t xml:space="preserve">W. </w:t>
      </w:r>
      <w:r w:rsidR="00487B52" w:rsidRPr="00EE2D4E">
        <w:rPr>
          <w:rFonts w:ascii="Arial" w:hAnsi="Arial" w:cs="Arial"/>
          <w:sz w:val="22"/>
          <w:szCs w:val="22"/>
          <w:rPrChange w:id="23" w:author="Patrick Drew" w:date="2020-05-12T18:19:00Z">
            <w:rPr>
              <w:sz w:val="22"/>
              <w:szCs w:val="22"/>
            </w:rPr>
          </w:rPrChange>
        </w:rPr>
        <w:t>Gheres</w:t>
      </w:r>
      <w:r w:rsidR="00487B52" w:rsidRPr="00EE2D4E">
        <w:rPr>
          <w:rFonts w:ascii="Arial" w:hAnsi="Arial" w:cs="Arial"/>
          <w:sz w:val="22"/>
          <w:szCs w:val="22"/>
          <w:vertAlign w:val="superscript"/>
          <w:rPrChange w:id="24" w:author="Patrick Drew" w:date="2020-05-12T18:19:00Z">
            <w:rPr>
              <w:sz w:val="22"/>
              <w:szCs w:val="22"/>
              <w:vertAlign w:val="superscript"/>
            </w:rPr>
          </w:rPrChange>
        </w:rPr>
        <w:t>2,4</w:t>
      </w:r>
      <w:r w:rsidR="00487B52" w:rsidRPr="00EE2D4E">
        <w:rPr>
          <w:rFonts w:ascii="Arial" w:hAnsi="Arial" w:cs="Arial"/>
          <w:sz w:val="22"/>
          <w:szCs w:val="22"/>
          <w:rPrChange w:id="25" w:author="Patrick Drew" w:date="2020-05-12T18:19:00Z">
            <w:rPr>
              <w:sz w:val="22"/>
              <w:szCs w:val="22"/>
            </w:rPr>
          </w:rPrChange>
        </w:rPr>
        <w:t xml:space="preserve">, </w:t>
      </w:r>
      <w:r w:rsidR="00A22859" w:rsidRPr="00EE2D4E">
        <w:rPr>
          <w:rFonts w:ascii="Arial" w:hAnsi="Arial" w:cs="Arial"/>
          <w:sz w:val="22"/>
          <w:szCs w:val="22"/>
          <w:rPrChange w:id="26" w:author="Patrick Drew" w:date="2020-05-12T18:19:00Z">
            <w:rPr>
              <w:sz w:val="22"/>
              <w:szCs w:val="22"/>
            </w:rPr>
          </w:rPrChange>
        </w:rPr>
        <w:t>Elizabeth A. Proctor</w:t>
      </w:r>
      <w:r w:rsidR="00A22859" w:rsidRPr="00EE2D4E">
        <w:rPr>
          <w:rFonts w:ascii="Arial" w:hAnsi="Arial" w:cs="Arial"/>
          <w:sz w:val="22"/>
          <w:szCs w:val="22"/>
          <w:vertAlign w:val="superscript"/>
          <w:rPrChange w:id="27" w:author="Patrick Drew" w:date="2020-05-12T18:19:00Z">
            <w:rPr>
              <w:sz w:val="22"/>
              <w:szCs w:val="22"/>
              <w:vertAlign w:val="superscript"/>
            </w:rPr>
          </w:rPrChange>
        </w:rPr>
        <w:t>1,2,3,5,6</w:t>
      </w:r>
      <w:r w:rsidR="00664669" w:rsidRPr="00EE2D4E">
        <w:rPr>
          <w:rFonts w:ascii="Arial" w:hAnsi="Arial" w:cs="Arial"/>
          <w:sz w:val="22"/>
          <w:szCs w:val="22"/>
          <w:rPrChange w:id="28" w:author="Patrick Drew" w:date="2020-05-12T18:19:00Z">
            <w:rPr>
              <w:sz w:val="22"/>
              <w:szCs w:val="22"/>
            </w:rPr>
          </w:rPrChange>
        </w:rPr>
        <w:t xml:space="preserve">, </w:t>
      </w:r>
      <w:r w:rsidR="00A22859" w:rsidRPr="00EE2D4E">
        <w:rPr>
          <w:rFonts w:ascii="Arial" w:hAnsi="Arial" w:cs="Arial"/>
          <w:color w:val="000000" w:themeColor="text1"/>
          <w:sz w:val="22"/>
          <w:szCs w:val="22"/>
          <w:rPrChange w:id="29" w:author="Patrick Drew" w:date="2020-05-12T18:19:00Z">
            <w:rPr>
              <w:color w:val="000000" w:themeColor="text1"/>
              <w:sz w:val="22"/>
              <w:szCs w:val="22"/>
            </w:rPr>
          </w:rPrChange>
        </w:rPr>
        <w:t>Francesco Costanzo</w:t>
      </w:r>
      <w:r w:rsidR="00A22859" w:rsidRPr="00EE2D4E">
        <w:rPr>
          <w:rFonts w:ascii="Arial" w:hAnsi="Arial" w:cs="Arial"/>
          <w:color w:val="000000" w:themeColor="text1"/>
          <w:sz w:val="22"/>
          <w:szCs w:val="22"/>
          <w:vertAlign w:val="superscript"/>
          <w:rPrChange w:id="30" w:author="Patrick Drew" w:date="2020-05-12T18:19:00Z">
            <w:rPr>
              <w:color w:val="000000" w:themeColor="text1"/>
              <w:sz w:val="22"/>
              <w:szCs w:val="22"/>
              <w:vertAlign w:val="superscript"/>
            </w:rPr>
          </w:rPrChange>
        </w:rPr>
        <w:t>1,2,3,7</w:t>
      </w:r>
      <w:r w:rsidR="00664669" w:rsidRPr="00EE2D4E">
        <w:rPr>
          <w:rFonts w:ascii="Arial" w:hAnsi="Arial" w:cs="Arial"/>
          <w:sz w:val="22"/>
          <w:szCs w:val="22"/>
          <w:rPrChange w:id="31" w:author="Patrick Drew" w:date="2020-05-12T18:19:00Z">
            <w:rPr>
              <w:sz w:val="22"/>
              <w:szCs w:val="22"/>
            </w:rPr>
          </w:rPrChange>
        </w:rPr>
        <w:t xml:space="preserve">, </w:t>
      </w:r>
      <w:r w:rsidR="00487B52" w:rsidRPr="00EE2D4E">
        <w:rPr>
          <w:rFonts w:ascii="Arial" w:hAnsi="Arial" w:cs="Arial"/>
          <w:sz w:val="22"/>
          <w:szCs w:val="22"/>
          <w:rPrChange w:id="32" w:author="Patrick Drew" w:date="2020-05-12T18:19:00Z">
            <w:rPr>
              <w:sz w:val="22"/>
              <w:szCs w:val="22"/>
            </w:rPr>
          </w:rPrChange>
        </w:rPr>
        <w:t xml:space="preserve">Patrick </w:t>
      </w:r>
      <w:r w:rsidR="00504D36" w:rsidRPr="00EE2D4E">
        <w:rPr>
          <w:rFonts w:ascii="Arial" w:hAnsi="Arial" w:cs="Arial"/>
          <w:sz w:val="22"/>
          <w:szCs w:val="22"/>
          <w:rPrChange w:id="33" w:author="Patrick Drew" w:date="2020-05-12T18:19:00Z">
            <w:rPr>
              <w:sz w:val="22"/>
              <w:szCs w:val="22"/>
            </w:rPr>
          </w:rPrChange>
        </w:rPr>
        <w:t xml:space="preserve">J. </w:t>
      </w:r>
      <w:r w:rsidR="00487B52" w:rsidRPr="00EE2D4E">
        <w:rPr>
          <w:rFonts w:ascii="Arial" w:hAnsi="Arial" w:cs="Arial"/>
          <w:sz w:val="22"/>
          <w:szCs w:val="22"/>
          <w:rPrChange w:id="34" w:author="Patrick Drew" w:date="2020-05-12T18:19:00Z">
            <w:rPr>
              <w:sz w:val="22"/>
              <w:szCs w:val="22"/>
            </w:rPr>
          </w:rPrChange>
        </w:rPr>
        <w:t>Drew</w:t>
      </w:r>
      <w:r w:rsidR="00F51FB8" w:rsidRPr="00EE2D4E">
        <w:rPr>
          <w:rFonts w:ascii="Arial" w:hAnsi="Arial" w:cs="Arial"/>
          <w:sz w:val="22"/>
          <w:szCs w:val="22"/>
          <w:rPrChange w:id="35" w:author="Patrick Drew" w:date="2020-05-12T18:19:00Z">
            <w:rPr>
              <w:sz w:val="22"/>
              <w:szCs w:val="22"/>
            </w:rPr>
          </w:rPrChange>
        </w:rPr>
        <w:t>*</w:t>
      </w:r>
      <w:r w:rsidR="00504D36" w:rsidRPr="00EE2D4E">
        <w:rPr>
          <w:rFonts w:ascii="Arial" w:hAnsi="Arial" w:cs="Arial"/>
          <w:sz w:val="22"/>
          <w:szCs w:val="22"/>
          <w:vertAlign w:val="superscript"/>
          <w:rPrChange w:id="36" w:author="Patrick Drew" w:date="2020-05-12T18:19:00Z">
            <w:rPr>
              <w:sz w:val="22"/>
              <w:szCs w:val="22"/>
              <w:vertAlign w:val="superscript"/>
            </w:rPr>
          </w:rPrChange>
        </w:rPr>
        <w:t>1,2</w:t>
      </w:r>
      <w:r w:rsidR="002857B7" w:rsidRPr="00EE2D4E">
        <w:rPr>
          <w:rFonts w:ascii="Arial" w:hAnsi="Arial" w:cs="Arial"/>
          <w:sz w:val="22"/>
          <w:szCs w:val="22"/>
          <w:vertAlign w:val="superscript"/>
          <w:rPrChange w:id="37" w:author="Patrick Drew" w:date="2020-05-12T18:19:00Z">
            <w:rPr>
              <w:sz w:val="22"/>
              <w:szCs w:val="22"/>
              <w:vertAlign w:val="superscript"/>
            </w:rPr>
          </w:rPrChange>
        </w:rPr>
        <w:t>,3</w:t>
      </w:r>
      <w:r w:rsidR="00504D36" w:rsidRPr="00EE2D4E">
        <w:rPr>
          <w:rFonts w:ascii="Arial" w:hAnsi="Arial" w:cs="Arial"/>
          <w:sz w:val="22"/>
          <w:szCs w:val="22"/>
          <w:vertAlign w:val="superscript"/>
          <w:rPrChange w:id="38" w:author="Patrick Drew" w:date="2020-05-12T18:19:00Z">
            <w:rPr>
              <w:sz w:val="22"/>
              <w:szCs w:val="22"/>
              <w:vertAlign w:val="superscript"/>
            </w:rPr>
          </w:rPrChange>
        </w:rPr>
        <w:t>,5</w:t>
      </w:r>
    </w:p>
    <w:p w14:paraId="22242522" w14:textId="465685FE" w:rsidR="00577702" w:rsidRPr="00EE2D4E" w:rsidRDefault="00577702">
      <w:pPr>
        <w:adjustRightInd w:val="0"/>
        <w:spacing w:line="360" w:lineRule="auto"/>
        <w:contextualSpacing/>
        <w:jc w:val="both"/>
        <w:rPr>
          <w:rFonts w:ascii="Arial" w:hAnsi="Arial" w:cs="Arial"/>
          <w:sz w:val="22"/>
          <w:szCs w:val="22"/>
          <w:rPrChange w:id="39" w:author="Patrick Drew" w:date="2020-05-12T18:19:00Z">
            <w:rPr>
              <w:sz w:val="22"/>
              <w:szCs w:val="22"/>
            </w:rPr>
          </w:rPrChange>
        </w:rPr>
        <w:pPrChange w:id="40" w:author="Patrick Drew" w:date="2020-05-12T18:16:00Z">
          <w:pPr>
            <w:adjustRightInd w:val="0"/>
            <w:contextualSpacing/>
            <w:jc w:val="both"/>
          </w:pPr>
        </w:pPrChange>
      </w:pPr>
      <w:r w:rsidRPr="00EE2D4E">
        <w:rPr>
          <w:rFonts w:ascii="Arial" w:hAnsi="Arial" w:cs="Arial"/>
          <w:sz w:val="22"/>
          <w:szCs w:val="22"/>
          <w:rPrChange w:id="41" w:author="Patrick Drew" w:date="2020-05-12T18:19:00Z">
            <w:rPr>
              <w:sz w:val="22"/>
              <w:szCs w:val="22"/>
            </w:rPr>
          </w:rPrChange>
        </w:rPr>
        <w:t>Affiliation</w:t>
      </w:r>
      <w:r w:rsidR="00F66AC1" w:rsidRPr="00EE2D4E">
        <w:rPr>
          <w:rFonts w:ascii="Arial" w:hAnsi="Arial" w:cs="Arial"/>
          <w:sz w:val="22"/>
          <w:szCs w:val="22"/>
          <w:rPrChange w:id="42" w:author="Patrick Drew" w:date="2020-05-12T18:19:00Z">
            <w:rPr>
              <w:sz w:val="22"/>
              <w:szCs w:val="22"/>
            </w:rPr>
          </w:rPrChange>
        </w:rPr>
        <w:t>s</w:t>
      </w:r>
      <w:r w:rsidRPr="00EE2D4E">
        <w:rPr>
          <w:rFonts w:ascii="Arial" w:hAnsi="Arial" w:cs="Arial"/>
          <w:sz w:val="22"/>
          <w:szCs w:val="22"/>
          <w:rPrChange w:id="43" w:author="Patrick Drew" w:date="2020-05-12T18:19:00Z">
            <w:rPr>
              <w:sz w:val="22"/>
              <w:szCs w:val="22"/>
            </w:rPr>
          </w:rPrChange>
        </w:rPr>
        <w:t>:</w:t>
      </w:r>
    </w:p>
    <w:p w14:paraId="357769B8" w14:textId="679E8D48" w:rsidR="00504D36" w:rsidRPr="00EE2D4E" w:rsidRDefault="00A22859">
      <w:pPr>
        <w:adjustRightInd w:val="0"/>
        <w:spacing w:line="360" w:lineRule="auto"/>
        <w:contextualSpacing/>
        <w:jc w:val="both"/>
        <w:rPr>
          <w:rFonts w:ascii="Arial" w:hAnsi="Arial" w:cs="Arial"/>
          <w:sz w:val="22"/>
          <w:szCs w:val="22"/>
          <w:rPrChange w:id="44" w:author="Patrick Drew" w:date="2020-05-12T18:19:00Z">
            <w:rPr>
              <w:sz w:val="20"/>
              <w:szCs w:val="20"/>
            </w:rPr>
          </w:rPrChange>
        </w:rPr>
        <w:pPrChange w:id="45" w:author="Patrick Drew" w:date="2020-05-12T18:16:00Z">
          <w:pPr>
            <w:adjustRightInd w:val="0"/>
            <w:contextualSpacing/>
            <w:jc w:val="both"/>
          </w:pPr>
        </w:pPrChange>
      </w:pPr>
      <w:r w:rsidRPr="00EE2D4E">
        <w:rPr>
          <w:rFonts w:ascii="Arial" w:hAnsi="Arial" w:cs="Arial"/>
          <w:sz w:val="22"/>
          <w:szCs w:val="22"/>
          <w:vertAlign w:val="superscript"/>
          <w:rPrChange w:id="46" w:author="Patrick Drew" w:date="2020-05-12T18:19:00Z">
            <w:rPr>
              <w:sz w:val="20"/>
              <w:szCs w:val="20"/>
              <w:vertAlign w:val="superscript"/>
            </w:rPr>
          </w:rPrChange>
        </w:rPr>
        <w:t>1</w:t>
      </w:r>
      <w:r w:rsidR="00504D36" w:rsidRPr="00EE2D4E">
        <w:rPr>
          <w:rFonts w:ascii="Arial" w:hAnsi="Arial" w:cs="Arial"/>
          <w:sz w:val="22"/>
          <w:szCs w:val="22"/>
          <w:rPrChange w:id="47" w:author="Patrick Drew" w:date="2020-05-12T18:19:00Z">
            <w:rPr>
              <w:sz w:val="20"/>
              <w:szCs w:val="20"/>
            </w:rPr>
          </w:rPrChange>
        </w:rPr>
        <w:t>Department of Biomedical Engineering, The Pennsylvania State University, University Park, PA</w:t>
      </w:r>
    </w:p>
    <w:p w14:paraId="29ED4F33" w14:textId="0358BE51" w:rsidR="00487B52" w:rsidRPr="00EE2D4E" w:rsidRDefault="00A22859">
      <w:pPr>
        <w:adjustRightInd w:val="0"/>
        <w:spacing w:line="360" w:lineRule="auto"/>
        <w:contextualSpacing/>
        <w:jc w:val="both"/>
        <w:rPr>
          <w:rFonts w:ascii="Arial" w:hAnsi="Arial" w:cs="Arial"/>
          <w:sz w:val="22"/>
          <w:szCs w:val="22"/>
          <w:rPrChange w:id="48" w:author="Patrick Drew" w:date="2020-05-12T18:19:00Z">
            <w:rPr>
              <w:sz w:val="20"/>
              <w:szCs w:val="20"/>
            </w:rPr>
          </w:rPrChange>
        </w:rPr>
        <w:pPrChange w:id="49" w:author="Patrick Drew" w:date="2020-05-12T18:16:00Z">
          <w:pPr>
            <w:adjustRightInd w:val="0"/>
            <w:contextualSpacing/>
            <w:jc w:val="both"/>
          </w:pPr>
        </w:pPrChange>
      </w:pPr>
      <w:r w:rsidRPr="00EE2D4E">
        <w:rPr>
          <w:rFonts w:ascii="Arial" w:hAnsi="Arial" w:cs="Arial"/>
          <w:sz w:val="22"/>
          <w:szCs w:val="22"/>
          <w:vertAlign w:val="superscript"/>
          <w:rPrChange w:id="50" w:author="Patrick Drew" w:date="2020-05-12T18:19:00Z">
            <w:rPr>
              <w:sz w:val="20"/>
              <w:szCs w:val="20"/>
              <w:vertAlign w:val="superscript"/>
            </w:rPr>
          </w:rPrChange>
        </w:rPr>
        <w:t>2</w:t>
      </w:r>
      <w:r w:rsidR="00487B52" w:rsidRPr="00EE2D4E">
        <w:rPr>
          <w:rFonts w:ascii="Arial" w:hAnsi="Arial" w:cs="Arial"/>
          <w:sz w:val="22"/>
          <w:szCs w:val="22"/>
          <w:rPrChange w:id="51" w:author="Patrick Drew" w:date="2020-05-12T18:19:00Z">
            <w:rPr>
              <w:sz w:val="20"/>
              <w:szCs w:val="20"/>
            </w:rPr>
          </w:rPrChange>
        </w:rPr>
        <w:t>Cente</w:t>
      </w:r>
      <w:r w:rsidR="00504D36" w:rsidRPr="00EE2D4E">
        <w:rPr>
          <w:rFonts w:ascii="Arial" w:hAnsi="Arial" w:cs="Arial"/>
          <w:sz w:val="22"/>
          <w:szCs w:val="22"/>
          <w:rPrChange w:id="52" w:author="Patrick Drew" w:date="2020-05-12T18:19:00Z">
            <w:rPr>
              <w:sz w:val="20"/>
              <w:szCs w:val="20"/>
            </w:rPr>
          </w:rPrChange>
        </w:rPr>
        <w:t>r</w:t>
      </w:r>
      <w:r w:rsidR="00487B52" w:rsidRPr="00EE2D4E">
        <w:rPr>
          <w:rFonts w:ascii="Arial" w:hAnsi="Arial" w:cs="Arial"/>
          <w:sz w:val="22"/>
          <w:szCs w:val="22"/>
          <w:rPrChange w:id="53" w:author="Patrick Drew" w:date="2020-05-12T18:19:00Z">
            <w:rPr>
              <w:sz w:val="20"/>
              <w:szCs w:val="20"/>
            </w:rPr>
          </w:rPrChange>
        </w:rPr>
        <w:t xml:space="preserve"> for Neural Engineering, The Pennsylvania State University, University Park, PA</w:t>
      </w:r>
    </w:p>
    <w:p w14:paraId="100413B3" w14:textId="5BF897CB" w:rsidR="00487B52" w:rsidRPr="00EE2D4E" w:rsidRDefault="00A22859">
      <w:pPr>
        <w:adjustRightInd w:val="0"/>
        <w:spacing w:line="360" w:lineRule="auto"/>
        <w:contextualSpacing/>
        <w:jc w:val="both"/>
        <w:rPr>
          <w:rFonts w:ascii="Arial" w:hAnsi="Arial" w:cs="Arial"/>
          <w:sz w:val="22"/>
          <w:szCs w:val="22"/>
          <w:rPrChange w:id="54" w:author="Patrick Drew" w:date="2020-05-12T18:19:00Z">
            <w:rPr>
              <w:sz w:val="20"/>
              <w:szCs w:val="20"/>
            </w:rPr>
          </w:rPrChange>
        </w:rPr>
        <w:pPrChange w:id="55" w:author="Patrick Drew" w:date="2020-05-12T18:16:00Z">
          <w:pPr>
            <w:adjustRightInd w:val="0"/>
            <w:contextualSpacing/>
            <w:jc w:val="both"/>
          </w:pPr>
        </w:pPrChange>
      </w:pPr>
      <w:r w:rsidRPr="00EE2D4E">
        <w:rPr>
          <w:rFonts w:ascii="Arial" w:hAnsi="Arial" w:cs="Arial"/>
          <w:sz w:val="22"/>
          <w:szCs w:val="22"/>
          <w:vertAlign w:val="superscript"/>
          <w:rPrChange w:id="56" w:author="Patrick Drew" w:date="2020-05-12T18:19:00Z">
            <w:rPr>
              <w:sz w:val="20"/>
              <w:szCs w:val="20"/>
              <w:vertAlign w:val="superscript"/>
            </w:rPr>
          </w:rPrChange>
        </w:rPr>
        <w:t>3</w:t>
      </w:r>
      <w:r w:rsidR="00487B52" w:rsidRPr="00EE2D4E">
        <w:rPr>
          <w:rFonts w:ascii="Arial" w:hAnsi="Arial" w:cs="Arial"/>
          <w:sz w:val="22"/>
          <w:szCs w:val="22"/>
          <w:rPrChange w:id="57" w:author="Patrick Drew" w:date="2020-05-12T18:19:00Z">
            <w:rPr>
              <w:sz w:val="20"/>
              <w:szCs w:val="20"/>
            </w:rPr>
          </w:rPrChange>
        </w:rPr>
        <w:t>Department of Engineering Science and Mechanics, The Pennsylvania State University, University Park, PA</w:t>
      </w:r>
    </w:p>
    <w:p w14:paraId="07746809" w14:textId="34DD1F75" w:rsidR="00487B52" w:rsidRPr="00EE2D4E" w:rsidRDefault="00A22859">
      <w:pPr>
        <w:adjustRightInd w:val="0"/>
        <w:spacing w:line="360" w:lineRule="auto"/>
        <w:contextualSpacing/>
        <w:jc w:val="both"/>
        <w:rPr>
          <w:rFonts w:ascii="Arial" w:hAnsi="Arial" w:cs="Arial"/>
          <w:sz w:val="22"/>
          <w:szCs w:val="22"/>
          <w:rPrChange w:id="58" w:author="Patrick Drew" w:date="2020-05-12T18:19:00Z">
            <w:rPr>
              <w:sz w:val="20"/>
              <w:szCs w:val="20"/>
            </w:rPr>
          </w:rPrChange>
        </w:rPr>
        <w:pPrChange w:id="59" w:author="Patrick Drew" w:date="2020-05-12T18:16:00Z">
          <w:pPr>
            <w:adjustRightInd w:val="0"/>
            <w:contextualSpacing/>
            <w:jc w:val="both"/>
          </w:pPr>
        </w:pPrChange>
      </w:pPr>
      <w:r w:rsidRPr="00EE2D4E">
        <w:rPr>
          <w:rFonts w:ascii="Arial" w:hAnsi="Arial" w:cs="Arial"/>
          <w:sz w:val="22"/>
          <w:szCs w:val="22"/>
          <w:vertAlign w:val="superscript"/>
          <w:rPrChange w:id="60" w:author="Patrick Drew" w:date="2020-05-12T18:19:00Z">
            <w:rPr>
              <w:sz w:val="20"/>
              <w:szCs w:val="20"/>
              <w:vertAlign w:val="superscript"/>
            </w:rPr>
          </w:rPrChange>
        </w:rPr>
        <w:t>4</w:t>
      </w:r>
      <w:r w:rsidR="00487B52" w:rsidRPr="00EE2D4E">
        <w:rPr>
          <w:rFonts w:ascii="Arial" w:hAnsi="Arial" w:cs="Arial"/>
          <w:sz w:val="22"/>
          <w:szCs w:val="22"/>
          <w:rPrChange w:id="61" w:author="Patrick Drew" w:date="2020-05-12T18:19:00Z">
            <w:rPr>
              <w:sz w:val="20"/>
              <w:szCs w:val="20"/>
            </w:rPr>
          </w:rPrChange>
        </w:rPr>
        <w:t>Graduate</w:t>
      </w:r>
      <w:r w:rsidR="00504D36" w:rsidRPr="00EE2D4E">
        <w:rPr>
          <w:rFonts w:ascii="Arial" w:hAnsi="Arial" w:cs="Arial"/>
          <w:sz w:val="22"/>
          <w:szCs w:val="22"/>
          <w:rPrChange w:id="62" w:author="Patrick Drew" w:date="2020-05-12T18:19:00Z">
            <w:rPr>
              <w:sz w:val="20"/>
              <w:szCs w:val="20"/>
            </w:rPr>
          </w:rPrChange>
        </w:rPr>
        <w:t xml:space="preserve"> </w:t>
      </w:r>
      <w:r w:rsidR="00487B52" w:rsidRPr="00EE2D4E">
        <w:rPr>
          <w:rFonts w:ascii="Arial" w:hAnsi="Arial" w:cs="Arial"/>
          <w:sz w:val="22"/>
          <w:szCs w:val="22"/>
          <w:rPrChange w:id="63" w:author="Patrick Drew" w:date="2020-05-12T18:19:00Z">
            <w:rPr>
              <w:sz w:val="20"/>
              <w:szCs w:val="20"/>
            </w:rPr>
          </w:rPrChange>
        </w:rPr>
        <w:t>Program in Molecula</w:t>
      </w:r>
      <w:r w:rsidR="00504D36" w:rsidRPr="00EE2D4E">
        <w:rPr>
          <w:rFonts w:ascii="Arial" w:hAnsi="Arial" w:cs="Arial"/>
          <w:sz w:val="22"/>
          <w:szCs w:val="22"/>
          <w:rPrChange w:id="64" w:author="Patrick Drew" w:date="2020-05-12T18:19:00Z">
            <w:rPr>
              <w:sz w:val="20"/>
              <w:szCs w:val="20"/>
            </w:rPr>
          </w:rPrChange>
        </w:rPr>
        <w:t>r,</w:t>
      </w:r>
      <w:r w:rsidR="00487B52" w:rsidRPr="00EE2D4E">
        <w:rPr>
          <w:rFonts w:ascii="Arial" w:hAnsi="Arial" w:cs="Arial"/>
          <w:sz w:val="22"/>
          <w:szCs w:val="22"/>
          <w:rPrChange w:id="65" w:author="Patrick Drew" w:date="2020-05-12T18:19:00Z">
            <w:rPr>
              <w:sz w:val="20"/>
              <w:szCs w:val="20"/>
            </w:rPr>
          </w:rPrChange>
        </w:rPr>
        <w:t xml:space="preserve"> Cellular</w:t>
      </w:r>
      <w:r w:rsidR="00504D36" w:rsidRPr="00EE2D4E">
        <w:rPr>
          <w:rFonts w:ascii="Arial" w:hAnsi="Arial" w:cs="Arial"/>
          <w:sz w:val="22"/>
          <w:szCs w:val="22"/>
          <w:rPrChange w:id="66" w:author="Patrick Drew" w:date="2020-05-12T18:19:00Z">
            <w:rPr>
              <w:sz w:val="20"/>
              <w:szCs w:val="20"/>
            </w:rPr>
          </w:rPrChange>
        </w:rPr>
        <w:t>,</w:t>
      </w:r>
      <w:r w:rsidR="00487B52" w:rsidRPr="00EE2D4E">
        <w:rPr>
          <w:rFonts w:ascii="Arial" w:hAnsi="Arial" w:cs="Arial"/>
          <w:sz w:val="22"/>
          <w:szCs w:val="22"/>
          <w:rPrChange w:id="67" w:author="Patrick Drew" w:date="2020-05-12T18:19:00Z">
            <w:rPr>
              <w:sz w:val="20"/>
              <w:szCs w:val="20"/>
            </w:rPr>
          </w:rPrChange>
        </w:rPr>
        <w:t xml:space="preserve"> and Integrative Biosciences, The Pennsylvania State University, University Park, PA</w:t>
      </w:r>
    </w:p>
    <w:p w14:paraId="5E572707" w14:textId="427DDA17" w:rsidR="00504D36" w:rsidRPr="00EE2D4E" w:rsidRDefault="00A22859">
      <w:pPr>
        <w:adjustRightInd w:val="0"/>
        <w:spacing w:line="360" w:lineRule="auto"/>
        <w:contextualSpacing/>
        <w:jc w:val="both"/>
        <w:rPr>
          <w:rFonts w:ascii="Arial" w:hAnsi="Arial" w:cs="Arial"/>
          <w:sz w:val="22"/>
          <w:szCs w:val="22"/>
          <w:rPrChange w:id="68" w:author="Patrick Drew" w:date="2020-05-12T18:19:00Z">
            <w:rPr>
              <w:sz w:val="20"/>
              <w:szCs w:val="20"/>
            </w:rPr>
          </w:rPrChange>
        </w:rPr>
        <w:pPrChange w:id="69" w:author="Patrick Drew" w:date="2020-05-12T18:16:00Z">
          <w:pPr>
            <w:adjustRightInd w:val="0"/>
            <w:contextualSpacing/>
            <w:jc w:val="both"/>
          </w:pPr>
        </w:pPrChange>
      </w:pPr>
      <w:r w:rsidRPr="00EE2D4E">
        <w:rPr>
          <w:rFonts w:ascii="Arial" w:hAnsi="Arial" w:cs="Arial"/>
          <w:sz w:val="22"/>
          <w:szCs w:val="22"/>
          <w:vertAlign w:val="superscript"/>
          <w:rPrChange w:id="70" w:author="Patrick Drew" w:date="2020-05-12T18:19:00Z">
            <w:rPr>
              <w:sz w:val="20"/>
              <w:szCs w:val="20"/>
              <w:vertAlign w:val="superscript"/>
            </w:rPr>
          </w:rPrChange>
        </w:rPr>
        <w:t>5</w:t>
      </w:r>
      <w:r w:rsidR="00504D36" w:rsidRPr="00EE2D4E">
        <w:rPr>
          <w:rFonts w:ascii="Arial" w:hAnsi="Arial" w:cs="Arial"/>
          <w:sz w:val="22"/>
          <w:szCs w:val="22"/>
          <w:rPrChange w:id="71" w:author="Patrick Drew" w:date="2020-05-12T18:19:00Z">
            <w:rPr>
              <w:sz w:val="20"/>
              <w:szCs w:val="20"/>
            </w:rPr>
          </w:rPrChange>
        </w:rPr>
        <w:t>Department of Neurosurger</w:t>
      </w:r>
      <w:r w:rsidRPr="00EE2D4E">
        <w:rPr>
          <w:rFonts w:ascii="Arial" w:hAnsi="Arial" w:cs="Arial"/>
          <w:sz w:val="22"/>
          <w:szCs w:val="22"/>
          <w:rPrChange w:id="72" w:author="Patrick Drew" w:date="2020-05-12T18:19:00Z">
            <w:rPr>
              <w:sz w:val="20"/>
              <w:szCs w:val="20"/>
            </w:rPr>
          </w:rPrChange>
        </w:rPr>
        <w:t>y</w:t>
      </w:r>
      <w:r w:rsidR="00504D36" w:rsidRPr="00EE2D4E">
        <w:rPr>
          <w:rFonts w:ascii="Arial" w:hAnsi="Arial" w:cs="Arial"/>
          <w:sz w:val="22"/>
          <w:szCs w:val="22"/>
          <w:rPrChange w:id="73" w:author="Patrick Drew" w:date="2020-05-12T18:19:00Z">
            <w:rPr>
              <w:sz w:val="20"/>
              <w:szCs w:val="20"/>
            </w:rPr>
          </w:rPrChange>
        </w:rPr>
        <w:t>, The Pennsylvania State University</w:t>
      </w:r>
      <w:r w:rsidRPr="00EE2D4E">
        <w:rPr>
          <w:rFonts w:ascii="Arial" w:hAnsi="Arial" w:cs="Arial"/>
          <w:sz w:val="22"/>
          <w:szCs w:val="22"/>
          <w:rPrChange w:id="74" w:author="Patrick Drew" w:date="2020-05-12T18:19:00Z">
            <w:rPr>
              <w:sz w:val="20"/>
              <w:szCs w:val="20"/>
            </w:rPr>
          </w:rPrChange>
        </w:rPr>
        <w:t xml:space="preserve"> College of Medicine</w:t>
      </w:r>
      <w:r w:rsidR="00504D36" w:rsidRPr="00EE2D4E">
        <w:rPr>
          <w:rFonts w:ascii="Arial" w:hAnsi="Arial" w:cs="Arial"/>
          <w:sz w:val="22"/>
          <w:szCs w:val="22"/>
          <w:rPrChange w:id="75" w:author="Patrick Drew" w:date="2020-05-12T18:19:00Z">
            <w:rPr>
              <w:sz w:val="20"/>
              <w:szCs w:val="20"/>
            </w:rPr>
          </w:rPrChange>
        </w:rPr>
        <w:t xml:space="preserve">, </w:t>
      </w:r>
      <w:r w:rsidRPr="00EE2D4E">
        <w:rPr>
          <w:rFonts w:ascii="Arial" w:hAnsi="Arial" w:cs="Arial"/>
          <w:sz w:val="22"/>
          <w:szCs w:val="22"/>
          <w:rPrChange w:id="76" w:author="Patrick Drew" w:date="2020-05-12T18:19:00Z">
            <w:rPr>
              <w:sz w:val="20"/>
              <w:szCs w:val="20"/>
            </w:rPr>
          </w:rPrChange>
        </w:rPr>
        <w:t>Hers</w:t>
      </w:r>
      <w:r w:rsidR="002857B7" w:rsidRPr="00EE2D4E">
        <w:rPr>
          <w:rFonts w:ascii="Arial" w:hAnsi="Arial" w:cs="Arial"/>
          <w:sz w:val="22"/>
          <w:szCs w:val="22"/>
          <w:rPrChange w:id="77" w:author="Patrick Drew" w:date="2020-05-12T18:19:00Z">
            <w:rPr>
              <w:sz w:val="20"/>
              <w:szCs w:val="20"/>
            </w:rPr>
          </w:rPrChange>
        </w:rPr>
        <w:t>h</w:t>
      </w:r>
      <w:r w:rsidRPr="00EE2D4E">
        <w:rPr>
          <w:rFonts w:ascii="Arial" w:hAnsi="Arial" w:cs="Arial"/>
          <w:sz w:val="22"/>
          <w:szCs w:val="22"/>
          <w:rPrChange w:id="78" w:author="Patrick Drew" w:date="2020-05-12T18:19:00Z">
            <w:rPr>
              <w:sz w:val="20"/>
              <w:szCs w:val="20"/>
            </w:rPr>
          </w:rPrChange>
        </w:rPr>
        <w:t>ey</w:t>
      </w:r>
      <w:r w:rsidR="00504D36" w:rsidRPr="00EE2D4E">
        <w:rPr>
          <w:rFonts w:ascii="Arial" w:hAnsi="Arial" w:cs="Arial"/>
          <w:sz w:val="22"/>
          <w:szCs w:val="22"/>
          <w:rPrChange w:id="79" w:author="Patrick Drew" w:date="2020-05-12T18:19:00Z">
            <w:rPr>
              <w:sz w:val="20"/>
              <w:szCs w:val="20"/>
            </w:rPr>
          </w:rPrChange>
        </w:rPr>
        <w:t>, PA</w:t>
      </w:r>
    </w:p>
    <w:p w14:paraId="3CF7B1A6" w14:textId="00C9D3DF" w:rsidR="00A22859" w:rsidRPr="00EE2D4E" w:rsidRDefault="00A22859">
      <w:pPr>
        <w:adjustRightInd w:val="0"/>
        <w:spacing w:line="360" w:lineRule="auto"/>
        <w:contextualSpacing/>
        <w:jc w:val="both"/>
        <w:rPr>
          <w:rFonts w:ascii="Arial" w:hAnsi="Arial" w:cs="Arial"/>
          <w:sz w:val="22"/>
          <w:szCs w:val="22"/>
          <w:rPrChange w:id="80" w:author="Patrick Drew" w:date="2020-05-12T18:19:00Z">
            <w:rPr>
              <w:sz w:val="20"/>
              <w:szCs w:val="20"/>
            </w:rPr>
          </w:rPrChange>
        </w:rPr>
        <w:pPrChange w:id="81" w:author="Patrick Drew" w:date="2020-05-12T18:16:00Z">
          <w:pPr>
            <w:adjustRightInd w:val="0"/>
            <w:contextualSpacing/>
            <w:jc w:val="both"/>
          </w:pPr>
        </w:pPrChange>
      </w:pPr>
      <w:r w:rsidRPr="00EE2D4E">
        <w:rPr>
          <w:rFonts w:ascii="Arial" w:hAnsi="Arial" w:cs="Arial"/>
          <w:sz w:val="22"/>
          <w:szCs w:val="22"/>
          <w:vertAlign w:val="superscript"/>
          <w:rPrChange w:id="82" w:author="Patrick Drew" w:date="2020-05-12T18:19:00Z">
            <w:rPr>
              <w:sz w:val="20"/>
              <w:szCs w:val="20"/>
              <w:vertAlign w:val="superscript"/>
            </w:rPr>
          </w:rPrChange>
        </w:rPr>
        <w:t>6</w:t>
      </w:r>
      <w:r w:rsidRPr="00EE2D4E">
        <w:rPr>
          <w:rFonts w:ascii="Arial" w:hAnsi="Arial" w:cs="Arial"/>
          <w:sz w:val="22"/>
          <w:szCs w:val="22"/>
          <w:rPrChange w:id="83" w:author="Patrick Drew" w:date="2020-05-12T18:19:00Z">
            <w:rPr>
              <w:sz w:val="20"/>
              <w:szCs w:val="20"/>
            </w:rPr>
          </w:rPrChange>
        </w:rPr>
        <w:t>Department of Pharmacology, The Pennsylvania State University College of Medicine, Hers</w:t>
      </w:r>
      <w:r w:rsidR="002857B7" w:rsidRPr="00EE2D4E">
        <w:rPr>
          <w:rFonts w:ascii="Arial" w:hAnsi="Arial" w:cs="Arial"/>
          <w:sz w:val="22"/>
          <w:szCs w:val="22"/>
          <w:rPrChange w:id="84" w:author="Patrick Drew" w:date="2020-05-12T18:19:00Z">
            <w:rPr>
              <w:sz w:val="20"/>
              <w:szCs w:val="20"/>
            </w:rPr>
          </w:rPrChange>
        </w:rPr>
        <w:t>h</w:t>
      </w:r>
      <w:r w:rsidRPr="00EE2D4E">
        <w:rPr>
          <w:rFonts w:ascii="Arial" w:hAnsi="Arial" w:cs="Arial"/>
          <w:sz w:val="22"/>
          <w:szCs w:val="22"/>
          <w:rPrChange w:id="85" w:author="Patrick Drew" w:date="2020-05-12T18:19:00Z">
            <w:rPr>
              <w:sz w:val="20"/>
              <w:szCs w:val="20"/>
            </w:rPr>
          </w:rPrChange>
        </w:rPr>
        <w:t>ey, PA</w:t>
      </w:r>
    </w:p>
    <w:p w14:paraId="132FDFF3" w14:textId="79DD5C52" w:rsidR="00A22859" w:rsidRPr="00EE2D4E" w:rsidRDefault="00A22859">
      <w:pPr>
        <w:adjustRightInd w:val="0"/>
        <w:spacing w:line="360" w:lineRule="auto"/>
        <w:contextualSpacing/>
        <w:jc w:val="both"/>
        <w:rPr>
          <w:rFonts w:ascii="Arial" w:hAnsi="Arial" w:cs="Arial"/>
          <w:sz w:val="22"/>
          <w:szCs w:val="22"/>
          <w:rPrChange w:id="86" w:author="Patrick Drew" w:date="2020-05-12T18:19:00Z">
            <w:rPr>
              <w:sz w:val="20"/>
              <w:szCs w:val="20"/>
            </w:rPr>
          </w:rPrChange>
        </w:rPr>
        <w:pPrChange w:id="87" w:author="Patrick Drew" w:date="2020-05-12T18:16:00Z">
          <w:pPr>
            <w:adjustRightInd w:val="0"/>
            <w:contextualSpacing/>
            <w:jc w:val="both"/>
          </w:pPr>
        </w:pPrChange>
      </w:pPr>
      <w:r w:rsidRPr="00EE2D4E">
        <w:rPr>
          <w:rFonts w:ascii="Arial" w:hAnsi="Arial" w:cs="Arial"/>
          <w:sz w:val="22"/>
          <w:szCs w:val="22"/>
          <w:vertAlign w:val="superscript"/>
          <w:rPrChange w:id="88" w:author="Patrick Drew" w:date="2020-05-12T18:19:00Z">
            <w:rPr>
              <w:sz w:val="20"/>
              <w:szCs w:val="20"/>
              <w:vertAlign w:val="superscript"/>
            </w:rPr>
          </w:rPrChange>
        </w:rPr>
        <w:t>7</w:t>
      </w:r>
      <w:r w:rsidRPr="00EE2D4E">
        <w:rPr>
          <w:rFonts w:ascii="Arial" w:hAnsi="Arial" w:cs="Arial"/>
          <w:sz w:val="22"/>
          <w:szCs w:val="22"/>
          <w:rPrChange w:id="89" w:author="Patrick Drew" w:date="2020-05-12T18:19:00Z">
            <w:rPr>
              <w:sz w:val="20"/>
              <w:szCs w:val="20"/>
            </w:rPr>
          </w:rPrChange>
        </w:rPr>
        <w:t>Department of Mathematics, The Pennsylvania State University, University Park, PA</w:t>
      </w:r>
    </w:p>
    <w:p w14:paraId="521D03E8" w14:textId="2CD7D97D" w:rsidR="00F51FB8" w:rsidRPr="00EE2D4E" w:rsidRDefault="00F51FB8">
      <w:pPr>
        <w:adjustRightInd w:val="0"/>
        <w:spacing w:line="360" w:lineRule="auto"/>
        <w:contextualSpacing/>
        <w:jc w:val="both"/>
        <w:rPr>
          <w:rStyle w:val="Hyperlink"/>
          <w:rFonts w:ascii="Arial" w:hAnsi="Arial" w:cs="Arial"/>
          <w:sz w:val="22"/>
          <w:szCs w:val="22"/>
          <w:rPrChange w:id="90" w:author="Patrick Drew" w:date="2020-05-12T18:19:00Z">
            <w:rPr>
              <w:rStyle w:val="Hyperlink"/>
              <w:sz w:val="20"/>
              <w:szCs w:val="20"/>
            </w:rPr>
          </w:rPrChange>
        </w:rPr>
        <w:pPrChange w:id="91" w:author="Patrick Drew" w:date="2020-05-12T18:16:00Z">
          <w:pPr>
            <w:adjustRightInd w:val="0"/>
            <w:contextualSpacing/>
            <w:jc w:val="both"/>
          </w:pPr>
        </w:pPrChange>
      </w:pPr>
      <w:r w:rsidRPr="00EE2D4E">
        <w:rPr>
          <w:rFonts w:ascii="Arial" w:hAnsi="Arial" w:cs="Arial"/>
          <w:sz w:val="22"/>
          <w:szCs w:val="22"/>
          <w:rPrChange w:id="92" w:author="Patrick Drew" w:date="2020-05-12T18:19:00Z">
            <w:rPr>
              <w:color w:val="0563C1" w:themeColor="hyperlink"/>
              <w:sz w:val="20"/>
              <w:szCs w:val="20"/>
              <w:u w:val="single"/>
            </w:rPr>
          </w:rPrChange>
        </w:rPr>
        <w:t xml:space="preserve">*Corresponding author, </w:t>
      </w:r>
      <w:r w:rsidR="00B76195" w:rsidRPr="00EE2D4E">
        <w:rPr>
          <w:rFonts w:ascii="Arial" w:hAnsi="Arial" w:cs="Arial"/>
          <w:sz w:val="22"/>
          <w:szCs w:val="22"/>
          <w:rPrChange w:id="93" w:author="Patrick Drew" w:date="2020-05-12T18:19:00Z">
            <w:rPr/>
          </w:rPrChange>
        </w:rPr>
        <w:fldChar w:fldCharType="begin"/>
      </w:r>
      <w:r w:rsidR="00B76195" w:rsidRPr="00EE2D4E">
        <w:rPr>
          <w:rFonts w:ascii="Arial" w:hAnsi="Arial" w:cs="Arial"/>
          <w:sz w:val="22"/>
          <w:szCs w:val="22"/>
          <w:rPrChange w:id="94" w:author="Patrick Drew" w:date="2020-05-12T18:19:00Z">
            <w:rPr/>
          </w:rPrChange>
        </w:rPr>
        <w:instrText xml:space="preserve"> HYPERLINK "mailto:pjd17@psu.edu" </w:instrText>
      </w:r>
      <w:r w:rsidR="00B76195" w:rsidRPr="00EE2D4E">
        <w:rPr>
          <w:rFonts w:ascii="Arial" w:hAnsi="Arial" w:cs="Arial"/>
          <w:sz w:val="22"/>
          <w:szCs w:val="22"/>
          <w:rPrChange w:id="95" w:author="Patrick Drew" w:date="2020-05-12T18:19:00Z">
            <w:rPr>
              <w:rStyle w:val="Hyperlink"/>
              <w:sz w:val="20"/>
              <w:szCs w:val="20"/>
            </w:rPr>
          </w:rPrChange>
        </w:rPr>
        <w:fldChar w:fldCharType="separate"/>
      </w:r>
      <w:r w:rsidRPr="00EE2D4E">
        <w:rPr>
          <w:rStyle w:val="Hyperlink"/>
          <w:rFonts w:ascii="Arial" w:hAnsi="Arial" w:cs="Arial"/>
          <w:sz w:val="22"/>
          <w:szCs w:val="22"/>
          <w:rPrChange w:id="96" w:author="Patrick Drew" w:date="2020-05-12T18:19:00Z">
            <w:rPr>
              <w:rStyle w:val="Hyperlink"/>
              <w:sz w:val="20"/>
              <w:szCs w:val="20"/>
            </w:rPr>
          </w:rPrChange>
        </w:rPr>
        <w:t>pjd17@psu.edu</w:t>
      </w:r>
      <w:r w:rsidR="00B76195" w:rsidRPr="00EE2D4E">
        <w:rPr>
          <w:rStyle w:val="Hyperlink"/>
          <w:rFonts w:ascii="Arial" w:hAnsi="Arial" w:cs="Arial"/>
          <w:sz w:val="22"/>
          <w:szCs w:val="22"/>
          <w:rPrChange w:id="97" w:author="Patrick Drew" w:date="2020-05-12T18:19:00Z">
            <w:rPr>
              <w:rStyle w:val="Hyperlink"/>
              <w:sz w:val="20"/>
              <w:szCs w:val="20"/>
            </w:rPr>
          </w:rPrChange>
        </w:rPr>
        <w:fldChar w:fldCharType="end"/>
      </w:r>
    </w:p>
    <w:p w14:paraId="1FAEE746" w14:textId="77777777" w:rsidR="0090702E" w:rsidRPr="00EE2D4E" w:rsidRDefault="0090702E">
      <w:pPr>
        <w:adjustRightInd w:val="0"/>
        <w:spacing w:line="360" w:lineRule="auto"/>
        <w:contextualSpacing/>
        <w:jc w:val="both"/>
        <w:rPr>
          <w:rFonts w:ascii="Arial" w:hAnsi="Arial" w:cs="Arial"/>
          <w:sz w:val="22"/>
          <w:szCs w:val="22"/>
          <w:rPrChange w:id="98" w:author="Patrick Drew" w:date="2020-05-12T18:19:00Z">
            <w:rPr>
              <w:sz w:val="22"/>
              <w:szCs w:val="22"/>
            </w:rPr>
          </w:rPrChange>
        </w:rPr>
        <w:pPrChange w:id="99" w:author="Patrick Drew" w:date="2020-05-12T18:16:00Z">
          <w:pPr>
            <w:adjustRightInd w:val="0"/>
            <w:contextualSpacing/>
            <w:jc w:val="both"/>
          </w:pPr>
        </w:pPrChange>
      </w:pPr>
    </w:p>
    <w:p w14:paraId="2861471B" w14:textId="6E40A0BF" w:rsidR="00CC6C7E" w:rsidRPr="00EE2D4E" w:rsidRDefault="00F64354">
      <w:pPr>
        <w:adjustRightInd w:val="0"/>
        <w:spacing w:line="360" w:lineRule="auto"/>
        <w:contextualSpacing/>
        <w:jc w:val="both"/>
        <w:rPr>
          <w:rFonts w:ascii="Arial" w:hAnsi="Arial" w:cs="Arial"/>
          <w:b/>
          <w:bCs/>
          <w:sz w:val="22"/>
          <w:szCs w:val="22"/>
          <w:u w:val="single"/>
          <w:rPrChange w:id="100" w:author="Patrick Drew" w:date="2020-05-12T18:19:00Z">
            <w:rPr>
              <w:b/>
              <w:bCs/>
              <w:sz w:val="22"/>
              <w:szCs w:val="22"/>
              <w:u w:val="single"/>
            </w:rPr>
          </w:rPrChange>
        </w:rPr>
        <w:pPrChange w:id="101" w:author="Patrick Drew" w:date="2020-05-12T18:16:00Z">
          <w:pPr>
            <w:adjustRightInd w:val="0"/>
            <w:contextualSpacing/>
            <w:jc w:val="both"/>
          </w:pPr>
        </w:pPrChange>
      </w:pPr>
      <w:r w:rsidRPr="00EE2D4E">
        <w:rPr>
          <w:rFonts w:ascii="Arial" w:hAnsi="Arial" w:cs="Arial"/>
          <w:b/>
          <w:bCs/>
          <w:sz w:val="22"/>
          <w:szCs w:val="22"/>
          <w:u w:val="single"/>
          <w:rPrChange w:id="102" w:author="Patrick Drew" w:date="2020-05-12T18:19:00Z">
            <w:rPr>
              <w:b/>
              <w:bCs/>
              <w:sz w:val="22"/>
              <w:szCs w:val="22"/>
              <w:u w:val="single"/>
            </w:rPr>
          </w:rPrChange>
        </w:rPr>
        <w:t>Abstract</w:t>
      </w:r>
    </w:p>
    <w:p w14:paraId="4BC74857" w14:textId="7B9765E9" w:rsidR="002013D1" w:rsidRPr="00EE2D4E" w:rsidRDefault="00504D36">
      <w:pPr>
        <w:adjustRightInd w:val="0"/>
        <w:spacing w:line="360" w:lineRule="auto"/>
        <w:contextualSpacing/>
        <w:jc w:val="both"/>
        <w:rPr>
          <w:rFonts w:ascii="Arial" w:hAnsi="Arial" w:cs="Arial"/>
          <w:sz w:val="22"/>
          <w:szCs w:val="22"/>
          <w:rPrChange w:id="103" w:author="Patrick Drew" w:date="2020-05-12T18:19:00Z">
            <w:rPr>
              <w:sz w:val="22"/>
              <w:szCs w:val="22"/>
            </w:rPr>
          </w:rPrChange>
        </w:rPr>
        <w:pPrChange w:id="104" w:author="Patrick Drew" w:date="2020-05-12T18:16:00Z">
          <w:pPr>
            <w:adjustRightInd w:val="0"/>
            <w:contextualSpacing/>
            <w:jc w:val="both"/>
          </w:pPr>
        </w:pPrChange>
      </w:pPr>
      <w:r w:rsidRPr="00EE2D4E">
        <w:rPr>
          <w:rFonts w:ascii="Arial" w:hAnsi="Arial" w:cs="Arial"/>
          <w:sz w:val="22"/>
          <w:szCs w:val="22"/>
          <w:rPrChange w:id="105" w:author="Patrick Drew" w:date="2020-05-12T18:19:00Z">
            <w:rPr>
              <w:sz w:val="22"/>
              <w:szCs w:val="22"/>
            </w:rPr>
          </w:rPrChange>
        </w:rPr>
        <w:t>Hemodynamic signals in the brain are used to infer neural activity, and bilateral correlations in</w:t>
      </w:r>
      <w:r w:rsidR="00D238F2" w:rsidRPr="00EE2D4E">
        <w:rPr>
          <w:rFonts w:ascii="Arial" w:hAnsi="Arial" w:cs="Arial"/>
          <w:sz w:val="22"/>
          <w:szCs w:val="22"/>
          <w:rPrChange w:id="106" w:author="Patrick Drew" w:date="2020-05-12T18:19:00Z">
            <w:rPr>
              <w:sz w:val="22"/>
              <w:szCs w:val="22"/>
            </w:rPr>
          </w:rPrChange>
        </w:rPr>
        <w:t xml:space="preserve"> </w:t>
      </w:r>
      <w:r w:rsidRPr="00EE2D4E">
        <w:rPr>
          <w:rFonts w:ascii="Arial" w:hAnsi="Arial" w:cs="Arial"/>
          <w:sz w:val="22"/>
          <w:szCs w:val="22"/>
          <w:rPrChange w:id="107" w:author="Patrick Drew" w:date="2020-05-12T18:19:00Z">
            <w:rPr>
              <w:sz w:val="22"/>
              <w:szCs w:val="22"/>
            </w:rPr>
          </w:rPrChange>
        </w:rPr>
        <w:t>hemodynamic signals have been observed in the absence of any overt stimulus or task.</w:t>
      </w:r>
      <w:r w:rsidR="00D238F2" w:rsidRPr="00EE2D4E">
        <w:rPr>
          <w:rFonts w:ascii="Arial" w:hAnsi="Arial" w:cs="Arial"/>
          <w:sz w:val="22"/>
          <w:szCs w:val="22"/>
          <w:rPrChange w:id="108" w:author="Patrick Drew" w:date="2020-05-12T18:19:00Z">
            <w:rPr>
              <w:sz w:val="22"/>
              <w:szCs w:val="22"/>
            </w:rPr>
          </w:rPrChange>
        </w:rPr>
        <w:t xml:space="preserve"> </w:t>
      </w:r>
      <w:r w:rsidRPr="00EE2D4E">
        <w:rPr>
          <w:rFonts w:ascii="Arial" w:hAnsi="Arial" w:cs="Arial"/>
          <w:sz w:val="22"/>
          <w:szCs w:val="22"/>
          <w:rPrChange w:id="109" w:author="Patrick Drew" w:date="2020-05-12T18:19:00Z">
            <w:rPr>
              <w:sz w:val="22"/>
              <w:szCs w:val="22"/>
            </w:rPr>
          </w:rPrChange>
        </w:rPr>
        <w:t>However, recent studies have suggested that the nature and strength hemodynamic signals</w:t>
      </w:r>
      <w:r w:rsidR="00D238F2" w:rsidRPr="00EE2D4E">
        <w:rPr>
          <w:rFonts w:ascii="Arial" w:hAnsi="Arial" w:cs="Arial"/>
          <w:sz w:val="22"/>
          <w:szCs w:val="22"/>
          <w:rPrChange w:id="110" w:author="Patrick Drew" w:date="2020-05-12T18:19:00Z">
            <w:rPr>
              <w:sz w:val="22"/>
              <w:szCs w:val="22"/>
            </w:rPr>
          </w:rPrChange>
        </w:rPr>
        <w:t xml:space="preserve"> </w:t>
      </w:r>
      <w:r w:rsidRPr="00EE2D4E">
        <w:rPr>
          <w:rFonts w:ascii="Arial" w:hAnsi="Arial" w:cs="Arial"/>
          <w:sz w:val="22"/>
          <w:szCs w:val="22"/>
          <w:rPrChange w:id="111" w:author="Patrick Drew" w:date="2020-05-12T18:19:00Z">
            <w:rPr>
              <w:sz w:val="22"/>
              <w:szCs w:val="22"/>
            </w:rPr>
          </w:rPrChange>
        </w:rPr>
        <w:t>depend on arousal state. Here, we monitored neural activity and hemodynamic signals in</w:t>
      </w:r>
      <w:r w:rsidR="00D238F2" w:rsidRPr="00EE2D4E">
        <w:rPr>
          <w:rFonts w:ascii="Arial" w:hAnsi="Arial" w:cs="Arial"/>
          <w:sz w:val="22"/>
          <w:szCs w:val="22"/>
          <w:rPrChange w:id="112" w:author="Patrick Drew" w:date="2020-05-12T18:19:00Z">
            <w:rPr>
              <w:sz w:val="22"/>
              <w:szCs w:val="22"/>
            </w:rPr>
          </w:rPrChange>
        </w:rPr>
        <w:t xml:space="preserve"> </w:t>
      </w:r>
      <w:r w:rsidRPr="00EE2D4E">
        <w:rPr>
          <w:rFonts w:ascii="Arial" w:hAnsi="Arial" w:cs="Arial"/>
          <w:sz w:val="22"/>
          <w:szCs w:val="22"/>
          <w:rPrChange w:id="113" w:author="Patrick Drew" w:date="2020-05-12T18:19:00Z">
            <w:rPr>
              <w:sz w:val="22"/>
              <w:szCs w:val="22"/>
            </w:rPr>
          </w:rPrChange>
        </w:rPr>
        <w:t xml:space="preserve">un-anesthetized, </w:t>
      </w:r>
      <w:proofErr w:type="spellStart"/>
      <w:r w:rsidRPr="00EE2D4E">
        <w:rPr>
          <w:rFonts w:ascii="Arial" w:hAnsi="Arial" w:cs="Arial"/>
          <w:sz w:val="22"/>
          <w:szCs w:val="22"/>
          <w:rPrChange w:id="114" w:author="Patrick Drew" w:date="2020-05-12T18:19:00Z">
            <w:rPr>
              <w:sz w:val="22"/>
              <w:szCs w:val="22"/>
            </w:rPr>
          </w:rPrChange>
        </w:rPr>
        <w:t>headfixed</w:t>
      </w:r>
      <w:proofErr w:type="spellEnd"/>
      <w:r w:rsidRPr="00EE2D4E">
        <w:rPr>
          <w:rFonts w:ascii="Arial" w:hAnsi="Arial" w:cs="Arial"/>
          <w:sz w:val="22"/>
          <w:szCs w:val="22"/>
          <w:rPrChange w:id="115" w:author="Patrick Drew" w:date="2020-05-12T18:19:00Z">
            <w:rPr>
              <w:sz w:val="22"/>
              <w:szCs w:val="22"/>
            </w:rPr>
          </w:rPrChange>
        </w:rPr>
        <w:t xml:space="preserve"> mice to understand how sleep and wake states impact cerebral</w:t>
      </w:r>
      <w:r w:rsidR="00D238F2" w:rsidRPr="00EE2D4E">
        <w:rPr>
          <w:rFonts w:ascii="Arial" w:hAnsi="Arial" w:cs="Arial"/>
          <w:sz w:val="22"/>
          <w:szCs w:val="22"/>
          <w:rPrChange w:id="116" w:author="Patrick Drew" w:date="2020-05-12T18:19:00Z">
            <w:rPr>
              <w:sz w:val="22"/>
              <w:szCs w:val="22"/>
            </w:rPr>
          </w:rPrChange>
        </w:rPr>
        <w:t xml:space="preserve"> </w:t>
      </w:r>
      <w:r w:rsidRPr="00EE2D4E">
        <w:rPr>
          <w:rFonts w:ascii="Arial" w:hAnsi="Arial" w:cs="Arial"/>
          <w:sz w:val="22"/>
          <w:szCs w:val="22"/>
          <w:rPrChange w:id="117" w:author="Patrick Drew" w:date="2020-05-12T18:19:00Z">
            <w:rPr>
              <w:sz w:val="22"/>
              <w:szCs w:val="22"/>
            </w:rPr>
          </w:rPrChange>
        </w:rPr>
        <w:t>hemodynamics. In parallel with electrophysiological recordings, we used intrinsic optical</w:t>
      </w:r>
      <w:r w:rsidR="00D238F2" w:rsidRPr="00EE2D4E">
        <w:rPr>
          <w:rFonts w:ascii="Arial" w:hAnsi="Arial" w:cs="Arial"/>
          <w:sz w:val="22"/>
          <w:szCs w:val="22"/>
          <w:rPrChange w:id="118" w:author="Patrick Drew" w:date="2020-05-12T18:19:00Z">
            <w:rPr>
              <w:sz w:val="22"/>
              <w:szCs w:val="22"/>
            </w:rPr>
          </w:rPrChange>
        </w:rPr>
        <w:t xml:space="preserve"> </w:t>
      </w:r>
      <w:r w:rsidRPr="00EE2D4E">
        <w:rPr>
          <w:rFonts w:ascii="Arial" w:hAnsi="Arial" w:cs="Arial"/>
          <w:sz w:val="22"/>
          <w:szCs w:val="22"/>
          <w:rPrChange w:id="119" w:author="Patrick Drew" w:date="2020-05-12T18:19:00Z">
            <w:rPr>
              <w:sz w:val="22"/>
              <w:szCs w:val="22"/>
            </w:rPr>
          </w:rPrChange>
        </w:rPr>
        <w:t>signal imaging to measure bilateral changes in cerebral blood volume (CBV)</w:t>
      </w:r>
      <w:r w:rsidR="00670B98" w:rsidRPr="00EE2D4E">
        <w:rPr>
          <w:rFonts w:ascii="Arial" w:hAnsi="Arial" w:cs="Arial"/>
          <w:sz w:val="22"/>
          <w:szCs w:val="22"/>
          <w:rPrChange w:id="120" w:author="Patrick Drew" w:date="2020-05-12T18:19:00Z">
            <w:rPr>
              <w:sz w:val="22"/>
              <w:szCs w:val="22"/>
            </w:rPr>
          </w:rPrChange>
        </w:rPr>
        <w:t xml:space="preserve"> as well as two-photon laser scanning microscopy (2PLSM) to measure behavior-dependent dilations in individual arterioles</w:t>
      </w:r>
      <w:r w:rsidRPr="00EE2D4E">
        <w:rPr>
          <w:rFonts w:ascii="Arial" w:hAnsi="Arial" w:cs="Arial"/>
          <w:sz w:val="22"/>
          <w:szCs w:val="22"/>
          <w:rPrChange w:id="121" w:author="Patrick Drew" w:date="2020-05-12T18:19:00Z">
            <w:rPr>
              <w:sz w:val="22"/>
              <w:szCs w:val="22"/>
            </w:rPr>
          </w:rPrChange>
        </w:rPr>
        <w:t>. We concurrently</w:t>
      </w:r>
      <w:r w:rsidR="00D238F2" w:rsidRPr="00EE2D4E">
        <w:rPr>
          <w:rFonts w:ascii="Arial" w:hAnsi="Arial" w:cs="Arial"/>
          <w:sz w:val="22"/>
          <w:szCs w:val="22"/>
          <w:rPrChange w:id="122" w:author="Patrick Drew" w:date="2020-05-12T18:19:00Z">
            <w:rPr>
              <w:sz w:val="22"/>
              <w:szCs w:val="22"/>
            </w:rPr>
          </w:rPrChange>
        </w:rPr>
        <w:t xml:space="preserve"> </w:t>
      </w:r>
      <w:r w:rsidRPr="00EE2D4E">
        <w:rPr>
          <w:rFonts w:ascii="Arial" w:hAnsi="Arial" w:cs="Arial"/>
          <w:sz w:val="22"/>
          <w:szCs w:val="22"/>
          <w:rPrChange w:id="123" w:author="Patrick Drew" w:date="2020-05-12T18:19:00Z">
            <w:rPr>
              <w:sz w:val="22"/>
              <w:szCs w:val="22"/>
            </w:rPr>
          </w:rPrChange>
        </w:rPr>
        <w:t>monitored body motion, whisker movement, muscle EMG, cortical LFP</w:t>
      </w:r>
      <w:r w:rsidR="00670B98" w:rsidRPr="00EE2D4E">
        <w:rPr>
          <w:rFonts w:ascii="Arial" w:hAnsi="Arial" w:cs="Arial"/>
          <w:sz w:val="22"/>
          <w:szCs w:val="22"/>
          <w:rPrChange w:id="124" w:author="Patrick Drew" w:date="2020-05-12T18:19:00Z">
            <w:rPr>
              <w:sz w:val="22"/>
              <w:szCs w:val="22"/>
            </w:rPr>
          </w:rPrChange>
        </w:rPr>
        <w:t>, and hippocampal LFP</w:t>
      </w:r>
      <w:r w:rsidRPr="00EE2D4E">
        <w:rPr>
          <w:rFonts w:ascii="Arial" w:hAnsi="Arial" w:cs="Arial"/>
          <w:sz w:val="22"/>
          <w:szCs w:val="22"/>
          <w:rPrChange w:id="125" w:author="Patrick Drew" w:date="2020-05-12T18:19:00Z">
            <w:rPr>
              <w:sz w:val="22"/>
              <w:szCs w:val="22"/>
            </w:rPr>
          </w:rPrChange>
        </w:rPr>
        <w:t xml:space="preserve"> to classify the</w:t>
      </w:r>
      <w:r w:rsidR="00D238F2" w:rsidRPr="00EE2D4E">
        <w:rPr>
          <w:rFonts w:ascii="Arial" w:hAnsi="Arial" w:cs="Arial"/>
          <w:sz w:val="22"/>
          <w:szCs w:val="22"/>
          <w:rPrChange w:id="126" w:author="Patrick Drew" w:date="2020-05-12T18:19:00Z">
            <w:rPr>
              <w:sz w:val="22"/>
              <w:szCs w:val="22"/>
            </w:rPr>
          </w:rPrChange>
        </w:rPr>
        <w:t xml:space="preserve"> </w:t>
      </w:r>
      <w:r w:rsidRPr="00EE2D4E">
        <w:rPr>
          <w:rFonts w:ascii="Arial" w:hAnsi="Arial" w:cs="Arial"/>
          <w:sz w:val="22"/>
          <w:szCs w:val="22"/>
          <w:rPrChange w:id="127" w:author="Patrick Drew" w:date="2020-05-12T18:19:00Z">
            <w:rPr>
              <w:sz w:val="22"/>
              <w:szCs w:val="22"/>
            </w:rPr>
          </w:rPrChange>
        </w:rPr>
        <w:t>arousal state of the mouse into awake, NREM sleep, or REM sleep. We found that mice</w:t>
      </w:r>
      <w:r w:rsidR="00D238F2" w:rsidRPr="00EE2D4E">
        <w:rPr>
          <w:rFonts w:ascii="Arial" w:hAnsi="Arial" w:cs="Arial"/>
          <w:sz w:val="22"/>
          <w:szCs w:val="22"/>
          <w:rPrChange w:id="128" w:author="Patrick Drew" w:date="2020-05-12T18:19:00Z">
            <w:rPr>
              <w:sz w:val="22"/>
              <w:szCs w:val="22"/>
            </w:rPr>
          </w:rPrChange>
        </w:rPr>
        <w:t xml:space="preserve"> </w:t>
      </w:r>
      <w:r w:rsidRPr="00EE2D4E">
        <w:rPr>
          <w:rFonts w:ascii="Arial" w:hAnsi="Arial" w:cs="Arial"/>
          <w:sz w:val="22"/>
          <w:szCs w:val="22"/>
          <w:rPrChange w:id="129" w:author="Patrick Drew" w:date="2020-05-12T18:19:00Z">
            <w:rPr>
              <w:sz w:val="22"/>
              <w:szCs w:val="22"/>
            </w:rPr>
          </w:rPrChange>
        </w:rPr>
        <w:t xml:space="preserve">regularly fell asleep for a few minutes at </w:t>
      </w:r>
      <w:r w:rsidR="003546BD" w:rsidRPr="00EE2D4E">
        <w:rPr>
          <w:rFonts w:ascii="Arial" w:hAnsi="Arial" w:cs="Arial"/>
          <w:sz w:val="22"/>
          <w:szCs w:val="22"/>
          <w:rPrChange w:id="130" w:author="Patrick Drew" w:date="2020-05-12T18:19:00Z">
            <w:rPr>
              <w:sz w:val="22"/>
              <w:szCs w:val="22"/>
            </w:rPr>
          </w:rPrChange>
        </w:rPr>
        <w:t xml:space="preserve">a </w:t>
      </w:r>
      <w:r w:rsidRPr="00EE2D4E">
        <w:rPr>
          <w:rFonts w:ascii="Arial" w:hAnsi="Arial" w:cs="Arial"/>
          <w:sz w:val="22"/>
          <w:szCs w:val="22"/>
          <w:rPrChange w:id="131" w:author="Patrick Drew" w:date="2020-05-12T18:19:00Z">
            <w:rPr>
              <w:sz w:val="22"/>
              <w:szCs w:val="22"/>
            </w:rPr>
          </w:rPrChange>
        </w:rPr>
        <w:t>time during imaging. During both NREM and REM</w:t>
      </w:r>
      <w:r w:rsidR="00D238F2" w:rsidRPr="00EE2D4E">
        <w:rPr>
          <w:rFonts w:ascii="Arial" w:hAnsi="Arial" w:cs="Arial"/>
          <w:sz w:val="22"/>
          <w:szCs w:val="22"/>
          <w:rPrChange w:id="132" w:author="Patrick Drew" w:date="2020-05-12T18:19:00Z">
            <w:rPr>
              <w:sz w:val="22"/>
              <w:szCs w:val="22"/>
            </w:rPr>
          </w:rPrChange>
        </w:rPr>
        <w:t xml:space="preserve"> </w:t>
      </w:r>
      <w:r w:rsidRPr="00EE2D4E">
        <w:rPr>
          <w:rFonts w:ascii="Arial" w:hAnsi="Arial" w:cs="Arial"/>
          <w:sz w:val="22"/>
          <w:szCs w:val="22"/>
          <w:rPrChange w:id="133" w:author="Patrick Drew" w:date="2020-05-12T18:19:00Z">
            <w:rPr>
              <w:sz w:val="22"/>
              <w:szCs w:val="22"/>
            </w:rPr>
          </w:rPrChange>
        </w:rPr>
        <w:t>sleep, mice showed large increases in CBV relative to the awake state. During NREM sleep,</w:t>
      </w:r>
      <w:r w:rsidR="00D238F2" w:rsidRPr="00EE2D4E">
        <w:rPr>
          <w:rFonts w:ascii="Arial" w:hAnsi="Arial" w:cs="Arial"/>
          <w:sz w:val="22"/>
          <w:szCs w:val="22"/>
          <w:rPrChange w:id="134" w:author="Patrick Drew" w:date="2020-05-12T18:19:00Z">
            <w:rPr>
              <w:sz w:val="22"/>
              <w:szCs w:val="22"/>
            </w:rPr>
          </w:rPrChange>
        </w:rPr>
        <w:t xml:space="preserve"> </w:t>
      </w:r>
      <w:r w:rsidRPr="00EE2D4E">
        <w:rPr>
          <w:rFonts w:ascii="Arial" w:hAnsi="Arial" w:cs="Arial"/>
          <w:sz w:val="22"/>
          <w:szCs w:val="22"/>
          <w:rPrChange w:id="135" w:author="Patrick Drew" w:date="2020-05-12T18:19:00Z">
            <w:rPr>
              <w:sz w:val="22"/>
              <w:szCs w:val="22"/>
            </w:rPr>
          </w:rPrChange>
        </w:rPr>
        <w:t>the amplitude of bilateral low-frequency oscillations in CBV increased markedly. Bilateral</w:t>
      </w:r>
      <w:r w:rsidR="00D238F2" w:rsidRPr="00EE2D4E">
        <w:rPr>
          <w:rFonts w:ascii="Arial" w:hAnsi="Arial" w:cs="Arial"/>
          <w:sz w:val="22"/>
          <w:szCs w:val="22"/>
          <w:rPrChange w:id="136" w:author="Patrick Drew" w:date="2020-05-12T18:19:00Z">
            <w:rPr>
              <w:sz w:val="22"/>
              <w:szCs w:val="22"/>
            </w:rPr>
          </w:rPrChange>
        </w:rPr>
        <w:t xml:space="preserve"> </w:t>
      </w:r>
      <w:r w:rsidRPr="00EE2D4E">
        <w:rPr>
          <w:rFonts w:ascii="Arial" w:hAnsi="Arial" w:cs="Arial"/>
          <w:sz w:val="22"/>
          <w:szCs w:val="22"/>
          <w:rPrChange w:id="137" w:author="Patrick Drew" w:date="2020-05-12T18:19:00Z">
            <w:rPr>
              <w:sz w:val="22"/>
              <w:szCs w:val="22"/>
            </w:rPr>
          </w:rPrChange>
        </w:rPr>
        <w:t>correlations in neural activity and CBV were highest during NREM sleep, and lowest in the</w:t>
      </w:r>
      <w:r w:rsidR="00D238F2" w:rsidRPr="00EE2D4E">
        <w:rPr>
          <w:rFonts w:ascii="Arial" w:hAnsi="Arial" w:cs="Arial"/>
          <w:sz w:val="22"/>
          <w:szCs w:val="22"/>
          <w:rPrChange w:id="138" w:author="Patrick Drew" w:date="2020-05-12T18:19:00Z">
            <w:rPr>
              <w:sz w:val="22"/>
              <w:szCs w:val="22"/>
            </w:rPr>
          </w:rPrChange>
        </w:rPr>
        <w:t xml:space="preserve"> </w:t>
      </w:r>
      <w:r w:rsidRPr="00EE2D4E">
        <w:rPr>
          <w:rFonts w:ascii="Arial" w:hAnsi="Arial" w:cs="Arial"/>
          <w:sz w:val="22"/>
          <w:szCs w:val="22"/>
          <w:rPrChange w:id="139" w:author="Patrick Drew" w:date="2020-05-12T18:19:00Z">
            <w:rPr>
              <w:sz w:val="22"/>
              <w:szCs w:val="22"/>
            </w:rPr>
          </w:rPrChange>
        </w:rPr>
        <w:t>awake state. Our results show that hemodynamic signals in the cortex are strongly modulated</w:t>
      </w:r>
      <w:r w:rsidR="00D238F2" w:rsidRPr="00EE2D4E">
        <w:rPr>
          <w:rFonts w:ascii="Arial" w:hAnsi="Arial" w:cs="Arial"/>
          <w:sz w:val="22"/>
          <w:szCs w:val="22"/>
          <w:rPrChange w:id="140" w:author="Patrick Drew" w:date="2020-05-12T18:19:00Z">
            <w:rPr>
              <w:sz w:val="22"/>
              <w:szCs w:val="22"/>
            </w:rPr>
          </w:rPrChange>
        </w:rPr>
        <w:t xml:space="preserve"> </w:t>
      </w:r>
      <w:r w:rsidRPr="00EE2D4E">
        <w:rPr>
          <w:rFonts w:ascii="Arial" w:hAnsi="Arial" w:cs="Arial"/>
          <w:sz w:val="22"/>
          <w:szCs w:val="22"/>
          <w:rPrChange w:id="141" w:author="Patrick Drew" w:date="2020-05-12T18:19:00Z">
            <w:rPr>
              <w:sz w:val="22"/>
              <w:szCs w:val="22"/>
            </w:rPr>
          </w:rPrChange>
        </w:rPr>
        <w:t>by arousal state and emphasize the importance of behavioral monitoring during studies of</w:t>
      </w:r>
      <w:r w:rsidR="00D238F2" w:rsidRPr="00EE2D4E">
        <w:rPr>
          <w:rFonts w:ascii="Arial" w:hAnsi="Arial" w:cs="Arial"/>
          <w:sz w:val="22"/>
          <w:szCs w:val="22"/>
          <w:rPrChange w:id="142" w:author="Patrick Drew" w:date="2020-05-12T18:19:00Z">
            <w:rPr>
              <w:sz w:val="22"/>
              <w:szCs w:val="22"/>
            </w:rPr>
          </w:rPrChange>
        </w:rPr>
        <w:t xml:space="preserve"> </w:t>
      </w:r>
      <w:r w:rsidRPr="00EE2D4E">
        <w:rPr>
          <w:rFonts w:ascii="Arial" w:hAnsi="Arial" w:cs="Arial"/>
          <w:sz w:val="22"/>
          <w:szCs w:val="22"/>
          <w:rPrChange w:id="143" w:author="Patrick Drew" w:date="2020-05-12T18:19:00Z">
            <w:rPr>
              <w:sz w:val="22"/>
              <w:szCs w:val="22"/>
            </w:rPr>
          </w:rPrChange>
        </w:rPr>
        <w:t>spontaneous activity.</w:t>
      </w:r>
      <w:r w:rsidR="00256594" w:rsidRPr="00EE2D4E">
        <w:rPr>
          <w:rFonts w:ascii="Arial" w:hAnsi="Arial" w:cs="Arial"/>
          <w:sz w:val="22"/>
          <w:szCs w:val="22"/>
          <w:rPrChange w:id="144" w:author="Patrick Drew" w:date="2020-05-12T18:19:00Z">
            <w:rPr>
              <w:sz w:val="22"/>
              <w:szCs w:val="22"/>
            </w:rPr>
          </w:rPrChange>
        </w:rPr>
        <w:t xml:space="preserve"> </w:t>
      </w:r>
      <w:r w:rsidR="00256594" w:rsidRPr="00EE2D4E">
        <w:rPr>
          <w:rFonts w:ascii="Arial" w:hAnsi="Arial" w:cs="Arial"/>
          <w:b/>
          <w:bCs/>
          <w:sz w:val="22"/>
          <w:szCs w:val="22"/>
          <w:rPrChange w:id="145" w:author="Patrick Drew" w:date="2020-05-12T18:19:00Z">
            <w:rPr>
              <w:b/>
              <w:bCs/>
              <w:sz w:val="22"/>
              <w:szCs w:val="22"/>
            </w:rPr>
          </w:rPrChange>
        </w:rPr>
        <w:t>Add in</w:t>
      </w:r>
      <w:r w:rsidR="004D71F8" w:rsidRPr="00EE2D4E">
        <w:rPr>
          <w:rFonts w:ascii="Arial" w:hAnsi="Arial" w:cs="Arial"/>
          <w:b/>
          <w:bCs/>
          <w:sz w:val="22"/>
          <w:szCs w:val="22"/>
          <w:rPrChange w:id="146" w:author="Patrick Drew" w:date="2020-05-12T18:19:00Z">
            <w:rPr>
              <w:b/>
              <w:bCs/>
              <w:sz w:val="22"/>
              <w:szCs w:val="22"/>
            </w:rPr>
          </w:rPrChange>
        </w:rPr>
        <w:t xml:space="preserve"> abstract: </w:t>
      </w:r>
      <w:r w:rsidR="002013D1" w:rsidRPr="00EE2D4E">
        <w:rPr>
          <w:rFonts w:ascii="Arial" w:hAnsi="Arial" w:cs="Arial"/>
          <w:b/>
          <w:bCs/>
          <w:sz w:val="22"/>
          <w:szCs w:val="22"/>
          <w:rPrChange w:id="147" w:author="Patrick Drew" w:date="2020-05-12T18:19:00Z">
            <w:rPr>
              <w:b/>
              <w:bCs/>
              <w:sz w:val="22"/>
              <w:szCs w:val="22"/>
            </w:rPr>
          </w:rPrChange>
        </w:rPr>
        <w:t xml:space="preserve">During </w:t>
      </w:r>
      <w:r w:rsidR="004D71F8" w:rsidRPr="00EE2D4E">
        <w:rPr>
          <w:rFonts w:ascii="Arial" w:hAnsi="Arial" w:cs="Arial"/>
          <w:b/>
          <w:bCs/>
          <w:sz w:val="22"/>
          <w:szCs w:val="22"/>
          <w:rPrChange w:id="148" w:author="Patrick Drew" w:date="2020-05-12T18:19:00Z">
            <w:rPr>
              <w:b/>
              <w:bCs/>
              <w:sz w:val="22"/>
              <w:szCs w:val="22"/>
            </w:rPr>
          </w:rPrChange>
        </w:rPr>
        <w:t xml:space="preserve">NREM </w:t>
      </w:r>
      <w:r w:rsidR="002013D1" w:rsidRPr="00EE2D4E">
        <w:rPr>
          <w:rFonts w:ascii="Arial" w:hAnsi="Arial" w:cs="Arial"/>
          <w:b/>
          <w:bCs/>
          <w:sz w:val="22"/>
          <w:szCs w:val="22"/>
          <w:rPrChange w:id="149" w:author="Patrick Drew" w:date="2020-05-12T18:19:00Z">
            <w:rPr>
              <w:b/>
              <w:bCs/>
              <w:sz w:val="22"/>
              <w:szCs w:val="22"/>
            </w:rPr>
          </w:rPrChange>
        </w:rPr>
        <w:t>sleep, IOS signals are X times bigger</w:t>
      </w:r>
      <w:r w:rsidR="004D71F8" w:rsidRPr="00EE2D4E">
        <w:rPr>
          <w:rFonts w:ascii="Arial" w:hAnsi="Arial" w:cs="Arial"/>
          <w:b/>
          <w:bCs/>
          <w:sz w:val="22"/>
          <w:szCs w:val="22"/>
          <w:rPrChange w:id="150" w:author="Patrick Drew" w:date="2020-05-12T18:19:00Z">
            <w:rPr>
              <w:b/>
              <w:bCs/>
              <w:sz w:val="22"/>
              <w:szCs w:val="22"/>
            </w:rPr>
          </w:rPrChange>
        </w:rPr>
        <w:t xml:space="preserve"> and arteriole dilations are Y times bigger. Same for REM</w:t>
      </w:r>
      <w:r w:rsidR="00256594" w:rsidRPr="00EE2D4E">
        <w:rPr>
          <w:rFonts w:ascii="Arial" w:hAnsi="Arial" w:cs="Arial"/>
          <w:b/>
          <w:bCs/>
          <w:sz w:val="22"/>
          <w:szCs w:val="22"/>
          <w:rPrChange w:id="151" w:author="Patrick Drew" w:date="2020-05-12T18:19:00Z">
            <w:rPr>
              <w:b/>
              <w:bCs/>
              <w:sz w:val="22"/>
              <w:szCs w:val="22"/>
            </w:rPr>
          </w:rPrChange>
        </w:rPr>
        <w:t xml:space="preserve">, </w:t>
      </w:r>
      <w:proofErr w:type="spellStart"/>
      <w:r w:rsidR="00256594" w:rsidRPr="00EE2D4E">
        <w:rPr>
          <w:rFonts w:ascii="Arial" w:hAnsi="Arial" w:cs="Arial"/>
          <w:b/>
          <w:bCs/>
          <w:sz w:val="22"/>
          <w:szCs w:val="22"/>
          <w:rPrChange w:id="152" w:author="Patrick Drew" w:date="2020-05-12T18:19:00Z">
            <w:rPr>
              <w:b/>
              <w:bCs/>
              <w:sz w:val="22"/>
              <w:szCs w:val="22"/>
            </w:rPr>
          </w:rPrChange>
        </w:rPr>
        <w:t>etc</w:t>
      </w:r>
      <w:proofErr w:type="spellEnd"/>
    </w:p>
    <w:p w14:paraId="7B626CB1" w14:textId="77777777" w:rsidR="002013D1" w:rsidRPr="00EE2D4E" w:rsidRDefault="002013D1">
      <w:pPr>
        <w:adjustRightInd w:val="0"/>
        <w:spacing w:line="360" w:lineRule="auto"/>
        <w:contextualSpacing/>
        <w:jc w:val="both"/>
        <w:rPr>
          <w:rFonts w:ascii="Arial" w:hAnsi="Arial" w:cs="Arial"/>
          <w:sz w:val="22"/>
          <w:szCs w:val="22"/>
          <w:rPrChange w:id="153" w:author="Patrick Drew" w:date="2020-05-12T18:19:00Z">
            <w:rPr>
              <w:sz w:val="22"/>
              <w:szCs w:val="22"/>
            </w:rPr>
          </w:rPrChange>
        </w:rPr>
        <w:pPrChange w:id="154" w:author="Patrick Drew" w:date="2020-05-12T18:16:00Z">
          <w:pPr>
            <w:adjustRightInd w:val="0"/>
            <w:contextualSpacing/>
            <w:jc w:val="both"/>
          </w:pPr>
        </w:pPrChange>
      </w:pPr>
    </w:p>
    <w:p w14:paraId="2F38D100" w14:textId="0AC5A11A" w:rsidR="00E81E0D" w:rsidRPr="00EE2D4E" w:rsidRDefault="00F66AC1">
      <w:pPr>
        <w:adjustRightInd w:val="0"/>
        <w:spacing w:line="360" w:lineRule="auto"/>
        <w:contextualSpacing/>
        <w:jc w:val="both"/>
        <w:rPr>
          <w:rFonts w:ascii="Arial" w:hAnsi="Arial" w:cs="Arial"/>
          <w:sz w:val="22"/>
          <w:szCs w:val="22"/>
          <w:rPrChange w:id="155" w:author="Patrick Drew" w:date="2020-05-12T18:19:00Z">
            <w:rPr>
              <w:sz w:val="22"/>
              <w:szCs w:val="22"/>
            </w:rPr>
          </w:rPrChange>
        </w:rPr>
        <w:pPrChange w:id="156" w:author="Patrick Drew" w:date="2020-05-12T18:16:00Z">
          <w:pPr>
            <w:adjustRightInd w:val="0"/>
            <w:contextualSpacing/>
            <w:jc w:val="both"/>
          </w:pPr>
        </w:pPrChange>
      </w:pPr>
      <w:r w:rsidRPr="00EE2D4E">
        <w:rPr>
          <w:rFonts w:ascii="Arial" w:hAnsi="Arial" w:cs="Arial"/>
          <w:sz w:val="22"/>
          <w:szCs w:val="22"/>
          <w:rPrChange w:id="157" w:author="Patrick Drew" w:date="2020-05-12T18:19:00Z">
            <w:rPr>
              <w:sz w:val="22"/>
              <w:szCs w:val="22"/>
            </w:rPr>
          </w:rPrChange>
        </w:rPr>
        <w:t>Acknowledgements:</w:t>
      </w:r>
      <w:r w:rsidR="007C33C1" w:rsidRPr="00EE2D4E">
        <w:rPr>
          <w:rFonts w:ascii="Arial" w:hAnsi="Arial" w:cs="Arial"/>
          <w:sz w:val="22"/>
          <w:szCs w:val="22"/>
          <w:rPrChange w:id="158" w:author="Patrick Drew" w:date="2020-05-12T18:19:00Z">
            <w:rPr>
              <w:sz w:val="22"/>
              <w:szCs w:val="22"/>
            </w:rPr>
          </w:rPrChange>
        </w:rPr>
        <w:t xml:space="preserve"> </w:t>
      </w:r>
      <w:r w:rsidR="00E62A19" w:rsidRPr="00EE2D4E">
        <w:rPr>
          <w:rFonts w:ascii="Arial" w:hAnsi="Arial" w:cs="Arial"/>
          <w:sz w:val="22"/>
          <w:szCs w:val="22"/>
          <w:rPrChange w:id="159" w:author="Patrick Drew" w:date="2020-05-12T18:19:00Z">
            <w:rPr>
              <w:sz w:val="22"/>
              <w:szCs w:val="22"/>
            </w:rPr>
          </w:rPrChange>
        </w:rPr>
        <w:t xml:space="preserve">This work was supported by </w:t>
      </w:r>
      <w:r w:rsidR="00487B52" w:rsidRPr="00EE2D4E">
        <w:rPr>
          <w:rFonts w:ascii="Arial" w:hAnsi="Arial" w:cs="Arial"/>
          <w:sz w:val="22"/>
          <w:szCs w:val="22"/>
          <w:rPrChange w:id="160" w:author="Patrick Drew" w:date="2020-05-12T18:19:00Z">
            <w:rPr>
              <w:sz w:val="22"/>
              <w:szCs w:val="22"/>
            </w:rPr>
          </w:rPrChange>
        </w:rPr>
        <w:t>NIH grant</w:t>
      </w:r>
      <w:r w:rsidR="00504D36" w:rsidRPr="00EE2D4E">
        <w:rPr>
          <w:rFonts w:ascii="Arial" w:hAnsi="Arial" w:cs="Arial"/>
          <w:sz w:val="22"/>
          <w:szCs w:val="22"/>
          <w:rPrChange w:id="161" w:author="Patrick Drew" w:date="2020-05-12T18:19:00Z">
            <w:rPr>
              <w:sz w:val="22"/>
              <w:szCs w:val="22"/>
            </w:rPr>
          </w:rPrChange>
        </w:rPr>
        <w:t xml:space="preserve">s </w:t>
      </w:r>
      <w:del w:id="162" w:author="Patrick Drew" w:date="2020-05-12T18:15:00Z">
        <w:r w:rsidR="00504D36" w:rsidRPr="00EE2D4E" w:rsidDel="00EE2D4E">
          <w:rPr>
            <w:rFonts w:ascii="Arial" w:hAnsi="Arial" w:cs="Arial"/>
            <w:sz w:val="22"/>
            <w:szCs w:val="22"/>
            <w:rPrChange w:id="163" w:author="Patrick Drew" w:date="2020-05-12T18:19:00Z">
              <w:rPr>
                <w:sz w:val="22"/>
                <w:szCs w:val="22"/>
              </w:rPr>
            </w:rPrChange>
          </w:rPr>
          <w:delText xml:space="preserve">RO1NS078168 </w:delText>
        </w:r>
      </w:del>
      <w:ins w:id="164" w:author="Patrick Drew" w:date="2020-05-12T18:15:00Z">
        <w:r w:rsidR="00EE2D4E" w:rsidRPr="00EE2D4E">
          <w:rPr>
            <w:rFonts w:ascii="Arial" w:hAnsi="Arial" w:cs="Arial"/>
            <w:sz w:val="22"/>
            <w:szCs w:val="22"/>
            <w:rPrChange w:id="165" w:author="Patrick Drew" w:date="2020-05-12T18:19:00Z">
              <w:rPr>
                <w:sz w:val="22"/>
                <w:szCs w:val="22"/>
              </w:rPr>
            </w:rPrChange>
          </w:rPr>
          <w:t xml:space="preserve">R01NS078168 </w:t>
        </w:r>
      </w:ins>
      <w:r w:rsidR="00504D36" w:rsidRPr="00EE2D4E">
        <w:rPr>
          <w:rFonts w:ascii="Arial" w:hAnsi="Arial" w:cs="Arial"/>
          <w:sz w:val="22"/>
          <w:szCs w:val="22"/>
          <w:rPrChange w:id="166" w:author="Patrick Drew" w:date="2020-05-12T18:19:00Z">
            <w:rPr>
              <w:sz w:val="22"/>
              <w:szCs w:val="22"/>
            </w:rPr>
          </w:rPrChange>
        </w:rPr>
        <w:t>and R01NS079737</w:t>
      </w:r>
      <w:r w:rsidR="00664669" w:rsidRPr="00EE2D4E">
        <w:rPr>
          <w:rFonts w:ascii="Arial" w:hAnsi="Arial" w:cs="Arial"/>
          <w:sz w:val="22"/>
          <w:szCs w:val="22"/>
          <w:rPrChange w:id="167" w:author="Patrick Drew" w:date="2020-05-12T18:19:00Z">
            <w:rPr>
              <w:sz w:val="22"/>
              <w:szCs w:val="22"/>
            </w:rPr>
          </w:rPrChange>
        </w:rPr>
        <w:t xml:space="preserve">, </w:t>
      </w:r>
      <w:r w:rsidR="00256594" w:rsidRPr="00EE2D4E">
        <w:rPr>
          <w:rFonts w:ascii="Arial" w:hAnsi="Arial" w:cs="Arial"/>
          <w:sz w:val="22"/>
          <w:szCs w:val="22"/>
          <w:rPrChange w:id="168" w:author="Patrick Drew" w:date="2020-05-12T18:19:00Z">
            <w:rPr>
              <w:sz w:val="22"/>
              <w:szCs w:val="22"/>
            </w:rPr>
          </w:rPrChange>
        </w:rPr>
        <w:t>NSF Grant CBET 1705854.</w:t>
      </w:r>
    </w:p>
    <w:p w14:paraId="198F32A2" w14:textId="0D289B71" w:rsidR="00EE2D4E" w:rsidRPr="00EE2D4E" w:rsidRDefault="00EE2D4E">
      <w:pPr>
        <w:spacing w:after="160" w:line="259" w:lineRule="auto"/>
        <w:rPr>
          <w:ins w:id="169" w:author="Patrick Drew" w:date="2020-05-12T18:16:00Z"/>
          <w:rFonts w:ascii="Arial" w:hAnsi="Arial" w:cs="Arial"/>
          <w:sz w:val="22"/>
          <w:szCs w:val="22"/>
          <w:rPrChange w:id="170" w:author="Patrick Drew" w:date="2020-05-12T18:19:00Z">
            <w:rPr>
              <w:ins w:id="171" w:author="Patrick Drew" w:date="2020-05-12T18:16:00Z"/>
              <w:sz w:val="22"/>
              <w:szCs w:val="22"/>
            </w:rPr>
          </w:rPrChange>
        </w:rPr>
      </w:pPr>
      <w:ins w:id="172" w:author="Patrick Drew" w:date="2020-05-12T18:16:00Z">
        <w:r w:rsidRPr="00EE2D4E">
          <w:rPr>
            <w:rFonts w:ascii="Arial" w:hAnsi="Arial" w:cs="Arial"/>
            <w:sz w:val="22"/>
            <w:szCs w:val="22"/>
            <w:rPrChange w:id="173" w:author="Patrick Drew" w:date="2020-05-12T18:19:00Z">
              <w:rPr>
                <w:sz w:val="22"/>
                <w:szCs w:val="22"/>
              </w:rPr>
            </w:rPrChange>
          </w:rPr>
          <w:br w:type="page"/>
        </w:r>
      </w:ins>
    </w:p>
    <w:p w14:paraId="69DFEB28" w14:textId="77777777" w:rsidR="0090702E" w:rsidRPr="00EE2D4E" w:rsidRDefault="0090702E">
      <w:pPr>
        <w:adjustRightInd w:val="0"/>
        <w:spacing w:line="360" w:lineRule="auto"/>
        <w:contextualSpacing/>
        <w:jc w:val="both"/>
        <w:rPr>
          <w:rFonts w:ascii="Arial" w:hAnsi="Arial" w:cs="Arial"/>
          <w:sz w:val="22"/>
          <w:szCs w:val="22"/>
          <w:rPrChange w:id="174" w:author="Patrick Drew" w:date="2020-05-12T18:19:00Z">
            <w:rPr>
              <w:sz w:val="22"/>
              <w:szCs w:val="22"/>
            </w:rPr>
          </w:rPrChange>
        </w:rPr>
        <w:pPrChange w:id="175" w:author="Patrick Drew" w:date="2020-05-12T18:16:00Z">
          <w:pPr>
            <w:adjustRightInd w:val="0"/>
            <w:contextualSpacing/>
            <w:jc w:val="both"/>
          </w:pPr>
        </w:pPrChange>
      </w:pPr>
    </w:p>
    <w:p w14:paraId="5F775351" w14:textId="7BBC9F15" w:rsidR="002013D1" w:rsidRPr="00EE2D4E" w:rsidRDefault="00F448E4">
      <w:pPr>
        <w:adjustRightInd w:val="0"/>
        <w:spacing w:line="360" w:lineRule="auto"/>
        <w:contextualSpacing/>
        <w:jc w:val="both"/>
        <w:rPr>
          <w:rFonts w:ascii="Arial" w:hAnsi="Arial" w:cs="Arial"/>
          <w:b/>
          <w:bCs/>
          <w:sz w:val="22"/>
          <w:szCs w:val="22"/>
          <w:u w:val="single"/>
          <w:rPrChange w:id="176" w:author="Patrick Drew" w:date="2020-05-12T18:19:00Z">
            <w:rPr>
              <w:b/>
              <w:bCs/>
              <w:sz w:val="22"/>
              <w:szCs w:val="22"/>
              <w:u w:val="single"/>
            </w:rPr>
          </w:rPrChange>
        </w:rPr>
        <w:pPrChange w:id="177" w:author="Patrick Drew" w:date="2020-05-12T18:16:00Z">
          <w:pPr>
            <w:adjustRightInd w:val="0"/>
            <w:contextualSpacing/>
            <w:jc w:val="both"/>
          </w:pPr>
        </w:pPrChange>
      </w:pPr>
      <w:r w:rsidRPr="00EE2D4E">
        <w:rPr>
          <w:rFonts w:ascii="Arial" w:hAnsi="Arial" w:cs="Arial"/>
          <w:b/>
          <w:bCs/>
          <w:sz w:val="22"/>
          <w:szCs w:val="22"/>
          <w:u w:val="single"/>
          <w:rPrChange w:id="178" w:author="Patrick Drew" w:date="2020-05-12T18:19:00Z">
            <w:rPr>
              <w:b/>
              <w:bCs/>
              <w:sz w:val="22"/>
              <w:szCs w:val="22"/>
              <w:u w:val="single"/>
            </w:rPr>
          </w:rPrChange>
        </w:rPr>
        <w:t>Intro</w:t>
      </w:r>
      <w:r w:rsidR="00256594" w:rsidRPr="00EE2D4E">
        <w:rPr>
          <w:rFonts w:ascii="Arial" w:hAnsi="Arial" w:cs="Arial"/>
          <w:b/>
          <w:bCs/>
          <w:sz w:val="22"/>
          <w:szCs w:val="22"/>
          <w:u w:val="single"/>
          <w:rPrChange w:id="179" w:author="Patrick Drew" w:date="2020-05-12T18:19:00Z">
            <w:rPr>
              <w:b/>
              <w:bCs/>
              <w:sz w:val="22"/>
              <w:szCs w:val="22"/>
              <w:u w:val="single"/>
            </w:rPr>
          </w:rPrChange>
        </w:rPr>
        <w:t>duction</w:t>
      </w:r>
    </w:p>
    <w:p w14:paraId="4208B802" w14:textId="2FE01F79" w:rsidR="00B62316" w:rsidRDefault="00544173">
      <w:pPr>
        <w:adjustRightInd w:val="0"/>
        <w:spacing w:line="360" w:lineRule="auto"/>
        <w:ind w:firstLine="720"/>
        <w:contextualSpacing/>
        <w:jc w:val="both"/>
        <w:rPr>
          <w:ins w:id="180" w:author="Patrick Drew" w:date="2020-05-13T08:58:00Z"/>
          <w:rFonts w:ascii="Arial" w:hAnsi="Arial" w:cs="Arial"/>
          <w:sz w:val="22"/>
          <w:szCs w:val="22"/>
        </w:rPr>
        <w:pPrChange w:id="181" w:author="Patrick Drew" w:date="2020-05-13T09:25:00Z">
          <w:pPr>
            <w:adjustRightInd w:val="0"/>
            <w:spacing w:line="360" w:lineRule="auto"/>
            <w:contextualSpacing/>
            <w:jc w:val="both"/>
          </w:pPr>
        </w:pPrChange>
      </w:pPr>
      <w:ins w:id="182" w:author="Patrick Drew" w:date="2020-05-13T08:57:00Z">
        <w:r>
          <w:rPr>
            <w:rFonts w:ascii="Arial" w:hAnsi="Arial" w:cs="Arial"/>
            <w:sz w:val="22"/>
            <w:szCs w:val="22"/>
          </w:rPr>
          <w:t xml:space="preserve">Sleep is a ubiquitous state across </w:t>
        </w:r>
        <w:commentRangeStart w:id="183"/>
        <w:r>
          <w:rPr>
            <w:rFonts w:ascii="Arial" w:hAnsi="Arial" w:cs="Arial"/>
            <w:sz w:val="22"/>
            <w:szCs w:val="22"/>
          </w:rPr>
          <w:t>animals</w:t>
        </w:r>
      </w:ins>
      <w:commentRangeEnd w:id="183"/>
      <w:ins w:id="184" w:author="Patrick Drew" w:date="2020-05-13T09:05:00Z">
        <w:r w:rsidR="00B62316">
          <w:rPr>
            <w:rStyle w:val="CommentReference"/>
          </w:rPr>
          <w:commentReference w:id="183"/>
        </w:r>
      </w:ins>
      <w:ins w:id="185" w:author="Patrick Drew" w:date="2020-05-13T09:10:00Z">
        <w:r w:rsidR="00B62316">
          <w:rPr>
            <w:rFonts w:ascii="Arial" w:hAnsi="Arial" w:cs="Arial"/>
            <w:sz w:val="22"/>
            <w:szCs w:val="22"/>
          </w:rPr>
          <w:t>.</w:t>
        </w:r>
      </w:ins>
      <w:ins w:id="186" w:author="Patrick Drew" w:date="2020-05-13T08:57:00Z">
        <w:r>
          <w:rPr>
            <w:rFonts w:ascii="Arial" w:hAnsi="Arial" w:cs="Arial"/>
            <w:sz w:val="22"/>
            <w:szCs w:val="22"/>
          </w:rPr>
          <w:t xml:space="preserve"> </w:t>
        </w:r>
      </w:ins>
      <w:ins w:id="187" w:author="Patrick Drew" w:date="2020-05-13T09:05:00Z">
        <w:r w:rsidR="00B62316">
          <w:rPr>
            <w:rFonts w:ascii="Arial" w:hAnsi="Arial" w:cs="Arial"/>
            <w:sz w:val="22"/>
            <w:szCs w:val="22"/>
          </w:rPr>
          <w:t>I</w:t>
        </w:r>
      </w:ins>
      <w:ins w:id="188" w:author="Patrick Drew" w:date="2020-05-13T08:57:00Z">
        <w:r>
          <w:rPr>
            <w:rFonts w:ascii="Arial" w:hAnsi="Arial" w:cs="Arial"/>
            <w:sz w:val="22"/>
            <w:szCs w:val="22"/>
          </w:rPr>
          <w:t>n mammals</w:t>
        </w:r>
      </w:ins>
      <w:ins w:id="189" w:author="Patrick Drew" w:date="2020-05-13T09:10:00Z">
        <w:r w:rsidR="00B62316">
          <w:rPr>
            <w:rFonts w:ascii="Arial" w:hAnsi="Arial" w:cs="Arial"/>
            <w:sz w:val="22"/>
            <w:szCs w:val="22"/>
          </w:rPr>
          <w:t>,</w:t>
        </w:r>
      </w:ins>
      <w:ins w:id="190" w:author="Patrick Drew" w:date="2020-05-13T08:57:00Z">
        <w:r>
          <w:rPr>
            <w:rFonts w:ascii="Arial" w:hAnsi="Arial" w:cs="Arial"/>
            <w:sz w:val="22"/>
            <w:szCs w:val="22"/>
          </w:rPr>
          <w:t xml:space="preserve"> </w:t>
        </w:r>
      </w:ins>
      <w:del w:id="191" w:author="Patrick Drew" w:date="2020-05-13T08:57:00Z">
        <w:r w:rsidR="004D71F8" w:rsidRPr="00EE2D4E" w:rsidDel="00544173">
          <w:rPr>
            <w:rFonts w:ascii="Arial" w:hAnsi="Arial" w:cs="Arial"/>
            <w:sz w:val="22"/>
            <w:szCs w:val="22"/>
            <w:rPrChange w:id="192" w:author="Patrick Drew" w:date="2020-05-12T18:19:00Z">
              <w:rPr>
                <w:sz w:val="22"/>
                <w:szCs w:val="22"/>
              </w:rPr>
            </w:rPrChange>
          </w:rPr>
          <w:delText xml:space="preserve">Mammalian </w:delText>
        </w:r>
      </w:del>
      <w:r w:rsidR="004D71F8" w:rsidRPr="00EE2D4E">
        <w:rPr>
          <w:rFonts w:ascii="Arial" w:hAnsi="Arial" w:cs="Arial"/>
          <w:sz w:val="22"/>
          <w:szCs w:val="22"/>
          <w:rPrChange w:id="193" w:author="Patrick Drew" w:date="2020-05-12T18:19:00Z">
            <w:rPr>
              <w:sz w:val="22"/>
              <w:szCs w:val="22"/>
            </w:rPr>
          </w:rPrChange>
        </w:rPr>
        <w:t xml:space="preserve">sleep is </w:t>
      </w:r>
      <w:r w:rsidR="007C7F71" w:rsidRPr="00EE2D4E">
        <w:rPr>
          <w:rFonts w:ascii="Arial" w:hAnsi="Arial" w:cs="Arial"/>
          <w:sz w:val="22"/>
          <w:szCs w:val="22"/>
          <w:rPrChange w:id="194" w:author="Patrick Drew" w:date="2020-05-12T18:19:00Z">
            <w:rPr>
              <w:sz w:val="22"/>
              <w:szCs w:val="22"/>
            </w:rPr>
          </w:rPrChange>
        </w:rPr>
        <w:t>driven</w:t>
      </w:r>
      <w:r w:rsidR="004D71F8" w:rsidRPr="00EE2D4E">
        <w:rPr>
          <w:rFonts w:ascii="Arial" w:hAnsi="Arial" w:cs="Arial"/>
          <w:sz w:val="22"/>
          <w:szCs w:val="22"/>
          <w:rPrChange w:id="195" w:author="Patrick Drew" w:date="2020-05-12T18:19:00Z">
            <w:rPr>
              <w:sz w:val="22"/>
              <w:szCs w:val="22"/>
            </w:rPr>
          </w:rPrChange>
        </w:rPr>
        <w:t xml:space="preserve"> </w:t>
      </w:r>
      <w:r w:rsidR="007C7F71" w:rsidRPr="00EE2D4E">
        <w:rPr>
          <w:rFonts w:ascii="Arial" w:hAnsi="Arial" w:cs="Arial"/>
          <w:sz w:val="22"/>
          <w:szCs w:val="22"/>
          <w:rPrChange w:id="196" w:author="Patrick Drew" w:date="2020-05-12T18:19:00Z">
            <w:rPr>
              <w:sz w:val="22"/>
              <w:szCs w:val="22"/>
            </w:rPr>
          </w:rPrChange>
        </w:rPr>
        <w:t>by</w:t>
      </w:r>
      <w:r w:rsidR="004D71F8" w:rsidRPr="00EE2D4E">
        <w:rPr>
          <w:rFonts w:ascii="Arial" w:hAnsi="Arial" w:cs="Arial"/>
          <w:sz w:val="22"/>
          <w:szCs w:val="22"/>
          <w:rPrChange w:id="197" w:author="Patrick Drew" w:date="2020-05-12T18:19:00Z">
            <w:rPr>
              <w:sz w:val="22"/>
              <w:szCs w:val="22"/>
            </w:rPr>
          </w:rPrChange>
        </w:rPr>
        <w:t xml:space="preserve"> </w:t>
      </w:r>
      <w:r w:rsidR="007C7F71" w:rsidRPr="00EE2D4E">
        <w:rPr>
          <w:rFonts w:ascii="Arial" w:hAnsi="Arial" w:cs="Arial"/>
          <w:sz w:val="22"/>
          <w:szCs w:val="22"/>
          <w:rPrChange w:id="198" w:author="Patrick Drew" w:date="2020-05-12T18:19:00Z">
            <w:rPr>
              <w:sz w:val="22"/>
              <w:szCs w:val="22"/>
            </w:rPr>
          </w:rPrChange>
        </w:rPr>
        <w:t xml:space="preserve">an </w:t>
      </w:r>
      <w:r w:rsidR="004D71F8" w:rsidRPr="00EE2D4E">
        <w:rPr>
          <w:rFonts w:ascii="Arial" w:hAnsi="Arial" w:cs="Arial"/>
          <w:sz w:val="22"/>
          <w:szCs w:val="22"/>
          <w:rPrChange w:id="199" w:author="Patrick Drew" w:date="2020-05-12T18:19:00Z">
            <w:rPr>
              <w:sz w:val="22"/>
              <w:szCs w:val="22"/>
            </w:rPr>
          </w:rPrChange>
        </w:rPr>
        <w:t xml:space="preserve">ensemble of </w:t>
      </w:r>
      <w:r w:rsidR="007C7F71" w:rsidRPr="00EE2D4E">
        <w:rPr>
          <w:rFonts w:ascii="Arial" w:hAnsi="Arial" w:cs="Arial"/>
          <w:sz w:val="22"/>
          <w:szCs w:val="22"/>
          <w:rPrChange w:id="200" w:author="Patrick Drew" w:date="2020-05-12T18:19:00Z">
            <w:rPr>
              <w:sz w:val="22"/>
              <w:szCs w:val="22"/>
            </w:rPr>
          </w:rPrChange>
        </w:rPr>
        <w:t xml:space="preserve">brain </w:t>
      </w:r>
      <w:r w:rsidR="004D71F8" w:rsidRPr="00EE2D4E">
        <w:rPr>
          <w:rFonts w:ascii="Arial" w:hAnsi="Arial" w:cs="Arial"/>
          <w:sz w:val="22"/>
          <w:szCs w:val="22"/>
          <w:rPrChange w:id="201" w:author="Patrick Drew" w:date="2020-05-12T18:19:00Z">
            <w:rPr>
              <w:sz w:val="22"/>
              <w:szCs w:val="22"/>
            </w:rPr>
          </w:rPrChange>
        </w:rPr>
        <w:t xml:space="preserve">nuclei </w:t>
      </w:r>
      <w:r w:rsidR="007C7F71" w:rsidRPr="00EE2D4E">
        <w:rPr>
          <w:rFonts w:ascii="Arial" w:hAnsi="Arial" w:cs="Arial"/>
          <w:sz w:val="22"/>
          <w:szCs w:val="22"/>
          <w:rPrChange w:id="202" w:author="Patrick Drew" w:date="2020-05-12T18:19:00Z">
            <w:rPr>
              <w:sz w:val="22"/>
              <w:szCs w:val="22"/>
            </w:rPr>
          </w:rPrChange>
        </w:rPr>
        <w:t xml:space="preserve">that propagate a complex network of </w:t>
      </w:r>
      <w:r w:rsidR="004D71F8" w:rsidRPr="00EE2D4E">
        <w:rPr>
          <w:rFonts w:ascii="Arial" w:hAnsi="Arial" w:cs="Arial"/>
          <w:sz w:val="22"/>
          <w:szCs w:val="22"/>
          <w:rPrChange w:id="203" w:author="Patrick Drew" w:date="2020-05-12T18:19:00Z">
            <w:rPr>
              <w:sz w:val="22"/>
              <w:szCs w:val="22"/>
            </w:rPr>
          </w:rPrChange>
        </w:rPr>
        <w:t xml:space="preserve">brain-wide </w:t>
      </w:r>
      <w:commentRangeStart w:id="204"/>
      <w:r w:rsidR="004D71F8" w:rsidRPr="00EE2D4E">
        <w:rPr>
          <w:rFonts w:ascii="Arial" w:hAnsi="Arial" w:cs="Arial"/>
          <w:sz w:val="22"/>
          <w:szCs w:val="22"/>
          <w:rPrChange w:id="205" w:author="Patrick Drew" w:date="2020-05-12T18:19:00Z">
            <w:rPr>
              <w:sz w:val="22"/>
              <w:szCs w:val="22"/>
            </w:rPr>
          </w:rPrChange>
        </w:rPr>
        <w:t>interactions</w:t>
      </w:r>
      <w:r w:rsidR="00256594" w:rsidRPr="00EE2D4E">
        <w:rPr>
          <w:rFonts w:ascii="Arial" w:hAnsi="Arial" w:cs="Arial"/>
          <w:sz w:val="22"/>
          <w:szCs w:val="22"/>
          <w:rPrChange w:id="206" w:author="Patrick Drew" w:date="2020-05-12T18:19:00Z">
            <w:rPr>
              <w:sz w:val="22"/>
              <w:szCs w:val="22"/>
            </w:rPr>
          </w:rPrChange>
        </w:rPr>
        <w:t xml:space="preserve"> </w:t>
      </w:r>
      <w:commentRangeEnd w:id="204"/>
      <w:r w:rsidR="00B62316">
        <w:rPr>
          <w:rStyle w:val="CommentReference"/>
        </w:rPr>
        <w:commentReference w:id="204"/>
      </w:r>
      <w:r w:rsidR="00210198" w:rsidRPr="00EE2D4E">
        <w:rPr>
          <w:rFonts w:ascii="Arial" w:hAnsi="Arial" w:cs="Arial"/>
          <w:sz w:val="22"/>
          <w:szCs w:val="22"/>
          <w:rPrChange w:id="207" w:author="Patrick Drew" w:date="2020-05-12T18:19:00Z">
            <w:rPr>
              <w:sz w:val="22"/>
              <w:szCs w:val="22"/>
            </w:rPr>
          </w:rPrChange>
        </w:rPr>
        <w:fldChar w:fldCharType="begin" w:fldLock="1"/>
      </w:r>
      <w:r w:rsidR="00210198" w:rsidRPr="00EE2D4E">
        <w:rPr>
          <w:rFonts w:ascii="Arial" w:hAnsi="Arial" w:cs="Arial"/>
          <w:sz w:val="22"/>
          <w:szCs w:val="22"/>
          <w:rPrChange w:id="208" w:author="Patrick Drew" w:date="2020-05-12T18:19:00Z">
            <w:rPr>
              <w:sz w:val="22"/>
              <w:szCs w:val="22"/>
            </w:rPr>
          </w:rPrChange>
        </w:rPr>
        <w:instrText>ADDIN CSL_CITATION {"citationItems":[{"id":"ITEM-1","itemData":{"DOI":"10.1038/nrn895","ISSN":"14710048","abstract":"To appreciate the neural underpinnings of sleep, it is important to view this universal mammalian behaviour at multiple levels of its biological organization. Molecularly, the circadian rhythm of sleep involves interlocking positive- and negative-feedback mechanisms of circadian genes and their protein products in cells of the suprachiasmatic nucleus that are entrained to ambient conditions by light. Circadian information is integrated with information on homeostatic sleep need in nuclei of the anterior hypothalamus. These nuclei interact with arousal systems in the posterior hypothalamus, basal forebrain and brainstem to control sleep onset. During sleep, an ultradian oscillator in the mesopontine junction controls the regular alternation of rapid eye movement (REM) and non-REM sleep. Sleep cycles are accompanied by neuromodulatory influences on forebrain structures that influence behaviour, consciousness and cognition.","author":[{"dropping-particle":"","family":"Pace-Schott","given":"Edward F.","non-dropping-particle":"","parse-names":false,"suffix":""},{"dropping-particle":"","family":"Hobson","given":"J. Allan","non-dropping-particle":"","parse-names":false,"suffix":""}],"container-title":"Nature Reviews Neuroscience","id":"ITEM-1","issue":"8","issued":{"date-parts":[["2002"]]},"page":"591-605","title":"The neurobiology of sleep: Genetics, cellular physiology and subcortical networks","type":"article-journal","volume":"3"},"uris":["http://www.mendeley.com/documents/?uuid=9a7745f7-bb6e-4f28-9536-80b73ce7a353"]}],"mendeley":{"formattedCitation":"(Pace-Schott and Hobson, 2002)","plainTextFormattedCitation":"(Pace-Schott and Hobson, 2002)","previouslyFormattedCitation":"(Pace-Schott and Hobson, 2002)"},"properties":{"noteIndex":0},"schema":"https://github.com/citation-style-language/schema/raw/master/csl-citation.json"}</w:instrText>
      </w:r>
      <w:r w:rsidR="00210198" w:rsidRPr="00EE2D4E">
        <w:rPr>
          <w:rFonts w:ascii="Arial" w:hAnsi="Arial" w:cs="Arial"/>
          <w:sz w:val="22"/>
          <w:szCs w:val="22"/>
          <w:rPrChange w:id="209" w:author="Patrick Drew" w:date="2020-05-12T18:19:00Z">
            <w:rPr>
              <w:sz w:val="22"/>
              <w:szCs w:val="22"/>
            </w:rPr>
          </w:rPrChange>
        </w:rPr>
        <w:fldChar w:fldCharType="separate"/>
      </w:r>
      <w:r w:rsidR="00210198" w:rsidRPr="00EE2D4E">
        <w:rPr>
          <w:rFonts w:ascii="Arial" w:hAnsi="Arial" w:cs="Arial"/>
          <w:noProof/>
          <w:sz w:val="22"/>
          <w:szCs w:val="22"/>
          <w:rPrChange w:id="210" w:author="Patrick Drew" w:date="2020-05-12T18:19:00Z">
            <w:rPr>
              <w:noProof/>
              <w:sz w:val="22"/>
              <w:szCs w:val="22"/>
            </w:rPr>
          </w:rPrChange>
        </w:rPr>
        <w:t>(Pace-Schott and Hobson, 2002)</w:t>
      </w:r>
      <w:r w:rsidR="00210198" w:rsidRPr="00EE2D4E">
        <w:rPr>
          <w:rFonts w:ascii="Arial" w:hAnsi="Arial" w:cs="Arial"/>
          <w:sz w:val="22"/>
          <w:szCs w:val="22"/>
          <w:rPrChange w:id="211" w:author="Patrick Drew" w:date="2020-05-12T18:19:00Z">
            <w:rPr>
              <w:sz w:val="22"/>
              <w:szCs w:val="22"/>
            </w:rPr>
          </w:rPrChange>
        </w:rPr>
        <w:fldChar w:fldCharType="end"/>
      </w:r>
      <w:r w:rsidR="007C7F71" w:rsidRPr="00EE2D4E">
        <w:rPr>
          <w:rFonts w:ascii="Arial" w:hAnsi="Arial" w:cs="Arial"/>
          <w:sz w:val="22"/>
          <w:szCs w:val="22"/>
          <w:rPrChange w:id="212" w:author="Patrick Drew" w:date="2020-05-12T18:19:00Z">
            <w:rPr>
              <w:sz w:val="22"/>
              <w:szCs w:val="22"/>
            </w:rPr>
          </w:rPrChange>
        </w:rPr>
        <w:t xml:space="preserve">. </w:t>
      </w:r>
      <w:ins w:id="213" w:author="Patrick Drew" w:date="2020-05-13T09:11:00Z">
        <w:r w:rsidR="000625F8">
          <w:rPr>
            <w:rFonts w:ascii="Arial" w:hAnsi="Arial" w:cs="Arial"/>
            <w:sz w:val="22"/>
            <w:szCs w:val="22"/>
          </w:rPr>
          <w:t xml:space="preserve">In mammals </w:t>
        </w:r>
        <w:r w:rsidR="000625F8" w:rsidRPr="00554FA2">
          <w:rPr>
            <w:rFonts w:ascii="Arial" w:hAnsi="Arial" w:cs="Arial"/>
            <w:sz w:val="22"/>
            <w:szCs w:val="22"/>
          </w:rPr>
          <w:fldChar w:fldCharType="begin" w:fldLock="1"/>
        </w:r>
        <w:r w:rsidR="000625F8" w:rsidRPr="00554FA2">
          <w:rPr>
            <w:rFonts w:ascii="Arial" w:hAnsi="Arial" w:cs="Arial"/>
            <w:sz w:val="22"/>
            <w:szCs w:val="22"/>
          </w:rPr>
          <w:instrText>ADDIN CSL_CITATION {"citationItems":[{"id":"ITEM-1","itemData":{"DOI":"10.1038/nrn2683","ISSN":"1471003X","abstract":"It has been known for a long time that genetic factors affect sleep quantity and quality. Genetic screens have identified several mutations that affect sleep across species, pointing to an evolutionary conserved regulation of sleep. Moreover, it has also been recognized that sleep affects gene expression. These findings have given valuable insights into the molecular underpinnings of sleep regulation and function that might lead the way to more efficient treatments for sleep disorders. © 2009 Macmillan Publishers Limited. All rights reserved.","author":[{"dropping-particle":"","family":"Cirelli","given":"Chiara","non-dropping-particle":"","parse-names":false,"suffix":""}],"container-title":"Nature Reviews Neuroscience","id":"ITEM-1","issue":"8","issued":{"date-parts":[["2009"]]},"page":"549-560","publisher":"Nature Publishing Group","title":"The genetic and molecular regulation of sleep: From fruit flies to humans","type":"article-journal","volume":"10"},"uris":["http://www.mendeley.com/documents/?uuid=97d53794-fb8e-447d-a433-7db1ddfe4d34"]}],"mendeley":{"formattedCitation":"(Cirelli, 2009)","plainTextFormattedCitation":"(Cirelli, 2009)","previouslyFormattedCitation":"(Cirelli, 2009)"},"properties":{"noteIndex":0},"schema":"https://github.com/citation-style-language/schema/raw/master/csl-citation.json"}</w:instrText>
        </w:r>
        <w:r w:rsidR="000625F8" w:rsidRPr="00554FA2">
          <w:rPr>
            <w:rFonts w:ascii="Arial" w:hAnsi="Arial" w:cs="Arial"/>
            <w:sz w:val="22"/>
            <w:szCs w:val="22"/>
          </w:rPr>
          <w:fldChar w:fldCharType="separate"/>
        </w:r>
        <w:r w:rsidR="000625F8" w:rsidRPr="00554FA2">
          <w:rPr>
            <w:rFonts w:ascii="Arial" w:hAnsi="Arial" w:cs="Arial"/>
            <w:noProof/>
            <w:sz w:val="22"/>
            <w:szCs w:val="22"/>
          </w:rPr>
          <w:t>(Cirelli, 2009)</w:t>
        </w:r>
        <w:r w:rsidR="000625F8" w:rsidRPr="00554FA2">
          <w:rPr>
            <w:rFonts w:ascii="Arial" w:hAnsi="Arial" w:cs="Arial"/>
            <w:sz w:val="22"/>
            <w:szCs w:val="22"/>
          </w:rPr>
          <w:fldChar w:fldCharType="end"/>
        </w:r>
        <w:r w:rsidR="000625F8">
          <w:rPr>
            <w:rFonts w:ascii="Arial" w:hAnsi="Arial" w:cs="Arial"/>
            <w:sz w:val="22"/>
            <w:szCs w:val="22"/>
          </w:rPr>
          <w:t>, broadly sleep is comprised of two stages</w:t>
        </w:r>
      </w:ins>
      <w:ins w:id="214" w:author="Patrick Drew" w:date="2020-05-13T09:12:00Z">
        <w:r w:rsidR="000625F8">
          <w:rPr>
            <w:rFonts w:ascii="Arial" w:hAnsi="Arial" w:cs="Arial"/>
            <w:sz w:val="22"/>
            <w:szCs w:val="22"/>
          </w:rPr>
          <w:t>:</w:t>
        </w:r>
      </w:ins>
      <w:ins w:id="215" w:author="Patrick Drew" w:date="2020-05-13T09:11:00Z">
        <w:r w:rsidR="000625F8">
          <w:rPr>
            <w:rFonts w:ascii="Arial" w:hAnsi="Arial" w:cs="Arial"/>
            <w:sz w:val="22"/>
            <w:szCs w:val="22"/>
          </w:rPr>
          <w:t xml:space="preserve"> </w:t>
        </w:r>
      </w:ins>
      <w:ins w:id="216" w:author="Patrick Drew" w:date="2020-05-13T09:12:00Z">
        <w:r w:rsidR="000625F8">
          <w:rPr>
            <w:rFonts w:ascii="Arial" w:hAnsi="Arial" w:cs="Arial"/>
            <w:sz w:val="22"/>
            <w:szCs w:val="22"/>
          </w:rPr>
          <w:t xml:space="preserve">non-rapid eye movement (NREM or </w:t>
        </w:r>
      </w:ins>
      <w:ins w:id="217" w:author="Patrick Drew" w:date="2020-05-13T09:11:00Z">
        <w:r w:rsidR="000625F8">
          <w:rPr>
            <w:rFonts w:ascii="Arial" w:hAnsi="Arial" w:cs="Arial"/>
            <w:sz w:val="22"/>
            <w:szCs w:val="22"/>
          </w:rPr>
          <w:t>slow</w:t>
        </w:r>
      </w:ins>
      <w:ins w:id="218" w:author="Patrick Drew" w:date="2020-05-13T09:12:00Z">
        <w:r w:rsidR="000625F8">
          <w:rPr>
            <w:rFonts w:ascii="Arial" w:hAnsi="Arial" w:cs="Arial"/>
            <w:sz w:val="22"/>
            <w:szCs w:val="22"/>
          </w:rPr>
          <w:t>-</w:t>
        </w:r>
      </w:ins>
      <w:ins w:id="219" w:author="Patrick Drew" w:date="2020-05-13T09:11:00Z">
        <w:r w:rsidR="000625F8">
          <w:rPr>
            <w:rFonts w:ascii="Arial" w:hAnsi="Arial" w:cs="Arial"/>
            <w:sz w:val="22"/>
            <w:szCs w:val="22"/>
          </w:rPr>
          <w:t>wa</w:t>
        </w:r>
      </w:ins>
      <w:ins w:id="220" w:author="Patrick Drew" w:date="2020-05-13T09:12:00Z">
        <w:r w:rsidR="000625F8">
          <w:rPr>
            <w:rFonts w:ascii="Arial" w:hAnsi="Arial" w:cs="Arial"/>
            <w:sz w:val="22"/>
            <w:szCs w:val="22"/>
          </w:rPr>
          <w:t>ve sleep) and rapid eye-movement (REM or paradoxical sleep)</w:t>
        </w:r>
      </w:ins>
      <w:ins w:id="221" w:author="Patrick Drew" w:date="2020-05-13T09:11:00Z">
        <w:r w:rsidR="000625F8">
          <w:rPr>
            <w:rFonts w:ascii="Arial" w:hAnsi="Arial" w:cs="Arial"/>
            <w:sz w:val="22"/>
            <w:szCs w:val="22"/>
          </w:rPr>
          <w:t xml:space="preserve">  </w:t>
        </w:r>
      </w:ins>
      <w:del w:id="222" w:author="Patrick Drew" w:date="2020-05-13T09:12:00Z">
        <w:r w:rsidR="007C7F71" w:rsidRPr="00EE2D4E" w:rsidDel="000625F8">
          <w:rPr>
            <w:rFonts w:ascii="Arial" w:hAnsi="Arial" w:cs="Arial"/>
            <w:sz w:val="22"/>
            <w:szCs w:val="22"/>
            <w:rPrChange w:id="223" w:author="Patrick Drew" w:date="2020-05-12T18:19:00Z">
              <w:rPr>
                <w:sz w:val="22"/>
                <w:szCs w:val="22"/>
              </w:rPr>
            </w:rPrChange>
          </w:rPr>
          <w:delText>The s</w:delText>
        </w:r>
        <w:r w:rsidR="00210198" w:rsidRPr="00EE2D4E" w:rsidDel="000625F8">
          <w:rPr>
            <w:rFonts w:ascii="Arial" w:hAnsi="Arial" w:cs="Arial"/>
            <w:sz w:val="22"/>
            <w:szCs w:val="22"/>
            <w:rPrChange w:id="224" w:author="Patrick Drew" w:date="2020-05-12T18:19:00Z">
              <w:rPr>
                <w:sz w:val="22"/>
                <w:szCs w:val="22"/>
              </w:rPr>
            </w:rPrChange>
          </w:rPr>
          <w:delText xml:space="preserve">leep cycle is comprised of </w:delText>
        </w:r>
        <w:r w:rsidR="00256594" w:rsidRPr="00EE2D4E" w:rsidDel="000625F8">
          <w:rPr>
            <w:rFonts w:ascii="Arial" w:hAnsi="Arial" w:cs="Arial"/>
            <w:sz w:val="22"/>
            <w:szCs w:val="22"/>
            <w:rPrChange w:id="225" w:author="Patrick Drew" w:date="2020-05-12T18:19:00Z">
              <w:rPr>
                <w:sz w:val="22"/>
                <w:szCs w:val="22"/>
              </w:rPr>
            </w:rPrChange>
          </w:rPr>
          <w:delText xml:space="preserve">distinct </w:delText>
        </w:r>
        <w:r w:rsidR="00210198" w:rsidRPr="00EE2D4E" w:rsidDel="000625F8">
          <w:rPr>
            <w:rFonts w:ascii="Arial" w:hAnsi="Arial" w:cs="Arial"/>
            <w:sz w:val="22"/>
            <w:szCs w:val="22"/>
            <w:rPrChange w:id="226" w:author="Patrick Drew" w:date="2020-05-12T18:19:00Z">
              <w:rPr>
                <w:sz w:val="22"/>
                <w:szCs w:val="22"/>
              </w:rPr>
            </w:rPrChange>
          </w:rPr>
          <w:delText xml:space="preserve">stages such </w:delText>
        </w:r>
        <w:r w:rsidR="007C7F71" w:rsidRPr="00EE2D4E" w:rsidDel="000625F8">
          <w:rPr>
            <w:rFonts w:ascii="Arial" w:hAnsi="Arial" w:cs="Arial"/>
            <w:sz w:val="22"/>
            <w:szCs w:val="22"/>
            <w:rPrChange w:id="227" w:author="Patrick Drew" w:date="2020-05-12T18:19:00Z">
              <w:rPr>
                <w:sz w:val="22"/>
                <w:szCs w:val="22"/>
              </w:rPr>
            </w:rPrChange>
          </w:rPr>
          <w:delText>as slow-wave</w:delText>
        </w:r>
        <w:r w:rsidR="00210198" w:rsidRPr="00EE2D4E" w:rsidDel="000625F8">
          <w:rPr>
            <w:rFonts w:ascii="Arial" w:hAnsi="Arial" w:cs="Arial"/>
            <w:sz w:val="22"/>
            <w:szCs w:val="22"/>
            <w:rPrChange w:id="228" w:author="Patrick Drew" w:date="2020-05-12T18:19:00Z">
              <w:rPr>
                <w:sz w:val="22"/>
                <w:szCs w:val="22"/>
              </w:rPr>
            </w:rPrChange>
          </w:rPr>
          <w:delText xml:space="preserve"> sleep (</w:delText>
        </w:r>
        <w:r w:rsidR="007C7F71" w:rsidRPr="00EE2D4E" w:rsidDel="000625F8">
          <w:rPr>
            <w:rFonts w:ascii="Arial" w:hAnsi="Arial" w:cs="Arial"/>
            <w:sz w:val="22"/>
            <w:szCs w:val="22"/>
            <w:rPrChange w:id="229" w:author="Patrick Drew" w:date="2020-05-12T18:19:00Z">
              <w:rPr>
                <w:sz w:val="22"/>
                <w:szCs w:val="22"/>
              </w:rPr>
            </w:rPrChange>
          </w:rPr>
          <w:delText>non</w:delText>
        </w:r>
      </w:del>
      <w:del w:id="230" w:author="Patrick Drew" w:date="2020-05-12T18:20:00Z">
        <w:r w:rsidR="007C7F71" w:rsidRPr="00EE2D4E" w:rsidDel="00EE2D4E">
          <w:rPr>
            <w:rFonts w:ascii="Arial" w:hAnsi="Arial" w:cs="Arial"/>
            <w:sz w:val="22"/>
            <w:szCs w:val="22"/>
            <w:rPrChange w:id="231" w:author="Patrick Drew" w:date="2020-05-12T18:19:00Z">
              <w:rPr>
                <w:sz w:val="22"/>
                <w:szCs w:val="22"/>
              </w:rPr>
            </w:rPrChange>
          </w:rPr>
          <w:delText xml:space="preserve"> </w:delText>
        </w:r>
      </w:del>
      <w:del w:id="232" w:author="Patrick Drew" w:date="2020-05-13T09:12:00Z">
        <w:r w:rsidR="007C7F71" w:rsidRPr="00EE2D4E" w:rsidDel="000625F8">
          <w:rPr>
            <w:rFonts w:ascii="Arial" w:hAnsi="Arial" w:cs="Arial"/>
            <w:sz w:val="22"/>
            <w:szCs w:val="22"/>
            <w:rPrChange w:id="233" w:author="Patrick Drew" w:date="2020-05-12T18:19:00Z">
              <w:rPr>
                <w:sz w:val="22"/>
                <w:szCs w:val="22"/>
              </w:rPr>
            </w:rPrChange>
          </w:rPr>
          <w:delText>rapid eye movement or NREM</w:delText>
        </w:r>
        <w:r w:rsidR="00210198" w:rsidRPr="00EE2D4E" w:rsidDel="000625F8">
          <w:rPr>
            <w:rFonts w:ascii="Arial" w:hAnsi="Arial" w:cs="Arial"/>
            <w:sz w:val="22"/>
            <w:szCs w:val="22"/>
            <w:rPrChange w:id="234" w:author="Patrick Drew" w:date="2020-05-12T18:19:00Z">
              <w:rPr>
                <w:sz w:val="22"/>
                <w:szCs w:val="22"/>
              </w:rPr>
            </w:rPrChange>
          </w:rPr>
          <w:delText xml:space="preserve"> I-IV</w:delText>
        </w:r>
        <w:r w:rsidR="007C7F71" w:rsidRPr="00EE2D4E" w:rsidDel="000625F8">
          <w:rPr>
            <w:rFonts w:ascii="Arial" w:hAnsi="Arial" w:cs="Arial"/>
            <w:sz w:val="22"/>
            <w:szCs w:val="22"/>
            <w:rPrChange w:id="235" w:author="Patrick Drew" w:date="2020-05-12T18:19:00Z">
              <w:rPr>
                <w:sz w:val="22"/>
                <w:szCs w:val="22"/>
              </w:rPr>
            </w:rPrChange>
          </w:rPr>
          <w:delText xml:space="preserve">) and paradoxical (rapid eye movement or REM) </w:delText>
        </w:r>
        <w:r w:rsidR="00210198" w:rsidRPr="00EE2D4E" w:rsidDel="000625F8">
          <w:rPr>
            <w:rFonts w:ascii="Arial" w:hAnsi="Arial" w:cs="Arial"/>
            <w:sz w:val="22"/>
            <w:szCs w:val="22"/>
            <w:rPrChange w:id="236" w:author="Patrick Drew" w:date="2020-05-12T18:19:00Z">
              <w:rPr>
                <w:sz w:val="22"/>
                <w:szCs w:val="22"/>
              </w:rPr>
            </w:rPrChange>
          </w:rPr>
          <w:delText xml:space="preserve">that </w:delText>
        </w:r>
        <w:r w:rsidR="007C7F71" w:rsidRPr="00EE2D4E" w:rsidDel="000625F8">
          <w:rPr>
            <w:rFonts w:ascii="Arial" w:hAnsi="Arial" w:cs="Arial"/>
            <w:sz w:val="22"/>
            <w:szCs w:val="22"/>
            <w:rPrChange w:id="237" w:author="Patrick Drew" w:date="2020-05-12T18:19:00Z">
              <w:rPr>
                <w:sz w:val="22"/>
                <w:szCs w:val="22"/>
              </w:rPr>
            </w:rPrChange>
          </w:rPr>
          <w:delText xml:space="preserve">are characterized through their hallmark electrophysiology </w:delText>
        </w:r>
      </w:del>
      <w:r w:rsidR="00210198" w:rsidRPr="00EE2D4E">
        <w:rPr>
          <w:rFonts w:ascii="Arial" w:hAnsi="Arial" w:cs="Arial"/>
          <w:sz w:val="22"/>
          <w:szCs w:val="22"/>
          <w:rPrChange w:id="238" w:author="Patrick Drew" w:date="2020-05-12T18:19:00Z">
            <w:rPr>
              <w:sz w:val="22"/>
              <w:szCs w:val="22"/>
            </w:rPr>
          </w:rPrChange>
        </w:rPr>
        <w:fldChar w:fldCharType="begin" w:fldLock="1"/>
      </w:r>
      <w:r w:rsidR="00210198" w:rsidRPr="00EE2D4E">
        <w:rPr>
          <w:rFonts w:ascii="Arial" w:hAnsi="Arial" w:cs="Arial"/>
          <w:sz w:val="22"/>
          <w:szCs w:val="22"/>
          <w:rPrChange w:id="239" w:author="Patrick Drew" w:date="2020-05-12T18:19:00Z">
            <w:rPr>
              <w:sz w:val="22"/>
              <w:szCs w:val="22"/>
            </w:rPr>
          </w:rPrChange>
        </w:rPr>
        <w:instrText>ADDIN CSL_CITATION {"citationItems":[{"id":"ITEM-1","itemData":{"DOI":"10.1038/nature19773","ISSN":"14764687","abstract":"Sleep is a fundamental biological process observed widely in the animal kingdom, but the neural circuits generating sleep remain poorly understood. Understanding the brain mechanisms controlling sleep requires the identification of key neurons in the control circuits and mapping of their synaptic connections. Technical innovations over the past decade have greatly facilitated dissection of the sleep circuits. This has set the stage for understanding how a variety of environmental and physiological factors influence sleep. The ability to initiate and terminate sleep on command will also help us to elucidate its functions within and beyond the brain.","author":[{"dropping-particle":"","family":"Weber","given":"Franz","non-dropping-particle":"","parse-names":false,"suffix":""},{"dropping-particle":"","family":"Dan","given":"Yang","non-dropping-particle":"","parse-names":false,"suffix":""}],"container-title":"Nature","id":"ITEM-1","issue":"7623","issued":{"date-parts":[["2016"]]},"page":"51-59","publisher":"Nature Publishing Group","title":"Circuit-based interrogation of sleep control","type":"article-journal","volume":"538"},"uris":["http://www.mendeley.com/documents/?uuid=75d61fd6-8fd9-46f7-be2b-d20ca9817b26"]}],"mendeley":{"formattedCitation":"(Weber and Dan, 2016)","plainTextFormattedCitation":"(Weber and Dan, 2016)","previouslyFormattedCitation":"(Weber and Dan, 2016)"},"properties":{"noteIndex":0},"schema":"https://github.com/citation-style-language/schema/raw/master/csl-citation.json"}</w:instrText>
      </w:r>
      <w:r w:rsidR="00210198" w:rsidRPr="00EE2D4E">
        <w:rPr>
          <w:rFonts w:ascii="Arial" w:hAnsi="Arial" w:cs="Arial"/>
          <w:sz w:val="22"/>
          <w:szCs w:val="22"/>
          <w:rPrChange w:id="240" w:author="Patrick Drew" w:date="2020-05-12T18:19:00Z">
            <w:rPr>
              <w:sz w:val="22"/>
              <w:szCs w:val="22"/>
            </w:rPr>
          </w:rPrChange>
        </w:rPr>
        <w:fldChar w:fldCharType="separate"/>
      </w:r>
      <w:r w:rsidR="00210198" w:rsidRPr="00EE2D4E">
        <w:rPr>
          <w:rFonts w:ascii="Arial" w:hAnsi="Arial" w:cs="Arial"/>
          <w:noProof/>
          <w:sz w:val="22"/>
          <w:szCs w:val="22"/>
          <w:rPrChange w:id="241" w:author="Patrick Drew" w:date="2020-05-12T18:19:00Z">
            <w:rPr>
              <w:noProof/>
              <w:sz w:val="22"/>
              <w:szCs w:val="22"/>
            </w:rPr>
          </w:rPrChange>
        </w:rPr>
        <w:t>(Weber and Dan, 2016)</w:t>
      </w:r>
      <w:r w:rsidR="00210198" w:rsidRPr="00EE2D4E">
        <w:rPr>
          <w:rFonts w:ascii="Arial" w:hAnsi="Arial" w:cs="Arial"/>
          <w:sz w:val="22"/>
          <w:szCs w:val="22"/>
          <w:rPrChange w:id="242" w:author="Patrick Drew" w:date="2020-05-12T18:19:00Z">
            <w:rPr>
              <w:sz w:val="22"/>
              <w:szCs w:val="22"/>
            </w:rPr>
          </w:rPrChange>
        </w:rPr>
        <w:fldChar w:fldCharType="end"/>
      </w:r>
      <w:del w:id="243" w:author="Patrick Drew" w:date="2020-05-13T09:16:00Z">
        <w:r w:rsidR="00210198" w:rsidRPr="00EE2D4E" w:rsidDel="000625F8">
          <w:rPr>
            <w:rFonts w:ascii="Arial" w:hAnsi="Arial" w:cs="Arial"/>
            <w:sz w:val="22"/>
            <w:szCs w:val="22"/>
            <w:rPrChange w:id="244" w:author="Patrick Drew" w:date="2020-05-12T18:19:00Z">
              <w:rPr>
                <w:sz w:val="22"/>
                <w:szCs w:val="22"/>
              </w:rPr>
            </w:rPrChange>
          </w:rPr>
          <w:delText xml:space="preserve"> that is largely conserved across numerous mammalian species</w:delText>
        </w:r>
      </w:del>
      <w:del w:id="245" w:author="Patrick Drew" w:date="2020-05-13T09:11:00Z">
        <w:r w:rsidR="00210198" w:rsidRPr="00EE2D4E" w:rsidDel="000625F8">
          <w:rPr>
            <w:rFonts w:ascii="Arial" w:hAnsi="Arial" w:cs="Arial"/>
            <w:sz w:val="22"/>
            <w:szCs w:val="22"/>
            <w:rPrChange w:id="246" w:author="Patrick Drew" w:date="2020-05-12T18:19:00Z">
              <w:rPr>
                <w:sz w:val="22"/>
                <w:szCs w:val="22"/>
              </w:rPr>
            </w:rPrChange>
          </w:rPr>
          <w:delText xml:space="preserve"> </w:delText>
        </w:r>
        <w:r w:rsidR="00210198" w:rsidRPr="00EE2D4E" w:rsidDel="000625F8">
          <w:rPr>
            <w:rFonts w:ascii="Arial" w:hAnsi="Arial" w:cs="Arial"/>
            <w:sz w:val="22"/>
            <w:szCs w:val="22"/>
            <w:rPrChange w:id="247" w:author="Patrick Drew" w:date="2020-05-12T18:19:00Z">
              <w:rPr>
                <w:sz w:val="22"/>
                <w:szCs w:val="22"/>
              </w:rPr>
            </w:rPrChange>
          </w:rPr>
          <w:fldChar w:fldCharType="begin" w:fldLock="1"/>
        </w:r>
        <w:r w:rsidR="00766EE4" w:rsidRPr="00EE2D4E" w:rsidDel="000625F8">
          <w:rPr>
            <w:rFonts w:ascii="Arial" w:hAnsi="Arial" w:cs="Arial"/>
            <w:sz w:val="22"/>
            <w:szCs w:val="22"/>
            <w:rPrChange w:id="248" w:author="Patrick Drew" w:date="2020-05-12T18:19:00Z">
              <w:rPr>
                <w:sz w:val="22"/>
                <w:szCs w:val="22"/>
              </w:rPr>
            </w:rPrChange>
          </w:rPr>
          <w:delInstrText>ADDIN CSL_CITATION {"citationItems":[{"id":"ITEM-1","itemData":{"DOI":"10.1038/nrn2683","ISSN":"1471003X","abstract":"It has been known for a long time that genetic factors affect sleep quantity and quality. Genetic screens have identified several mutations that affect sleep across species, pointing to an evolutionary conserved regulation of sleep. Moreover, it has also been recognized that sleep affects gene expression. These findings have given valuable insights into the molecular underpinnings of sleep regulation and function that might lead the way to more efficient treatments for sleep disorders. © 2009 Macmillan Publishers Limited. All rights reserved.","author":[{"dropping-particle":"","family":"Cirelli","given":"Chiara","non-dropping-particle":"","parse-names":false,"suffix":""}],"container-title":"Nature Reviews Neuroscience","id":"ITEM-1","issue":"8","issued":{"date-parts":[["2009"]]},"page":"549-560","publisher":"Nature Publishing Group","title":"The genetic and molecular regulation of sleep: From fruit flies to humans","type":"article-journal","volume":"10"},"uris":["http://www.mendeley.com/documents/?uuid=97d53794-fb8e-447d-a433-7db1ddfe4d34"]}],"mendeley":{"formattedCitation":"(Cirelli, 2009)","plainTextFormattedCitation":"(Cirelli, 2009)","previouslyFormattedCitation":"(Cirelli, 2009)"},"properties":{"noteIndex":0},"schema":"https://github.com/citation-style-language/schema/raw/master/csl-citation.json"}</w:delInstrText>
        </w:r>
        <w:r w:rsidR="00210198" w:rsidRPr="00EE2D4E" w:rsidDel="000625F8">
          <w:rPr>
            <w:rFonts w:ascii="Arial" w:hAnsi="Arial" w:cs="Arial"/>
            <w:sz w:val="22"/>
            <w:szCs w:val="22"/>
            <w:rPrChange w:id="249" w:author="Patrick Drew" w:date="2020-05-12T18:19:00Z">
              <w:rPr>
                <w:sz w:val="22"/>
                <w:szCs w:val="22"/>
              </w:rPr>
            </w:rPrChange>
          </w:rPr>
          <w:fldChar w:fldCharType="separate"/>
        </w:r>
        <w:r w:rsidR="00210198" w:rsidRPr="00EE2D4E" w:rsidDel="000625F8">
          <w:rPr>
            <w:rFonts w:ascii="Arial" w:hAnsi="Arial" w:cs="Arial"/>
            <w:noProof/>
            <w:sz w:val="22"/>
            <w:szCs w:val="22"/>
            <w:rPrChange w:id="250" w:author="Patrick Drew" w:date="2020-05-12T18:19:00Z">
              <w:rPr>
                <w:noProof/>
                <w:sz w:val="22"/>
                <w:szCs w:val="22"/>
              </w:rPr>
            </w:rPrChange>
          </w:rPr>
          <w:delText>(Cirelli, 2009)</w:delText>
        </w:r>
        <w:r w:rsidR="00210198" w:rsidRPr="00EE2D4E" w:rsidDel="000625F8">
          <w:rPr>
            <w:rFonts w:ascii="Arial" w:hAnsi="Arial" w:cs="Arial"/>
            <w:sz w:val="22"/>
            <w:szCs w:val="22"/>
            <w:rPrChange w:id="251" w:author="Patrick Drew" w:date="2020-05-12T18:19:00Z">
              <w:rPr>
                <w:sz w:val="22"/>
                <w:szCs w:val="22"/>
              </w:rPr>
            </w:rPrChange>
          </w:rPr>
          <w:fldChar w:fldCharType="end"/>
        </w:r>
      </w:del>
      <w:r w:rsidR="00210198" w:rsidRPr="00EE2D4E">
        <w:rPr>
          <w:rFonts w:ascii="Arial" w:hAnsi="Arial" w:cs="Arial"/>
          <w:sz w:val="22"/>
          <w:szCs w:val="22"/>
          <w:rPrChange w:id="252" w:author="Patrick Drew" w:date="2020-05-12T18:19:00Z">
            <w:rPr>
              <w:sz w:val="22"/>
              <w:szCs w:val="22"/>
            </w:rPr>
          </w:rPrChange>
        </w:rPr>
        <w:t>.</w:t>
      </w:r>
      <w:r w:rsidR="00256594" w:rsidRPr="00EE2D4E">
        <w:rPr>
          <w:rFonts w:ascii="Arial" w:hAnsi="Arial" w:cs="Arial"/>
          <w:sz w:val="22"/>
          <w:szCs w:val="22"/>
          <w:rPrChange w:id="253" w:author="Patrick Drew" w:date="2020-05-12T18:19:00Z">
            <w:rPr>
              <w:sz w:val="22"/>
              <w:szCs w:val="22"/>
            </w:rPr>
          </w:rPrChange>
        </w:rPr>
        <w:t xml:space="preserve"> </w:t>
      </w:r>
      <w:ins w:id="254" w:author="Patrick Drew" w:date="2020-05-13T09:16:00Z">
        <w:r w:rsidR="000625F8">
          <w:rPr>
            <w:rFonts w:ascii="Arial" w:hAnsi="Arial" w:cs="Arial"/>
            <w:sz w:val="22"/>
            <w:szCs w:val="22"/>
          </w:rPr>
          <w:t xml:space="preserve"> </w:t>
        </w:r>
      </w:ins>
      <w:del w:id="255" w:author="Patrick Drew" w:date="2020-05-13T09:16:00Z">
        <w:r w:rsidR="004731C0" w:rsidRPr="00EE2D4E" w:rsidDel="000625F8">
          <w:rPr>
            <w:rFonts w:ascii="Arial" w:hAnsi="Arial" w:cs="Arial"/>
            <w:sz w:val="22"/>
            <w:szCs w:val="22"/>
            <w:rPrChange w:id="256" w:author="Patrick Drew" w:date="2020-05-12T18:19:00Z">
              <w:rPr>
                <w:sz w:val="22"/>
                <w:szCs w:val="22"/>
              </w:rPr>
            </w:rPrChange>
          </w:rPr>
          <w:delText xml:space="preserve">The extent to which neural activation changes during sleep is profound, leading to questions regarding how the vascular networks and subsequent alterations in brain blood volume change during these unique brain states. </w:delText>
        </w:r>
      </w:del>
      <w:ins w:id="257" w:author="Patrick Drew" w:date="2020-05-13T09:16:00Z">
        <w:r w:rsidR="000625F8">
          <w:rPr>
            <w:rFonts w:ascii="Arial" w:hAnsi="Arial" w:cs="Arial"/>
            <w:sz w:val="22"/>
            <w:szCs w:val="22"/>
          </w:rPr>
          <w:t xml:space="preserve">Each of these states is associated with </w:t>
        </w:r>
      </w:ins>
      <w:ins w:id="258" w:author="Patrick Drew" w:date="2020-05-13T09:17:00Z">
        <w:r w:rsidR="000625F8">
          <w:rPr>
            <w:rFonts w:ascii="Arial" w:hAnsi="Arial" w:cs="Arial"/>
            <w:sz w:val="22"/>
            <w:szCs w:val="22"/>
          </w:rPr>
          <w:t xml:space="preserve">distinct patterns of electrical activity in the brain.  During NREM sleep, there are </w:t>
        </w:r>
        <w:proofErr w:type="gramStart"/>
        <w:r w:rsidR="000625F8">
          <w:rPr>
            <w:rFonts w:ascii="Arial" w:hAnsi="Arial" w:cs="Arial"/>
            <w:sz w:val="22"/>
            <w:szCs w:val="22"/>
          </w:rPr>
          <w:t>br</w:t>
        </w:r>
      </w:ins>
      <w:ins w:id="259" w:author="Patrick Drew" w:date="2020-05-13T09:18:00Z">
        <w:r w:rsidR="000625F8">
          <w:rPr>
            <w:rFonts w:ascii="Arial" w:hAnsi="Arial" w:cs="Arial"/>
            <w:sz w:val="22"/>
            <w:szCs w:val="22"/>
          </w:rPr>
          <w:t>oad</w:t>
        </w:r>
      </w:ins>
      <w:ins w:id="260" w:author="Patrick Drew" w:date="2020-05-13T09:19:00Z">
        <w:r w:rsidR="000625F8">
          <w:rPr>
            <w:rFonts w:ascii="Arial" w:hAnsi="Arial" w:cs="Arial"/>
            <w:sz w:val="22"/>
            <w:szCs w:val="22"/>
          </w:rPr>
          <w:t>-</w:t>
        </w:r>
      </w:ins>
      <w:ins w:id="261" w:author="Patrick Drew" w:date="2020-05-13T09:18:00Z">
        <w:r w:rsidR="000625F8">
          <w:rPr>
            <w:rFonts w:ascii="Arial" w:hAnsi="Arial" w:cs="Arial"/>
            <w:sz w:val="22"/>
            <w:szCs w:val="22"/>
          </w:rPr>
          <w:t>band</w:t>
        </w:r>
        <w:proofErr w:type="gramEnd"/>
        <w:r w:rsidR="000625F8">
          <w:rPr>
            <w:rFonts w:ascii="Arial" w:hAnsi="Arial" w:cs="Arial"/>
            <w:sz w:val="22"/>
            <w:szCs w:val="22"/>
          </w:rPr>
          <w:t xml:space="preserve"> increases </w:t>
        </w:r>
      </w:ins>
      <w:ins w:id="262" w:author="Patrick Drew" w:date="2020-05-13T09:19:00Z">
        <w:r w:rsidR="000625F8">
          <w:rPr>
            <w:rFonts w:ascii="Arial" w:hAnsi="Arial" w:cs="Arial"/>
            <w:sz w:val="22"/>
            <w:szCs w:val="22"/>
          </w:rPr>
          <w:t>in the local field potential power that are modulated at &lt;1 Hz (</w:t>
        </w:r>
        <w:r w:rsidR="000625F8" w:rsidRPr="007350AB">
          <w:rPr>
            <w:rFonts w:ascii="Arial" w:hAnsi="Arial" w:cs="Arial"/>
            <w:sz w:val="22"/>
            <w:szCs w:val="22"/>
            <w:highlight w:val="yellow"/>
            <w:rPrChange w:id="263" w:author="Patrick Drew" w:date="2020-05-13T09:24:00Z">
              <w:rPr>
                <w:rFonts w:ascii="Arial" w:hAnsi="Arial" w:cs="Arial"/>
                <w:sz w:val="22"/>
                <w:szCs w:val="22"/>
              </w:rPr>
            </w:rPrChange>
          </w:rPr>
          <w:t>CITE</w:t>
        </w:r>
        <w:r w:rsidR="000625F8">
          <w:rPr>
            <w:rFonts w:ascii="Arial" w:hAnsi="Arial" w:cs="Arial"/>
            <w:sz w:val="22"/>
            <w:szCs w:val="22"/>
          </w:rPr>
          <w:t xml:space="preserve">).  </w:t>
        </w:r>
      </w:ins>
      <w:ins w:id="264" w:author="Patrick Drew" w:date="2020-05-13T09:20:00Z">
        <w:r w:rsidR="000625F8">
          <w:rPr>
            <w:rFonts w:ascii="Arial" w:hAnsi="Arial" w:cs="Arial"/>
            <w:sz w:val="22"/>
            <w:szCs w:val="22"/>
          </w:rPr>
          <w:t>During REM sleep in the cortex, gamma band power (nominally 40-100Hz</w:t>
        </w:r>
      </w:ins>
      <w:ins w:id="265" w:author="Patrick Drew" w:date="2020-05-13T09:23:00Z">
        <w:r w:rsidR="007350AB">
          <w:rPr>
            <w:rFonts w:ascii="Arial" w:hAnsi="Arial" w:cs="Arial"/>
            <w:sz w:val="22"/>
            <w:szCs w:val="22"/>
          </w:rPr>
          <w:t>)</w:t>
        </w:r>
      </w:ins>
      <w:ins w:id="266" w:author="Patrick Drew" w:date="2020-05-13T09:20:00Z">
        <w:r w:rsidR="000625F8">
          <w:rPr>
            <w:rFonts w:ascii="Arial" w:hAnsi="Arial" w:cs="Arial"/>
            <w:sz w:val="22"/>
            <w:szCs w:val="22"/>
          </w:rPr>
          <w:t xml:space="preserve"> is </w:t>
        </w:r>
      </w:ins>
      <w:ins w:id="267" w:author="Patrick Drew" w:date="2020-05-13T09:21:00Z">
        <w:r w:rsidR="000625F8">
          <w:rPr>
            <w:rFonts w:ascii="Arial" w:hAnsi="Arial" w:cs="Arial"/>
            <w:sz w:val="22"/>
            <w:szCs w:val="22"/>
          </w:rPr>
          <w:t xml:space="preserve">elevated, </w:t>
        </w:r>
      </w:ins>
      <w:ins w:id="268" w:author="Patrick Drew" w:date="2020-05-13T09:23:00Z">
        <w:r w:rsidR="007350AB">
          <w:rPr>
            <w:rFonts w:ascii="Arial" w:hAnsi="Arial" w:cs="Arial"/>
            <w:sz w:val="22"/>
            <w:szCs w:val="22"/>
          </w:rPr>
          <w:t>and</w:t>
        </w:r>
      </w:ins>
      <w:ins w:id="269" w:author="Patrick Drew" w:date="2020-05-13T09:21:00Z">
        <w:r w:rsidR="000625F8">
          <w:rPr>
            <w:rFonts w:ascii="Arial" w:hAnsi="Arial" w:cs="Arial"/>
            <w:sz w:val="22"/>
            <w:szCs w:val="22"/>
          </w:rPr>
          <w:t xml:space="preserve"> there is a suppression of power at </w:t>
        </w:r>
      </w:ins>
      <w:ins w:id="270" w:author="Patrick Drew" w:date="2020-05-13T09:23:00Z">
        <w:r w:rsidR="007350AB">
          <w:rPr>
            <w:rFonts w:ascii="Arial" w:hAnsi="Arial" w:cs="Arial"/>
            <w:sz w:val="22"/>
            <w:szCs w:val="22"/>
          </w:rPr>
          <w:t>lower</w:t>
        </w:r>
      </w:ins>
      <w:ins w:id="271" w:author="Patrick Drew" w:date="2020-05-13T09:21:00Z">
        <w:r w:rsidR="000625F8">
          <w:rPr>
            <w:rFonts w:ascii="Arial" w:hAnsi="Arial" w:cs="Arial"/>
            <w:sz w:val="22"/>
            <w:szCs w:val="22"/>
          </w:rPr>
          <w:t xml:space="preserve"> frequencies</w:t>
        </w:r>
      </w:ins>
      <w:ins w:id="272" w:author="Patrick Drew" w:date="2020-05-13T09:23:00Z">
        <w:r w:rsidR="007350AB">
          <w:rPr>
            <w:rFonts w:ascii="Arial" w:hAnsi="Arial" w:cs="Arial"/>
            <w:sz w:val="22"/>
            <w:szCs w:val="22"/>
          </w:rPr>
          <w:t xml:space="preserve"> (</w:t>
        </w:r>
        <w:r w:rsidR="007350AB" w:rsidRPr="007350AB">
          <w:rPr>
            <w:rFonts w:ascii="Arial" w:hAnsi="Arial" w:cs="Arial"/>
            <w:sz w:val="22"/>
            <w:szCs w:val="22"/>
            <w:highlight w:val="yellow"/>
            <w:rPrChange w:id="273" w:author="Patrick Drew" w:date="2020-05-13T09:24:00Z">
              <w:rPr>
                <w:rFonts w:ascii="Arial" w:hAnsi="Arial" w:cs="Arial"/>
                <w:sz w:val="22"/>
                <w:szCs w:val="22"/>
              </w:rPr>
            </w:rPrChange>
          </w:rPr>
          <w:t>CITE</w:t>
        </w:r>
        <w:r w:rsidR="007350AB">
          <w:rPr>
            <w:rFonts w:ascii="Arial" w:hAnsi="Arial" w:cs="Arial"/>
            <w:sz w:val="22"/>
            <w:szCs w:val="22"/>
          </w:rPr>
          <w:t xml:space="preserve">).  In the hippocampus, REM sleep is associated with a marked increase in power in the theta band (nominally 7-10 </w:t>
        </w:r>
      </w:ins>
      <w:ins w:id="274" w:author="Patrick Drew" w:date="2020-05-13T09:24:00Z">
        <w:r w:rsidR="007350AB">
          <w:rPr>
            <w:rFonts w:ascii="Arial" w:hAnsi="Arial" w:cs="Arial"/>
            <w:sz w:val="22"/>
            <w:szCs w:val="22"/>
          </w:rPr>
          <w:t>Hz) (</w:t>
        </w:r>
        <w:r w:rsidR="007350AB" w:rsidRPr="007350AB">
          <w:rPr>
            <w:rFonts w:ascii="Arial" w:hAnsi="Arial" w:cs="Arial"/>
            <w:sz w:val="22"/>
            <w:szCs w:val="22"/>
            <w:highlight w:val="yellow"/>
            <w:rPrChange w:id="275" w:author="Patrick Drew" w:date="2020-05-13T09:24:00Z">
              <w:rPr>
                <w:rFonts w:ascii="Arial" w:hAnsi="Arial" w:cs="Arial"/>
                <w:sz w:val="22"/>
                <w:szCs w:val="22"/>
              </w:rPr>
            </w:rPrChange>
          </w:rPr>
          <w:t>CITE</w:t>
        </w:r>
        <w:r w:rsidR="007350AB">
          <w:rPr>
            <w:rFonts w:ascii="Arial" w:hAnsi="Arial" w:cs="Arial"/>
            <w:sz w:val="22"/>
            <w:szCs w:val="22"/>
          </w:rPr>
          <w:t>).</w:t>
        </w:r>
      </w:ins>
      <w:ins w:id="276" w:author="Patrick Drew" w:date="2020-05-13T09:20:00Z">
        <w:r w:rsidR="000625F8">
          <w:rPr>
            <w:rFonts w:ascii="Arial" w:hAnsi="Arial" w:cs="Arial"/>
            <w:sz w:val="22"/>
            <w:szCs w:val="22"/>
          </w:rPr>
          <w:t xml:space="preserve"> </w:t>
        </w:r>
      </w:ins>
    </w:p>
    <w:p w14:paraId="30747EED" w14:textId="1C6F4C48" w:rsidR="00B62316" w:rsidRDefault="006259B9" w:rsidP="00EE2D4E">
      <w:pPr>
        <w:adjustRightInd w:val="0"/>
        <w:spacing w:line="360" w:lineRule="auto"/>
        <w:contextualSpacing/>
        <w:jc w:val="both"/>
        <w:rPr>
          <w:ins w:id="277" w:author="Patrick Drew" w:date="2020-05-13T08:58:00Z"/>
          <w:rFonts w:ascii="Arial" w:hAnsi="Arial" w:cs="Arial"/>
          <w:sz w:val="22"/>
          <w:szCs w:val="22"/>
        </w:rPr>
      </w:pPr>
      <w:ins w:id="278" w:author="Patrick Drew" w:date="2020-05-13T09:25:00Z">
        <w:r>
          <w:rPr>
            <w:rFonts w:ascii="Arial" w:hAnsi="Arial" w:cs="Arial"/>
            <w:sz w:val="22"/>
            <w:szCs w:val="22"/>
          </w:rPr>
          <w:tab/>
          <w:t xml:space="preserve">While </w:t>
        </w:r>
      </w:ins>
      <w:ins w:id="279" w:author="Patrick Drew" w:date="2020-05-13T09:29:00Z">
        <w:r>
          <w:rPr>
            <w:rFonts w:ascii="Arial" w:hAnsi="Arial" w:cs="Arial"/>
            <w:sz w:val="22"/>
            <w:szCs w:val="22"/>
          </w:rPr>
          <w:t>the dynamics of neural activity</w:t>
        </w:r>
      </w:ins>
      <w:ins w:id="280" w:author="Patrick Drew" w:date="2020-05-13T10:36:00Z">
        <w:r w:rsidR="00594EB0">
          <w:rPr>
            <w:rFonts w:ascii="Arial" w:hAnsi="Arial" w:cs="Arial"/>
            <w:sz w:val="22"/>
            <w:szCs w:val="22"/>
          </w:rPr>
          <w:t xml:space="preserve"> in the cortex and many other brain structures</w:t>
        </w:r>
      </w:ins>
      <w:ins w:id="281" w:author="Patrick Drew" w:date="2020-05-13T09:29:00Z">
        <w:r>
          <w:rPr>
            <w:rFonts w:ascii="Arial" w:hAnsi="Arial" w:cs="Arial"/>
            <w:sz w:val="22"/>
            <w:szCs w:val="22"/>
          </w:rPr>
          <w:t xml:space="preserve"> during sleep</w:t>
        </w:r>
      </w:ins>
      <w:ins w:id="282" w:author="Patrick Drew" w:date="2020-05-13T10:37:00Z">
        <w:r w:rsidR="00594EB0">
          <w:rPr>
            <w:rFonts w:ascii="Arial" w:hAnsi="Arial" w:cs="Arial"/>
            <w:sz w:val="22"/>
            <w:szCs w:val="22"/>
          </w:rPr>
          <w:t xml:space="preserve"> are well characterized</w:t>
        </w:r>
      </w:ins>
      <w:ins w:id="283" w:author="Patrick Drew" w:date="2020-05-13T09:29:00Z">
        <w:r>
          <w:rPr>
            <w:rFonts w:ascii="Arial" w:hAnsi="Arial" w:cs="Arial"/>
            <w:sz w:val="22"/>
            <w:szCs w:val="22"/>
          </w:rPr>
          <w:t xml:space="preserve">, the cerebrovascular </w:t>
        </w:r>
      </w:ins>
      <w:ins w:id="284" w:author="Patrick Drew" w:date="2020-05-13T09:30:00Z">
        <w:r>
          <w:rPr>
            <w:rFonts w:ascii="Arial" w:hAnsi="Arial" w:cs="Arial"/>
            <w:sz w:val="22"/>
            <w:szCs w:val="22"/>
          </w:rPr>
          <w:t>manifestations</w:t>
        </w:r>
      </w:ins>
      <w:ins w:id="285" w:author="Patrick Drew" w:date="2020-05-13T09:29:00Z">
        <w:r>
          <w:rPr>
            <w:rFonts w:ascii="Arial" w:hAnsi="Arial" w:cs="Arial"/>
            <w:sz w:val="22"/>
            <w:szCs w:val="22"/>
          </w:rPr>
          <w:t xml:space="preserve"> of sleep are </w:t>
        </w:r>
      </w:ins>
      <w:ins w:id="286" w:author="Patrick Drew" w:date="2020-05-13T09:30:00Z">
        <w:r>
          <w:rPr>
            <w:rFonts w:ascii="Arial" w:hAnsi="Arial" w:cs="Arial"/>
            <w:sz w:val="22"/>
            <w:szCs w:val="22"/>
          </w:rPr>
          <w:t xml:space="preserve">less clear.  </w:t>
        </w:r>
      </w:ins>
      <w:moveToRangeStart w:id="287" w:author="Patrick Drew" w:date="2020-05-13T09:35:00Z" w:name="move40254960"/>
      <w:moveTo w:id="288" w:author="Patrick Drew" w:date="2020-05-13T09:35:00Z">
        <w:del w:id="289" w:author="Patrick Drew" w:date="2020-05-13T09:36:00Z">
          <w:r w:rsidRPr="00554FA2" w:rsidDel="006259B9">
            <w:rPr>
              <w:rFonts w:ascii="Arial" w:hAnsi="Arial" w:cs="Arial"/>
              <w:sz w:val="22"/>
              <w:szCs w:val="22"/>
            </w:rPr>
            <w:delText xml:space="preserve">. </w:delText>
          </w:r>
        </w:del>
        <w:del w:id="290" w:author="Patrick Drew" w:date="2020-05-13T09:42:00Z">
          <w:r w:rsidRPr="00554FA2" w:rsidDel="00055730">
            <w:rPr>
              <w:rFonts w:ascii="Arial" w:hAnsi="Arial" w:cs="Arial"/>
              <w:sz w:val="22"/>
              <w:szCs w:val="22"/>
            </w:rPr>
            <w:delText>Early</w:delText>
          </w:r>
        </w:del>
      </w:moveTo>
      <w:ins w:id="291" w:author="Patrick Drew" w:date="2020-05-13T09:42:00Z">
        <w:r w:rsidR="00055730">
          <w:rPr>
            <w:rFonts w:ascii="Arial" w:hAnsi="Arial" w:cs="Arial"/>
            <w:sz w:val="22"/>
            <w:szCs w:val="22"/>
          </w:rPr>
          <w:t>Pioneering</w:t>
        </w:r>
      </w:ins>
      <w:moveTo w:id="292" w:author="Patrick Drew" w:date="2020-05-13T09:35:00Z">
        <w:r w:rsidRPr="00554FA2">
          <w:rPr>
            <w:rFonts w:ascii="Arial" w:hAnsi="Arial" w:cs="Arial"/>
            <w:sz w:val="22"/>
            <w:szCs w:val="22"/>
          </w:rPr>
          <w:t xml:space="preserve"> studies</w:t>
        </w:r>
      </w:moveTo>
      <w:ins w:id="293" w:author="Patrick Drew" w:date="2020-05-13T09:40:00Z">
        <w:r w:rsidR="00055730">
          <w:rPr>
            <w:rFonts w:ascii="Arial" w:hAnsi="Arial" w:cs="Arial"/>
            <w:sz w:val="22"/>
            <w:szCs w:val="22"/>
          </w:rPr>
          <w:t xml:space="preserve"> using positron-</w:t>
        </w:r>
      </w:ins>
      <w:ins w:id="294" w:author="Patrick Drew" w:date="2020-05-13T09:41:00Z">
        <w:r w:rsidR="00055730">
          <w:rPr>
            <w:rFonts w:ascii="Arial" w:hAnsi="Arial" w:cs="Arial"/>
            <w:sz w:val="22"/>
            <w:szCs w:val="22"/>
          </w:rPr>
          <w:t>emission</w:t>
        </w:r>
      </w:ins>
      <w:ins w:id="295" w:author="Patrick Drew" w:date="2020-05-13T09:40:00Z">
        <w:r w:rsidR="00055730">
          <w:rPr>
            <w:rFonts w:ascii="Arial" w:hAnsi="Arial" w:cs="Arial"/>
            <w:sz w:val="22"/>
            <w:szCs w:val="22"/>
          </w:rPr>
          <w:t xml:space="preserve"> tomography</w:t>
        </w:r>
      </w:ins>
      <w:ins w:id="296" w:author="Patrick Drew" w:date="2020-05-13T09:41:00Z">
        <w:r w:rsidR="00055730">
          <w:rPr>
            <w:rFonts w:ascii="Arial" w:hAnsi="Arial" w:cs="Arial"/>
            <w:sz w:val="22"/>
            <w:szCs w:val="22"/>
          </w:rPr>
          <w:t xml:space="preserve"> (PET)</w:t>
        </w:r>
      </w:ins>
      <w:moveTo w:id="297" w:author="Patrick Drew" w:date="2020-05-13T09:35:00Z">
        <w:r w:rsidRPr="00554FA2">
          <w:rPr>
            <w:rFonts w:ascii="Arial" w:hAnsi="Arial" w:cs="Arial"/>
            <w:sz w:val="22"/>
            <w:szCs w:val="22"/>
          </w:rPr>
          <w:t xml:space="preserve"> </w:t>
        </w:r>
      </w:moveTo>
      <w:ins w:id="298" w:author="Patrick Drew" w:date="2020-05-13T09:41:00Z">
        <w:r w:rsidR="00055730">
          <w:rPr>
            <w:rFonts w:ascii="Arial" w:hAnsi="Arial" w:cs="Arial"/>
            <w:sz w:val="22"/>
            <w:szCs w:val="22"/>
          </w:rPr>
          <w:t xml:space="preserve">or </w:t>
        </w:r>
      </w:ins>
      <w:ins w:id="299" w:author="Patrick Drew" w:date="2020-05-13T09:43:00Z">
        <w:r w:rsidR="00055730" w:rsidRPr="00554FA2">
          <w:rPr>
            <w:rFonts w:ascii="Arial" w:hAnsi="Arial" w:cs="Arial"/>
            <w:sz w:val="22"/>
            <w:szCs w:val="22"/>
            <w:vertAlign w:val="superscript"/>
          </w:rPr>
          <w:t>133</w:t>
        </w:r>
        <w:r w:rsidR="00055730">
          <w:rPr>
            <w:rFonts w:ascii="Arial" w:hAnsi="Arial" w:cs="Arial"/>
            <w:sz w:val="22"/>
            <w:szCs w:val="22"/>
          </w:rPr>
          <w:t>X</w:t>
        </w:r>
      </w:ins>
      <w:ins w:id="300" w:author="Patrick Drew" w:date="2020-05-13T09:41:00Z">
        <w:r w:rsidR="00055730">
          <w:rPr>
            <w:rFonts w:ascii="Arial" w:hAnsi="Arial" w:cs="Arial"/>
            <w:sz w:val="22"/>
            <w:szCs w:val="22"/>
          </w:rPr>
          <w:t xml:space="preserve">enon </w:t>
        </w:r>
      </w:ins>
      <w:moveTo w:id="301" w:author="Patrick Drew" w:date="2020-05-13T09:35:00Z">
        <w:r w:rsidRPr="00554FA2">
          <w:rPr>
            <w:rFonts w:ascii="Arial" w:hAnsi="Arial" w:cs="Arial"/>
            <w:sz w:val="22"/>
            <w:szCs w:val="22"/>
          </w:rPr>
          <w:t xml:space="preserve">in humans suggested that cerebral blood flow (CBF) and metabolism is reduced during </w:t>
        </w:r>
        <w:del w:id="302" w:author="Patrick Drew" w:date="2020-05-13T09:35:00Z">
          <w:r w:rsidRPr="00554FA2" w:rsidDel="006259B9">
            <w:rPr>
              <w:rFonts w:ascii="Arial" w:hAnsi="Arial" w:cs="Arial"/>
              <w:sz w:val="22"/>
              <w:szCs w:val="22"/>
            </w:rPr>
            <w:delText>slow-wave sleep (non rapid eye movement, NREM)</w:delText>
          </w:r>
        </w:del>
      </w:moveTo>
      <w:ins w:id="303" w:author="Patrick Drew" w:date="2020-05-13T09:35:00Z">
        <w:r>
          <w:rPr>
            <w:rFonts w:ascii="Arial" w:hAnsi="Arial" w:cs="Arial"/>
            <w:sz w:val="22"/>
            <w:szCs w:val="22"/>
          </w:rPr>
          <w:t>NREM sleep</w:t>
        </w:r>
      </w:ins>
      <w:moveTo w:id="304" w:author="Patrick Drew" w:date="2020-05-13T09:35:00Z">
        <w:r w:rsidRPr="00554FA2">
          <w:rPr>
            <w:rFonts w:ascii="Arial" w:hAnsi="Arial" w:cs="Arial"/>
            <w:sz w:val="22"/>
            <w:szCs w:val="22"/>
          </w:rPr>
          <w:t xml:space="preserve"> compared to afternoon waking levels, and increased above said levels during </w:t>
        </w:r>
        <w:del w:id="305" w:author="Patrick Drew" w:date="2020-05-13T09:36:00Z">
          <w:r w:rsidRPr="00554FA2" w:rsidDel="006259B9">
            <w:rPr>
              <w:rFonts w:ascii="Arial" w:hAnsi="Arial" w:cs="Arial"/>
              <w:sz w:val="22"/>
              <w:szCs w:val="22"/>
            </w:rPr>
            <w:delText>rapid eye movement (</w:delText>
          </w:r>
        </w:del>
        <w:r w:rsidRPr="00554FA2">
          <w:rPr>
            <w:rFonts w:ascii="Arial" w:hAnsi="Arial" w:cs="Arial"/>
            <w:sz w:val="22"/>
            <w:szCs w:val="22"/>
          </w:rPr>
          <w:t>REM</w:t>
        </w:r>
        <w:del w:id="306" w:author="Patrick Drew" w:date="2020-05-13T09:36:00Z">
          <w:r w:rsidRPr="00554FA2" w:rsidDel="006259B9">
            <w:rPr>
              <w:rFonts w:ascii="Arial" w:hAnsi="Arial" w:cs="Arial"/>
              <w:sz w:val="22"/>
              <w:szCs w:val="22"/>
            </w:rPr>
            <w:delText>)</w:delText>
          </w:r>
        </w:del>
        <w:r w:rsidRPr="00554FA2">
          <w:rPr>
            <w:rFonts w:ascii="Arial" w:hAnsi="Arial" w:cs="Arial"/>
            <w:sz w:val="22"/>
            <w:szCs w:val="22"/>
          </w:rPr>
          <w:t xml:space="preserve"> sleep</w:t>
        </w:r>
        <w:del w:id="307" w:author="Patrick Drew" w:date="2020-05-13T09:36:00Z">
          <w:r w:rsidRPr="00554FA2" w:rsidDel="006259B9">
            <w:rPr>
              <w:rFonts w:ascii="Arial" w:hAnsi="Arial" w:cs="Arial"/>
              <w:sz w:val="22"/>
              <w:szCs w:val="22"/>
            </w:rPr>
            <w:delText>.</w:delText>
          </w:r>
        </w:del>
      </w:moveTo>
      <w:ins w:id="308" w:author="Patrick Drew" w:date="2020-05-13T09:36:00Z">
        <w:r>
          <w:rPr>
            <w:rFonts w:ascii="Arial" w:hAnsi="Arial" w:cs="Arial"/>
            <w:sz w:val="22"/>
            <w:szCs w:val="22"/>
          </w:rPr>
          <w:t xml:space="preserve"> </w:t>
        </w:r>
      </w:ins>
      <w:moveTo w:id="309" w:author="Patrick Drew" w:date="2020-05-13T09:35:00Z">
        <w:r w:rsidRPr="00554FA2">
          <w:rPr>
            <w:rFonts w:ascii="Arial" w:hAnsi="Arial" w:cs="Arial"/>
            <w:sz w:val="22"/>
            <w:szCs w:val="22"/>
          </w:rPr>
          <w:fldChar w:fldCharType="begin" w:fldLock="1"/>
        </w:r>
        <w:r w:rsidRPr="00554FA2">
          <w:rPr>
            <w:rFonts w:ascii="Arial" w:hAnsi="Arial" w:cs="Arial"/>
            <w:sz w:val="22"/>
            <w:szCs w:val="22"/>
          </w:rPr>
          <w:instrText>ADDIN CSL_CITATION {"citationItems":[{"id":"ITEM-1","itemData":{"DOI":"10.1152/jappl.1973.35.5.620","ISSN":"87507587","abstract":"There is a growing body of evidence that increases in neuronal activity occur during rapid eye movement (REM) sleep. Cerebral metabolic rate is also thought to increase, based on indirect evidence that cerebral blood flow (CBF) is elevated during REM sleep in animals. The present study was designed to evaluate changes in human CBF during normal sleep in 11 young adults. A noninvasive regional CBF method was used involving the clearance of inhaled 133Xe, monitored extracranially. In all regions studied (temporal, precentral, and occipital), CBF in the gray matter tissue compartment varied significantly according to the sleep or waking state. Depending on the brain region, CBF during REM sleep increased 3 to 12% above afternoon waking levels. In contrast, CBF during slow wave sleep was reduced by 6 to 14%. These CBF changes could not be accounted for by variations in arterial CO2 or blood pressure and thus may reflect alterations in brain metabolism or in mechanisms controlling the cerebral circulation.","author":[{"dropping-particle":"","family":"Townsend","given":"R. E.","non-dropping-particle":"","parse-names":false,"suffix":""},{"dropping-particle":"","family":"Prinz","given":"P. N.","non-dropping-particle":"","parse-names":false,"suffix":""},{"dropping-particle":"","family":"Obrist","given":"W. D.","non-dropping-particle":"","parse-names":false,"suffix":""}],"container-title":"Journal of Applied Physiology","id":"ITEM-1","issue":"5","issued":{"date-parts":[["1973"]]},"page":"620-625","title":"Human cerebral blood flow during sleep and waking","type":"article-journal","volume":"35"},"uris":["http://www.mendeley.com/documents/?uuid=dc8c05be-93fd-43a8-839e-9142de78610d"]},{"id":"ITEM-2","itemData":{"DOI":"10.1093/brain/120.7.1173","ISSN":"00068950","PMID":"9236630","abstract":"To assess dynamic changes in brain function throughout the sleep-wake cycle, CBF was measured with H215O and PET in 37 normal male volunteers: (i) while awake prior to sleep onset; (ii) during Stage 3-4 sleep, i.e. slow wave sleep (SWS); (iii) during rapid eye movement (REM) sleep; and (iv) upon waking following recovery sleep. Subjects were monitored polysomnographically and PET images were acquired throughout the course of a single night. Stage-specific contrasts were performed using statistical parametric mapping. Data were analysed in repeated measures fashion, examining within-subject differences between stages [pre-sleep wakefulness-SWS (n = 20 subjects); SWS-post-sleep wakefulness (n = 14); SWS-REM sleep (n = 7); pre-sleep wakefulness-REM sleep (n = 8); REM sleep-post-sleep wakefulness (n = 7); pre-sleep wakefulness-post-sleep wakefulness (n = 20)]. State-dependent changes in the activity of centrencephalic regions, including the brainstem, thalamus and basal forebrain (profound deactivations during SWS and reactivations during REM sleep) are consistent with the idea that these areas are constituents of brain systems which mediate arousal. Shifts in the level of activity of the striatum suggested that the basal ganglia might be more integrally involved in the orchestration of the sleep-wake cycle than previously thought. State-dependent changes in the activity of limbic and paralimbic areas, including the insula, cingulate and mesial temporal cortices, paralleled those observed in centrencephalic structures during both REM sleep and SWS. A functional dissociation between activity in higher order heteromodal association cortices in the frontal and parietal lobes and unimodal sensory areas of the occipital and temporal lobes appeared to be characteristic of both SWS and REM sleep. SWS was associated with selective deactivation of the heteromodal association areas, while activity in primary and secondary sensory cortices was preserved. SWS may not as previously thought, represent a generalized decrease in neuronal activity. On the other hand, REM sleep was characterized by selective activation of certain post-rolandic sensory cortices, while activity in the frontoparietal association cortices remained depressed. REM sleep may be characterized by activation of widespread areas of the brain, including the centrencephalic, paralimbic and unimodal sensory regions, with the specific exclusion of areas which normally participate in the highest order analy…","author":[{"dropping-particle":"","family":"Braun","given":"A. R.","non-dropping-particle":"","parse-names":false,"suffix":""},{"dropping-particle":"","family":"Balkin","given":"T. J.","non-dropping-particle":"","parse-names":false,"suffix":""},{"dropping-particle":"","family":"Wesensten","given":"N. J.","non-dropping-particle":"","parse-names":false,"suffix":""},{"dropping-particle":"","family":"Carson","given":"R. E.","non-dropping-particle":"","parse-names":false,"suffix":""},{"dropping-particle":"","family":"Varga","given":"M.","non-dropping-particle":"","parse-names":false,"suffix":""},{"dropping-particle":"","family":"Baldwin","given":"P.","non-dropping-particle":"","parse-names":false,"suffix":""},{"dropping-particle":"","family":"Selbie","given":"S.","non-dropping-particle":"","parse-names":false,"suffix":""},{"dropping-particle":"","family":"Belenky","given":"G.","non-dropping-particle":"","parse-names":false,"suffix":""},{"dropping-particle":"","family":"Herscovitch","given":"P.","non-dropping-particle":"","parse-names":false,"suffix":""}],"container-title":"Brain","id":"ITEM-2","issue":"7","issued":{"date-parts":[["1997"]]},"page":"1173-1197","title":"Regional cerebral blood flow throughout the sleep-wake cycle. An H215O PET study","type":"article-journal","volume":"120"},"uris":["http://www.mendeley.com/documents/?uuid=b1b7fd8b-5b74-4aae-9ac6-b5973549a09e"]}],"mendeley":{"formattedCitation":"(Braun et al., 1997; Townsend et al., 1973)","plainTextFormattedCitation":"(Braun et al., 1997; Townsend et al., 1973)","previouslyFormattedCitation":"(Braun et al., 1997; Townsend et al., 1973)"},"properties":{"noteIndex":0},"schema":"https://github.com/citation-style-language/schema/raw/master/csl-citation.json"}</w:instrText>
        </w:r>
        <w:r w:rsidRPr="00554FA2">
          <w:rPr>
            <w:rFonts w:ascii="Arial" w:hAnsi="Arial" w:cs="Arial"/>
            <w:sz w:val="22"/>
            <w:szCs w:val="22"/>
          </w:rPr>
          <w:fldChar w:fldCharType="separate"/>
        </w:r>
        <w:r w:rsidRPr="00554FA2">
          <w:rPr>
            <w:rFonts w:ascii="Arial" w:hAnsi="Arial" w:cs="Arial"/>
            <w:noProof/>
            <w:sz w:val="22"/>
            <w:szCs w:val="22"/>
          </w:rPr>
          <w:t>(Braun et al., 1997; Townsend et al., 1973)</w:t>
        </w:r>
        <w:r w:rsidRPr="00554FA2">
          <w:rPr>
            <w:rFonts w:ascii="Arial" w:hAnsi="Arial" w:cs="Arial"/>
            <w:sz w:val="22"/>
            <w:szCs w:val="22"/>
          </w:rPr>
          <w:fldChar w:fldCharType="end"/>
        </w:r>
      </w:moveTo>
      <w:ins w:id="310" w:author="Patrick Drew" w:date="2020-05-13T09:41:00Z">
        <w:r w:rsidR="00055730">
          <w:rPr>
            <w:rFonts w:ascii="Arial" w:hAnsi="Arial" w:cs="Arial"/>
            <w:sz w:val="22"/>
            <w:szCs w:val="22"/>
          </w:rPr>
          <w:t>, though the temporal and spatial</w:t>
        </w:r>
      </w:ins>
      <w:ins w:id="311" w:author="Patrick Drew" w:date="2020-05-13T09:42:00Z">
        <w:r w:rsidR="00055730">
          <w:rPr>
            <w:rFonts w:ascii="Arial" w:hAnsi="Arial" w:cs="Arial"/>
            <w:sz w:val="22"/>
            <w:szCs w:val="22"/>
          </w:rPr>
          <w:t xml:space="preserve"> resolutions of these techniques are poor</w:t>
        </w:r>
      </w:ins>
      <w:ins w:id="312" w:author="Patrick Drew" w:date="2020-05-13T09:36:00Z">
        <w:r>
          <w:rPr>
            <w:rFonts w:ascii="Arial" w:hAnsi="Arial" w:cs="Arial"/>
            <w:sz w:val="22"/>
            <w:szCs w:val="22"/>
          </w:rPr>
          <w:t>.</w:t>
        </w:r>
      </w:ins>
      <w:moveTo w:id="313" w:author="Patrick Drew" w:date="2020-05-13T09:35:00Z">
        <w:r w:rsidRPr="00554FA2">
          <w:rPr>
            <w:rFonts w:ascii="Arial" w:hAnsi="Arial" w:cs="Arial"/>
            <w:sz w:val="22"/>
            <w:szCs w:val="22"/>
          </w:rPr>
          <w:t xml:space="preserve"> The degree to which CBF changes during the different sleep states appears dependent upon brain region </w:t>
        </w:r>
        <w:r w:rsidRPr="00554FA2">
          <w:rPr>
            <w:rFonts w:ascii="Arial" w:hAnsi="Arial" w:cs="Arial"/>
            <w:sz w:val="22"/>
            <w:szCs w:val="22"/>
          </w:rPr>
          <w:fldChar w:fldCharType="begin" w:fldLock="1"/>
        </w:r>
        <w:r w:rsidRPr="00554FA2">
          <w:rPr>
            <w:rFonts w:ascii="Arial" w:hAnsi="Arial" w:cs="Arial"/>
            <w:sz w:val="22"/>
            <w:szCs w:val="22"/>
          </w:rPr>
          <w:instrText>ADDIN CSL_CITATION {"citationItems":[{"id":"ITEM-1","itemData":{"author":[{"dropping-particle":"","family":"Maquet","given":"Pierre","non-dropping-particle":"","parse-names":false,"suffix":""},{"dropping-particle":"","family":"Phillips","given":"Christophe","non-dropping-particle":"","parse-names":false,"suffix":""}],"container-title":"Journal of Sleep Research","id":"ITEM-1","issue":"1","issued":{"date-parts":[["1998"]]},"page":"42-47","title":"Functional brain imaging of human sleep","type":"article-journal","volume":"7"},"uris":["http://www.mendeley.com/documents/?uuid=d5449b0d-9374-48b5-800a-18718c53edbe"]},{"id":"ITEM-2","itemData":{"DOI":"10.1038/jcbfm.1991.94","ISSN":"0271678X","abstract":"Owing tu the coupling between CBF and neuronal activity, regional CBF is a reflection of neural activity in different brain regions. In this study we measured regional CBF during polysomnographically well-defined rapid-eye-movement (REM) sleep by the use of single photon emission computerized tomography and the new tracer 99mTc-dl-hexamethylpropyleneamine. Eleven healthy volunteers aged between 22 and 27 years were studied. CBF was measured on separate nights during REM sleep and during EEG-verified wakefulness. On awakening from REM sleep, all subjects reported visual dreams. During REM sleep CBF increased by 4% (p &lt; 0.01) in the associative visual area, while it decreased by 9% (p &lt; 0.01) in the inferior frontal cortex. The CBF increase in the associative visual area suggests that activation of cerebral structures processing complex visual material is correlated to visual dream experiences On the other hand, the reduced involvement of the inferior frontal cortex observed during REM sleep might explain the poor temporal organization and bizarreness often experienced in dreams.","author":[{"dropping-particle":"","family":"Madsen","given":"Peter Lund","non-dropping-particle":"","parse-names":false,"suffix":""},{"dropping-particle":"","family":"Holm","given":"Søren","non-dropping-particle":"","parse-names":false,"suffix":""},{"dropping-particle":"","family":"Vorstrup","given":"Sissel","non-dropping-particle":"","parse-names":false,"suffix":""},{"dropping-particle":"","family":"Friberg","given":"Lars","non-dropping-particle":"","parse-names":false,"suffix":""},{"dropping-particle":"","family":"Lassen","given":"Niels A.","non-dropping-particle":"","parse-names":false,"suffix":""},{"dropping-particle":"","family":"Wildschiødtz","given":"Gordon","non-dropping-particle":"","parse-names":false,"suffix":""}],"container-title":"Journal of Cerebral Blood Flow and Metabolism","id":"ITEM-2","issue":"3","issued":{"date-parts":[["1991"]]},"page":"502-507","title":"Human regional cerebral blood flow during rapid-eye-movement sleep","type":"article-journal","volume":"11"},"uris":["http://www.mendeley.com/documents/?uuid=256f6d1b-a58f-4429-bc10-156573f4f279"]}],"mendeley":{"formattedCitation":"(Madsen et al., 1991; Maquet and Phillips, 1998)","plainTextFormattedCitation":"(Madsen et al., 1991; Maquet and Phillips, 1998)","previouslyFormattedCitation":"(Madsen et al., 1991; Maquet and Phillips, 1998)"},"properties":{"noteIndex":0},"schema":"https://github.com/citation-style-language/schema/raw/master/csl-citation.json"}</w:instrText>
        </w:r>
        <w:r w:rsidRPr="00554FA2">
          <w:rPr>
            <w:rFonts w:ascii="Arial" w:hAnsi="Arial" w:cs="Arial"/>
            <w:sz w:val="22"/>
            <w:szCs w:val="22"/>
          </w:rPr>
          <w:fldChar w:fldCharType="separate"/>
        </w:r>
        <w:r w:rsidRPr="00554FA2">
          <w:rPr>
            <w:rFonts w:ascii="Arial" w:hAnsi="Arial" w:cs="Arial"/>
            <w:noProof/>
            <w:sz w:val="22"/>
            <w:szCs w:val="22"/>
          </w:rPr>
          <w:t>(Madsen et al., 1991; Maquet and Phillips, 1998)</w:t>
        </w:r>
        <w:r w:rsidRPr="00554FA2">
          <w:rPr>
            <w:rFonts w:ascii="Arial" w:hAnsi="Arial" w:cs="Arial"/>
            <w:sz w:val="22"/>
            <w:szCs w:val="22"/>
          </w:rPr>
          <w:fldChar w:fldCharType="end"/>
        </w:r>
        <w:r w:rsidRPr="00554FA2">
          <w:rPr>
            <w:rFonts w:ascii="Arial" w:hAnsi="Arial" w:cs="Arial"/>
            <w:sz w:val="22"/>
            <w:szCs w:val="22"/>
          </w:rPr>
          <w:t xml:space="preserve">, complicating the interpretation of functional connectivity studies looking at correlations between brain regions where a number of subjects may be constantly transitioning between arousal states. However, several fMRI studies have shown significant alterations in hemodynamic signals and functional connectivity mapping during NREM sleep </w:t>
        </w:r>
        <w:r w:rsidRPr="00554FA2">
          <w:rPr>
            <w:rFonts w:ascii="Arial" w:hAnsi="Arial" w:cs="Arial"/>
            <w:sz w:val="22"/>
            <w:szCs w:val="22"/>
          </w:rPr>
          <w:fldChar w:fldCharType="begin" w:fldLock="1"/>
        </w:r>
        <w:r w:rsidRPr="00554FA2">
          <w:rPr>
            <w:rFonts w:ascii="Arial" w:hAnsi="Arial" w:cs="Arial"/>
            <w:sz w:val="22"/>
            <w:szCs w:val="22"/>
          </w:rPr>
          <w:instrText>ADDIN CSL_CITATION {"citationItems":[{"id":"ITEM-1","itemData":{"DOI":"10.1016/j.mri.2006.04.018","ISSN":"0730725X","abstract":"A number of recent studies of human brain activity using blood-oxygen-level-dependent (BOLD) fMRI and EEG have reported the presence of spatiotemporal patterns of correlated activity in the absence of external stimuli. Although these patterns have been hypothesized to contain important information about brain architecture, little is known about their origin or about their relationship to active cognitive processes such as conscious awareness and monitoring of the environment. In this study, we have investigated the amplitude and spatiotemporal characteristics of resting-state activity patterns and their dependence on the subjects' alertness. For this purpose, BOLD fMRI was performed at 3.0 T on 12 normal subjects using a visual stimulation protocol, followed by a 27 min rest period, during which subjects were allowed to fall asleep. In subjects who were asleep at the end of the scan, we found (a) a higher amplitude of BOLD signal fluctuation during rest compared with subjects who were awake at the end of the scan; (b) spatially independent patterns of correlated activity that involve all of gray matter, including deep brain nuclei; (c) many patterns that were consistent across subjects; (d) that average percentage levels of fluctuation in visual cortex (VC) and whole brain were higher in subjects who were asleep (up to 1.71% and 1.16%, respectively) than in those who were awake (up to 1.15% and 0.96%) at the end of the scan and were comparable with those levels evoked by intense visual stimulation (up to 1.85% and 0.76% for two subject groups); (e) no confirmation of correlation, positive or negative, between thalamus and VC found in earlier studies. These findings suggest that resting-state activity continues during sleep and does not require active cognitive processes or conscious awareness. © 2006 Elsevier Inc. All rights reserved.","author":[{"dropping-particle":"","family":"Fukunaga","given":"Masaki","non-dropping-particle":"","parse-names":false,"suffix":""},{"dropping-particle":"","family":"Horovitz","given":"Silvina G.","non-dropping-particle":"","parse-names":false,"suffix":""},{"dropping-particle":"","family":"Gelderen","given":"Peter","non-dropping-particle":"van","parse-names":false,"suffix":""},{"dropping-particle":"","family":"Zwart","given":"Jacco A.","non-dropping-particle":"de","parse-names":false,"suffix":""},{"dropping-particle":"","family":"Jansma","given":"J. Martijn","non-dropping-particle":"","parse-names":false,"suffix":""},{"dropping-particle":"","family":"Ikonomidou","given":"Vasiliki N.","non-dropping-particle":"","parse-names":false,"suffix":""},{"dropping-particle":"","family":"Chu","given":"Renxin","non-dropping-particle":"","parse-names":false,"suffix":""},{"dropping-particle":"","family":"Deckers","given":"Roel H.R.","non-dropping-particle":"","parse-names":false,"suffix":""},{"dropping-particle":"","family":"Leopold","given":"David A.","non-dropping-particle":"","parse-names":false,"suffix":""},{"dropping-particle":"","family":"Duyn","given":"Jeff H.","non-dropping-particle":"","parse-names":false,"suffix":""}],"container-title":"Magnetic Resonance Imaging","id":"ITEM-1","issue":"8","issued":{"date-parts":[["2006"]]},"page":"979-992","title":"Large-amplitude, spatially correlated fluctuations in BOLD fMRI signals during extended rest and early sleep stages","type":"article-journal","volume":"24"},"uris":["http://www.mendeley.com/documents/?uuid=459539e9-0f75-4c2f-a197-1d8a381650ae"]},{"id":"ITEM-2","itemData":{"DOI":"10.1002/hbm.20428","ISSN":"10659471","abstract":"Recent blood oxygenation level dependent functional MRI (BOLD fMRI) studies of the human brain have shown that in the absence of external stimuli, activity persists in the form of distinct patterns of temporally correlated signal fluctuations. In this work, we investigated the spontaneous BOLD signal fluctuations during states of reduced consciousness such as drowsiness and sleep. For this purpose, we performed BOLD fMRI on normal subjects during varying levels of consciousness, from resting wakefulness to light (non-slow wave) sleep. Depth of sleep was determined based on concurrently acquired EEG data. During light sleep, significant increases in the fluctuation level of the BOLD signal were observed in several cortical areas, among which visual cortex was the most significant. Correlations among brain regions involved with the default-mode network persisted during light sleep. These results suggest that activity in areas such as the default-mode network and primary sensory cortex, as measured from BOLD fMRI fluctuations, does not require a level of consciousness typical of wakefulness. © 2007 Wiley-Liss, Inc.","author":[{"dropping-particle":"","family":"Horovitz","given":"Silvina G.","non-dropping-particle":"","parse-names":false,"suffix":""},{"dropping-particle":"","family":"Fukunaga","given":"Masaki","non-dropping-particle":"","parse-names":false,"suffix":""},{"dropping-particle":"","family":"Zwart","given":"Jacco A.","non-dropping-particle":"De","parse-names":false,"suffix":""},{"dropping-particle":"","family":"Gelderen","given":"Peter","non-dropping-particle":"Van","parse-names":false,"suffix":""},{"dropping-particle":"","family":"Fulton","given":"Susan C.","non-dropping-particle":"","parse-names":false,"suffix":""},{"dropping-particle":"","family":"Balkin","given":"Thomas J.","non-dropping-particle":"","parse-names":false,"suffix":""},{"dropping-particle":"","family":"Duyn","given":"Jeff H.","non-dropping-particle":"","parse-names":false,"suffix":""}],"container-title":"Human Brain Mapping","id":"ITEM-2","issue":"6","issued":{"date-parts":[["2008"]]},"page":"671-682","title":"Low frequency BOLD fluctuations during resting wakefulness and light sleep: A simultaneous EEG-fMRI study","type":"article-journal","volume":"29"},"uris":["http://www.mendeley.com/documents/?uuid=b608df28-791c-469d-bb8b-676524b4ebd2"]},{"id":"ITEM-3","itemData":{"DOI":"10.1073/pnas.0801819105","ISBN":"0801819105","ISSN":"00278424","abstract":"Slow wave sleep (SWS) is associated with spontaneous brain oscillations that are thought to participate in sleep homeostasis and to support the processing of information related to the experiences of the previous awake period. At the cellular level, during SWS, a slow oscillation (&lt; Hz) synchronizes firing patterns in large neuronal populations and is reflected on electroencephalography (EEG) recordings as large-amplitude, low-frequency waves. By using simultaneous EEG and event-related functional magnetic resonance imaging (fMRI), we characterized the transient changes in brain activity consistently associated with slow waves (&gt; 40 μV) and delta waves (75-140 μV) during SWS in 14 non-sleep-deprived normal human volunteers. Significant increases in activity were associated with these waves in several cortical areas, including the inferior frontal, medial prefrontal, precuneus, and posterior cingulate areas. Compared with baseline activity, slow waves are associated with significant activity in the parahippocampal gyrus, cerebellum, and brainstem, whereas delta waves are related to frontal responses. No decrease in activity was observed. This study demonstrates that SWS is not a state of brain quiescence, but rather is an active state during which brain activity is consistently synchronized to the slow oscillation in specific cerebral regions. The partial overlap between the response pattern related to SWS waves and the waking default mode network is consistent with the fascinating hypothesis that brain responses synchronized by the slow oscillation restore microwake-like activity patterns that facilitate neuronal interactions. © 2008 by The National Academy of Sciences of the USA.","author":[{"dropping-particle":"","family":"Dang-Vu","given":"Thien Thanh","non-dropping-particle":"","parse-names":false,"suffix":""},{"dropping-particle":"","family":"Schabus","given":"Manuel","non-dropping-particle":"","parse-names":false,"suffix":""},{"dropping-particle":"","family":"Desseilles","given":"Martin","non-dropping-particle":"","parse-names":false,"suffix":""},{"dropping-particle":"","family":"Albouy","given":"Geneviève","non-dropping-particle":"","parse-names":false,"suffix":""},{"dropping-particle":"","family":"Boly","given":"Mélanie","non-dropping-particle":"","parse-names":false,"suffix":""},{"dropping-particle":"","family":"Darsaud","given":"Annabelle","non-dropping-particle":"","parse-names":false,"suffix":""},{"dropping-particle":"","family":"Gais","given":"Steffen","non-dropping-particle":"","parse-names":false,"suffix":""},{"dropping-particle":"","family":"Rauchs","given":"Géraldine","non-dropping-particle":"","parse-names":false,"suffix":""},{"dropping-particle":"","family":"Sterpenich","given":"Virginie","non-dropping-particle":"","parse-names":false,"suffix":""},{"dropping-particle":"","family":"Vandewalle","given":"Gilles","non-dropping-particle":"","parse-names":false,"suffix":""},{"dropping-particle":"","family":"Carrier","given":"Julie","non-dropping-particle":"","parse-names":false,"suffix":""},{"dropping-particle":"","family":"Moonen","given":"Gustave","non-dropping-particle":"","parse-names":false,"suffix":""},{"dropping-particle":"","family":"Balteau","given":"Evelyne","non-dropping-particle":"","parse-names":false,"suffix":""},{"dropping-particle":"","family":"Degueldre","given":"Christian","non-dropping-particle":"","parse-names":false,"suffix":""},{"dropping-particle":"","family":"Luxen","given":"André","non-dropping-particle":"","parse-names":false,"suffix":""},{"dropping-particle":"","family":"Phillips","given":"Christophe","non-dropping-particle":"","parse-names":false,"suffix":""},{"dropping-particle":"","family":"Maquet","given":"Pierre","non-dropping-particle":"","parse-names":false,"suffix":""}],"container-title":"Proceedings of the National Academy of Sciences of the United States of America","id":"ITEM-3","issue":"39","issued":{"date-parts":[["2008"]]},"page":"15160-15165","title":"Spontaneous neural activity during human slow wave sleep","type":"article-journal","volume":"105"},"uris":["http://www.mendeley.com/documents/?uuid=08f8a7d4-3b18-4237-b469-0d8c1834c6e6"]},{"id":"ITEM-4","itemData":{"DOI":"10.1073/pnas.1111133109","ISSN":"00278424","abstract":"Consciousness is reduced during nonrapid eye movement (NREM) sleep due to changes in brain function that are still poorly understood. Here, we tested the hypothesis that impaired consciousness during NREM sleep is associated with an increased modularity of brain activity. Cerebral connectivity was quantified in restingstate functional magnetic resonance imaging times series acquired in 13 healthy volunteers during wakefulness and NREM sleep. The analysis revealed a modification of the hierarchical organization of large-scale networks into smaller independent modules during NREM sleep, independently from EEG markers of the slow oscillation. Such modifications in brain connectivity, possibly driven by sleep ultraslow oscillations, could hinder the brain's ability to integrate information and account for decreased consciousness during NREM sleep.","author":[{"dropping-particle":"","family":"Boly","given":"Mélanie","non-dropping-particle":"","parse-names":false,"suffix":""},{"dropping-particle":"","family":"Perlbarg","given":"Vincent","non-dropping-particle":"","parse-names":false,"suffix":""},{"dropping-particle":"","family":"Marrelec","given":"Guillaume","non-dropping-particle":"","parse-names":false,"suffix":""},{"dropping-particle":"","family":"Schabus","given":"Manuel","non-dropping-particle":"","parse-names":false,"suffix":""},{"dropping-particle":"","family":"Laureys","given":"Steven","non-dropping-particle":"","parse-names":false,"suffix":""},{"dropping-particle":"","family":"Doyon","given":"Julien","non-dropping-particle":"","parse-names":false,"suffix":""},{"dropping-particle":"","family":"Pélégrini-Issac","given":"Mélanie","non-dropping-particle":"","parse-names":false,"suffix":""},{"dropping-particle":"","family":"Maquet","given":"Pierre","non-dropping-particle":"","parse-names":false,"suffix":""},{"dropping-particle":"","family":"Benali","given":"Habib","non-dropping-particle":"","parse-names":false,"suffix":""}],"container-title":"Proceedings of the National Academy of Sciences of the United States of America","id":"ITEM-4","issue":"15","issued":{"date-parts":[["2012"]]},"page":"5856-5861","title":"Hierarchical clustering of brain activity during human nonrapid eye movement sleep","type":"article-journal","volume":"109"},"uris":["http://www.mendeley.com/documents/?uuid=2b11211d-3893-44f1-89a0-a65a05db0cf9"]},{"id":"ITEM-5","itemData":{"DOI":"10.7554/elife.10781","ISSN":"2050-084X","PMID":"26551562","abstract":"Propagation of slow intrinsic brain activity has been widely observed in electrophysiogical studies of slow wave sleep (SWS). However, in human resting state fMRI (rs-fMRI), intrinsic activity has been understood predominantly in terms of zero-lag temporal synchrony (functional connectivity) within systems known as resting state networks (RSNs). Prior rs-fMRI studies have found that RSNs are generally preserved across wake and sleep. Here, we use a recently developed analysis technique to study propagation of infra-slow intrinsic blood oxygen level dependent (BOLD) signals in normal adults during wake and SWS. This analysis reveals marked changes in propagation patterns in SWS vs. wake. Broadly, ordered propagation is preserved within traditionally defined RSNs but lost between RSNs. Additionally, propagation between cerebral cortex and subcortical structures reverses directions, and intra-cortical propagation becomes reorganized, especially in visual and sensorimotor cortices. These findings show that propagated rs-fMRI activity informs theoretical accounts of the neural functions of sleep.The brain shows spontaneous activity all the time, even when we are sleeping. A technique called functional magnetic resonance imaging (fMRI) has revealed that this spontaneous activity can occur in distinct groups of brain regions at roughly at the same time. Each group is referred to as a resting-state network and the brain regions that make up these networks are largely the same between individuals, and between the sleep and awake states.However, when spontaneous brain activity is measured in rodents and humans using electrodes, it appears that there are actually waves of electrical activity that spread both within and across resting-state networks. In other words, these studies suggest that brain regions tend to become active in turn rather than at the same time. This led Mitra et al. to question whether the techniques used to analyze fMRI scans of spontaneous brain activity might have overlooked differences in the timing of brain activity.Mitra et al. used a new technique to analyze fMRI data from healthy adult volunteers. The experiments show that brain regions are activated in a different order depending on whether the individuals are awake or asleep. Specifically, in conscious individuals information from the senses is first processed by a structure deep within the brain called the thalamus before it is passed to the brain’s outer layer, known as the cortex. …","author":[{"dropping-particle":"","family":"Mitra","given":"Anish","non-dropping-particle":"","parse-names":false,"suffix":""},{"dropping-particle":"","family":"Snyder","given":"Abraham Z","non-dropping-particle":"","parse-names":false,"suffix":""},{"dropping-particle":"","family":"Tagliazucchi","given":"Enzo","non-dropping-particle":"","parse-names":false,"suffix":""},{"dropping-particle":"","family":"Laufs","given":"Helmut","non-dropping-particle":"","parse-names":false,"suffix":""},{"dropping-particle":"","family":"Raichle","given":"Marcus E","non-dropping-particle":"","parse-names":false,"suffix":""}],"container-title":"eLife","id":"ITEM-5","issued":{"date-parts":[["2015"]]},"page":"1-19","title":"Propagated infra-slow intrinsic brain activity reorganizes across wake and slow wave sleep","type":"article-journal","volume":"4"},"uris":["http://www.mendeley.com/documents/?uuid=b3b70d3f-d772-411c-9742-1b611aeb5e19"]},{"id":"ITEM-6","itemData":{"DOI":"10.1073/pnas.0900924106","ISSN":"00278424","abstract":"Descent into sleep is accompanied by disengagement of the conscious brain from the external world. It follows that this process should be associated with reduced neural activity in regions of the brain known to mediate interaction with the environment. We examined blood oxygen dependent (BOLD) signal functional connectivity using conventional seed-based analyses in 3 primary sensory and 3 association networks as normal young adults tran- sitioned from wakefulness to light sleep while lying immobile in the bore of a magnetic resonance imaging scanner. Functional connectivity was maintained in each network throughout all examined states of arousal. Indeed, correlations within the dorsal attention network modestly but significantly increased during light sleep compared to wakefulness. Moreover, our data suggest that neuronally mediated BOLD signal variance generally increases in light sleep. These results do not support the view that ongoing BOLD fluctuations primarily reflect unconstrained cognition. Rather, accumulating evidence supports the hypothesis that spontaneous BOLD fluctuations reflect processes that maintain the integrity of functional systems in the brain.","author":[{"dropping-particle":"","family":"Larson-Prior","given":"Linda J.","non-dropping-particle":"","parse-names":false,"suffix":""},{"dropping-particle":"","family":"Zempel","given":"John M.","non-dropping-particle":"","parse-names":false,"suffix":""},{"dropping-particle":"","family":"Nolan","given":"Tracy S.","non-dropping-particle":"","parse-names":false,"suffix":""},{"dropping-particle":"","family":"Prior","given":"Fred W.","non-dropping-particle":"","parse-names":false,"suffix":""},{"dropping-particle":"","family":"Snyder","given":"Abrahamz","non-dropping-particle":"","parse-names":false,"suffix":""},{"dropping-particle":"","family":"Raichle","given":"Marcus E.","non-dropping-particle":"","parse-names":false,"suffix":""}],"container-title":"Proceedings of the National Academy of Sciences of the United States of America","id":"ITEM-6","issue":"11","issued":{"date-parts":[["2009"]]},"page":"4489-4494","title":"Cortical network functional connectivity in the descent to sleep","type":"article-journal","volume":"106"},"uris":["http://www.mendeley.com/documents/?uuid=2b8b9ce8-7695-4fdc-9801-14167b39e853"]}],"mendeley":{"formattedCitation":"(Boly et al., 2012; Dang-Vu et al., 2008; Fukunaga et al., 2006; Horovitz et al., 2008; Larson-Prior et al., 2009; Mitra et al., 2015)","plainTextFormattedCitation":"(Boly et al., 2012; Dang-Vu et al., 2008; Fukunaga et al., 2006; Horovitz et al., 2008; Larson-Prior et al., 2009; Mitra et al., 2015)","previouslyFormattedCitation":"(Boly et al., 2012; Dang-Vu et al., 2008; Fukunaga et al., 2006; Horovitz et al., 2008; Larson-Prior et al., 2009; Mitra et al., 2015)"},"properties":{"noteIndex":0},"schema":"https://github.com/citation-style-language/schema/raw/master/csl-citation.json"}</w:instrText>
        </w:r>
        <w:r w:rsidRPr="00554FA2">
          <w:rPr>
            <w:rFonts w:ascii="Arial" w:hAnsi="Arial" w:cs="Arial"/>
            <w:sz w:val="22"/>
            <w:szCs w:val="22"/>
          </w:rPr>
          <w:fldChar w:fldCharType="separate"/>
        </w:r>
        <w:r w:rsidRPr="00554FA2">
          <w:rPr>
            <w:rFonts w:ascii="Arial" w:hAnsi="Arial" w:cs="Arial"/>
            <w:noProof/>
            <w:sz w:val="22"/>
            <w:szCs w:val="22"/>
          </w:rPr>
          <w:t>(Boly et al., 2012; Dang-Vu et al., 2008; Fukunaga et al., 2006; Horovitz et al., 2008; Larson-Prior et al., 2009; Mitra et al., 2015)</w:t>
        </w:r>
        <w:r w:rsidRPr="00554FA2">
          <w:rPr>
            <w:rFonts w:ascii="Arial" w:hAnsi="Arial" w:cs="Arial"/>
            <w:sz w:val="22"/>
            <w:szCs w:val="22"/>
          </w:rPr>
          <w:fldChar w:fldCharType="end"/>
        </w:r>
        <w:r w:rsidRPr="00554FA2">
          <w:rPr>
            <w:rFonts w:ascii="Arial" w:hAnsi="Arial" w:cs="Arial"/>
            <w:sz w:val="22"/>
            <w:szCs w:val="22"/>
          </w:rPr>
          <w:t xml:space="preserve"> suggesting that the</w:t>
        </w:r>
      </w:moveTo>
      <w:ins w:id="314" w:author="Patrick Drew" w:date="2020-05-13T10:00:00Z">
        <w:r w:rsidR="007C67EA">
          <w:rPr>
            <w:rFonts w:ascii="Arial" w:hAnsi="Arial" w:cs="Arial"/>
            <w:sz w:val="22"/>
            <w:szCs w:val="22"/>
          </w:rPr>
          <w:t xml:space="preserve"> blood o</w:t>
        </w:r>
      </w:ins>
      <w:ins w:id="315" w:author="Patrick Drew" w:date="2020-05-13T10:01:00Z">
        <w:r w:rsidR="007C67EA">
          <w:rPr>
            <w:rFonts w:ascii="Arial" w:hAnsi="Arial" w:cs="Arial"/>
            <w:sz w:val="22"/>
            <w:szCs w:val="22"/>
          </w:rPr>
          <w:t>xygen level dependent</w:t>
        </w:r>
      </w:ins>
      <w:moveTo w:id="316" w:author="Patrick Drew" w:date="2020-05-13T09:35:00Z">
        <w:r w:rsidRPr="00554FA2">
          <w:rPr>
            <w:rFonts w:ascii="Arial" w:hAnsi="Arial" w:cs="Arial"/>
            <w:sz w:val="22"/>
            <w:szCs w:val="22"/>
          </w:rPr>
          <w:t xml:space="preserve"> </w:t>
        </w:r>
      </w:moveTo>
      <w:ins w:id="317" w:author="Patrick Drew" w:date="2020-05-13T10:01:00Z">
        <w:r w:rsidR="007C67EA">
          <w:rPr>
            <w:rFonts w:ascii="Arial" w:hAnsi="Arial" w:cs="Arial"/>
            <w:sz w:val="22"/>
            <w:szCs w:val="22"/>
          </w:rPr>
          <w:t>(</w:t>
        </w:r>
      </w:ins>
      <w:moveTo w:id="318" w:author="Patrick Drew" w:date="2020-05-13T09:35:00Z">
        <w:r w:rsidRPr="00554FA2">
          <w:rPr>
            <w:rFonts w:ascii="Arial" w:hAnsi="Arial" w:cs="Arial"/>
            <w:sz w:val="22"/>
            <w:szCs w:val="22"/>
          </w:rPr>
          <w:t>BOLD</w:t>
        </w:r>
      </w:moveTo>
      <w:ins w:id="319" w:author="Patrick Drew" w:date="2020-05-13T10:01:00Z">
        <w:r w:rsidR="007C67EA">
          <w:rPr>
            <w:rFonts w:ascii="Arial" w:hAnsi="Arial" w:cs="Arial"/>
            <w:sz w:val="22"/>
            <w:szCs w:val="22"/>
          </w:rPr>
          <w:t>)</w:t>
        </w:r>
      </w:ins>
      <w:moveTo w:id="320" w:author="Patrick Drew" w:date="2020-05-13T09:35:00Z">
        <w:r w:rsidRPr="00554FA2">
          <w:rPr>
            <w:rFonts w:ascii="Arial" w:hAnsi="Arial" w:cs="Arial"/>
            <w:sz w:val="22"/>
            <w:szCs w:val="22"/>
          </w:rPr>
          <w:t xml:space="preserve"> signal increases during sleep</w:t>
        </w:r>
      </w:moveTo>
      <w:ins w:id="321" w:author="Patrick Drew" w:date="2020-05-13T09:44:00Z">
        <w:r w:rsidR="00055730">
          <w:rPr>
            <w:rFonts w:ascii="Arial" w:hAnsi="Arial" w:cs="Arial"/>
            <w:sz w:val="22"/>
            <w:szCs w:val="22"/>
          </w:rPr>
          <w:t>, though changes in the BOLD signal can have many underlying</w:t>
        </w:r>
      </w:ins>
      <w:moveTo w:id="322" w:author="Patrick Drew" w:date="2020-05-13T09:35:00Z">
        <w:r w:rsidRPr="00554FA2">
          <w:rPr>
            <w:rFonts w:ascii="Arial" w:hAnsi="Arial" w:cs="Arial"/>
            <w:sz w:val="22"/>
            <w:szCs w:val="22"/>
          </w:rPr>
          <w:t>.</w:t>
        </w:r>
      </w:moveTo>
      <w:moveToRangeEnd w:id="287"/>
      <w:ins w:id="323" w:author="Patrick Drew" w:date="2020-05-13T09:37:00Z">
        <w:r w:rsidR="00055730">
          <w:rPr>
            <w:rFonts w:ascii="Arial" w:hAnsi="Arial" w:cs="Arial"/>
            <w:sz w:val="22"/>
            <w:szCs w:val="22"/>
          </w:rPr>
          <w:t xml:space="preserve"> However,</w:t>
        </w:r>
      </w:ins>
      <w:ins w:id="324" w:author="Patrick Drew" w:date="2020-05-13T10:22:00Z">
        <w:r w:rsidR="00414505">
          <w:rPr>
            <w:rFonts w:ascii="Arial" w:hAnsi="Arial" w:cs="Arial"/>
            <w:sz w:val="22"/>
            <w:szCs w:val="22"/>
          </w:rPr>
          <w:t xml:space="preserve"> because BOLD signals are generated by a complicated interplay of cerebral metabolism and change in blood flow and </w:t>
        </w:r>
        <w:commentRangeStart w:id="325"/>
        <w:r w:rsidR="00414505">
          <w:rPr>
            <w:rFonts w:ascii="Arial" w:hAnsi="Arial" w:cs="Arial"/>
            <w:sz w:val="22"/>
            <w:szCs w:val="22"/>
          </w:rPr>
          <w:t>volume</w:t>
        </w:r>
      </w:ins>
      <w:commentRangeEnd w:id="325"/>
      <w:ins w:id="326" w:author="Patrick Drew" w:date="2020-05-13T10:23:00Z">
        <w:r w:rsidR="00414505">
          <w:rPr>
            <w:rStyle w:val="CommentReference"/>
          </w:rPr>
          <w:commentReference w:id="325"/>
        </w:r>
      </w:ins>
      <w:ins w:id="327" w:author="Patrick Drew" w:date="2020-05-13T10:22:00Z">
        <w:r w:rsidR="00414505">
          <w:rPr>
            <w:rFonts w:ascii="Arial" w:hAnsi="Arial" w:cs="Arial"/>
            <w:sz w:val="22"/>
            <w:szCs w:val="22"/>
          </w:rPr>
          <w:t>,</w:t>
        </w:r>
      </w:ins>
      <w:ins w:id="328" w:author="Patrick Drew" w:date="2020-05-13T09:37:00Z">
        <w:r w:rsidR="00055730">
          <w:rPr>
            <w:rFonts w:ascii="Arial" w:hAnsi="Arial" w:cs="Arial"/>
            <w:sz w:val="22"/>
            <w:szCs w:val="22"/>
          </w:rPr>
          <w:t xml:space="preserve"> the vascular basis of these changes</w:t>
        </w:r>
      </w:ins>
      <w:ins w:id="329" w:author="Patrick Drew" w:date="2020-05-13T09:40:00Z">
        <w:r w:rsidR="00055730">
          <w:rPr>
            <w:rFonts w:ascii="Arial" w:hAnsi="Arial" w:cs="Arial"/>
            <w:sz w:val="22"/>
            <w:szCs w:val="22"/>
          </w:rPr>
          <w:t xml:space="preserve"> and</w:t>
        </w:r>
      </w:ins>
      <w:ins w:id="330" w:author="Patrick Drew" w:date="2020-05-13T09:37:00Z">
        <w:r w:rsidR="00055730">
          <w:rPr>
            <w:rFonts w:ascii="Arial" w:hAnsi="Arial" w:cs="Arial"/>
            <w:sz w:val="22"/>
            <w:szCs w:val="22"/>
          </w:rPr>
          <w:t xml:space="preserve"> </w:t>
        </w:r>
      </w:ins>
      <w:ins w:id="331" w:author="Patrick Drew" w:date="2020-05-13T09:40:00Z">
        <w:r w:rsidR="00055730">
          <w:rPr>
            <w:rFonts w:ascii="Arial" w:hAnsi="Arial" w:cs="Arial"/>
            <w:sz w:val="22"/>
            <w:szCs w:val="22"/>
          </w:rPr>
          <w:t>their relation to neural activity are not well understood</w:t>
        </w:r>
      </w:ins>
      <w:ins w:id="332" w:author="Patrick Drew" w:date="2020-05-13T09:44:00Z">
        <w:r w:rsidR="00055730">
          <w:rPr>
            <w:rFonts w:ascii="Arial" w:hAnsi="Arial" w:cs="Arial"/>
            <w:sz w:val="22"/>
            <w:szCs w:val="22"/>
          </w:rPr>
          <w:t>.</w:t>
        </w:r>
      </w:ins>
    </w:p>
    <w:p w14:paraId="021F5AC2" w14:textId="3D162AAA" w:rsidR="00B60A52" w:rsidRDefault="00055730" w:rsidP="00EE2D4E">
      <w:pPr>
        <w:adjustRightInd w:val="0"/>
        <w:spacing w:line="360" w:lineRule="auto"/>
        <w:contextualSpacing/>
        <w:jc w:val="both"/>
        <w:rPr>
          <w:ins w:id="333" w:author="Patrick Drew" w:date="2020-05-13T10:47:00Z"/>
          <w:rFonts w:ascii="Arial" w:hAnsi="Arial" w:cs="Arial"/>
          <w:sz w:val="22"/>
          <w:szCs w:val="22"/>
        </w:rPr>
      </w:pPr>
      <w:ins w:id="334" w:author="Patrick Drew" w:date="2020-05-13T09:45:00Z">
        <w:r>
          <w:rPr>
            <w:rFonts w:ascii="Arial" w:hAnsi="Arial" w:cs="Arial"/>
            <w:sz w:val="22"/>
            <w:szCs w:val="22"/>
          </w:rPr>
          <w:tab/>
          <w:t xml:space="preserve">Understanding the vascular basis of </w:t>
        </w:r>
      </w:ins>
      <w:ins w:id="335" w:author="Patrick Drew" w:date="2020-05-13T09:46:00Z">
        <w:r>
          <w:rPr>
            <w:rFonts w:ascii="Arial" w:hAnsi="Arial" w:cs="Arial"/>
            <w:sz w:val="22"/>
            <w:szCs w:val="22"/>
          </w:rPr>
          <w:t>the hemodynamic</w:t>
        </w:r>
      </w:ins>
      <w:ins w:id="336" w:author="Patrick Drew" w:date="2020-05-13T09:45:00Z">
        <w:r>
          <w:rPr>
            <w:rFonts w:ascii="Arial" w:hAnsi="Arial" w:cs="Arial"/>
            <w:sz w:val="22"/>
            <w:szCs w:val="22"/>
          </w:rPr>
          <w:t xml:space="preserve"> changes </w:t>
        </w:r>
      </w:ins>
      <w:ins w:id="337" w:author="Patrick Drew" w:date="2020-05-13T09:46:00Z">
        <w:r>
          <w:rPr>
            <w:rFonts w:ascii="Arial" w:hAnsi="Arial" w:cs="Arial"/>
            <w:sz w:val="22"/>
            <w:szCs w:val="22"/>
          </w:rPr>
          <w:t xml:space="preserve">during sleep is relevant to many aspects of brain health and function.  First, </w:t>
        </w:r>
      </w:ins>
      <w:ins w:id="338" w:author="Patrick Drew" w:date="2020-05-13T10:00:00Z">
        <w:r w:rsidR="007C67EA">
          <w:rPr>
            <w:rFonts w:ascii="Arial" w:hAnsi="Arial" w:cs="Arial"/>
            <w:sz w:val="22"/>
            <w:szCs w:val="22"/>
          </w:rPr>
          <w:t>BOLD signal</w:t>
        </w:r>
      </w:ins>
      <w:ins w:id="339" w:author="Patrick Drew" w:date="2020-05-13T09:46:00Z">
        <w:r>
          <w:rPr>
            <w:rFonts w:ascii="Arial" w:hAnsi="Arial" w:cs="Arial"/>
            <w:sz w:val="22"/>
            <w:szCs w:val="22"/>
          </w:rPr>
          <w:t xml:space="preserve"> changes during sleep are associated with movement of cere</w:t>
        </w:r>
      </w:ins>
      <w:ins w:id="340" w:author="Patrick Drew" w:date="2020-05-13T09:47:00Z">
        <w:r>
          <w:rPr>
            <w:rFonts w:ascii="Arial" w:hAnsi="Arial" w:cs="Arial"/>
            <w:sz w:val="22"/>
            <w:szCs w:val="22"/>
          </w:rPr>
          <w:t xml:space="preserve">brospinal fluid (CSF) </w:t>
        </w:r>
        <w:r w:rsidRPr="00554FA2">
          <w:rPr>
            <w:rFonts w:ascii="Arial" w:hAnsi="Arial" w:cs="Arial"/>
            <w:sz w:val="22"/>
            <w:szCs w:val="22"/>
          </w:rPr>
          <w:fldChar w:fldCharType="begin" w:fldLock="1"/>
        </w:r>
        <w:r w:rsidRPr="00554FA2">
          <w:rPr>
            <w:rFonts w:ascii="Arial" w:hAnsi="Arial" w:cs="Arial"/>
            <w:sz w:val="22"/>
            <w:szCs w:val="22"/>
          </w:rPr>
          <w:instrText>ADDIN CSL_CITATION {"citationItems":[{"id":"ITEM-1","itemData":{"DOI":"10.1126/science.aax5440","ISSN":"10959203","PMID":"31672896","abstract":"Sleep is essential for both cognition and maintenance of healthy brain function. Slow waves in neural activity contribute to memory consolidation, whereas cerebrospinal fluid (CSF) clears metabolic waste products from the brain. Whether these two processes are related is not known. We used accelerated neuroimaging to measure physiological and neural dynamics in the human brain. We discovered a coherent pattern of oscillating electrophysiological, hemodynamic, and CSF dynamics that appears during non–rapid eye movement sleep. Neural slow waves are followed by hemodynamic oscillations, which in turn are coupled to CSF flow. These results demonstrate that the sleeping brain exhibits waves of CSF flow on a macroscopic scale, and these CSF dynamics are interlinked with neural and hemodynamic rhythms.","author":[{"dropping-particle":"","family":"Fultz","given":"Nina E.","non-dropping-particle":"","parse-names":false,"suffix":""},{"dropping-particle":"","family":"Bonmassar","given":"Giorgio","non-dropping-particle":"","parse-names":false,"suffix":""},{"dropping-particle":"","family":"Setsompop","given":"Kawin","non-dropping-particle":"","parse-names":false,"suffix":""},{"dropping-particle":"","family":"Stickgold","given":"Robert A.","non-dropping-particle":"","parse-names":false,"suffix":""},{"dropping-particle":"","family":"Rosen","given":"Bruce R.","non-dropping-particle":"","parse-names":false,"suffix":""},{"dropping-particle":"","family":"Polimeni","given":"Jonathan R.","non-dropping-particle":"","parse-names":false,"suffix":""},{"dropping-particle":"","family":"Lewis","given":"Laura D.","non-dropping-particle":"","parse-names":false,"suffix":""}],"container-title":"Science","id":"ITEM-1","issue":"6465","issued":{"date-parts":[["2019"]]},"page":"628-631","title":"Coupled electrophysiological, hemodynamic, and cerebrospinal fluid oscillations in human sleep","type":"article-journal","volume":"366"},"uris":["http://www.mendeley.com/documents/?uuid=f8d2a64d-4537-4792-91d2-e700056b87b0"]}],"mendeley":{"formattedCitation":"(Fultz et al., 2019)","plainTextFormattedCitation":"(Fultz et al., 2019)","previouslyFormattedCitation":"(Fultz et al., 2019)"},"properties":{"noteIndex":0},"schema":"https://github.com/citation-style-language/schema/raw/master/csl-citation.json"}</w:instrText>
        </w:r>
        <w:r w:rsidRPr="00554FA2">
          <w:rPr>
            <w:rFonts w:ascii="Arial" w:hAnsi="Arial" w:cs="Arial"/>
            <w:sz w:val="22"/>
            <w:szCs w:val="22"/>
          </w:rPr>
          <w:fldChar w:fldCharType="separate"/>
        </w:r>
        <w:r w:rsidRPr="00554FA2">
          <w:rPr>
            <w:rFonts w:ascii="Arial" w:hAnsi="Arial" w:cs="Arial"/>
            <w:noProof/>
            <w:sz w:val="22"/>
            <w:szCs w:val="22"/>
          </w:rPr>
          <w:t>(Fultz et al., 2019)</w:t>
        </w:r>
        <w:r w:rsidRPr="00554FA2">
          <w:rPr>
            <w:rFonts w:ascii="Arial" w:hAnsi="Arial" w:cs="Arial"/>
            <w:sz w:val="22"/>
            <w:szCs w:val="22"/>
          </w:rPr>
          <w:fldChar w:fldCharType="end"/>
        </w:r>
        <w:r>
          <w:rPr>
            <w:rFonts w:ascii="Arial" w:hAnsi="Arial" w:cs="Arial"/>
            <w:sz w:val="22"/>
            <w:szCs w:val="22"/>
          </w:rPr>
          <w:t xml:space="preserve">, and the movement of CSF is </w:t>
        </w:r>
      </w:ins>
      <w:ins w:id="341" w:author="Patrick Drew" w:date="2020-05-13T10:01:00Z">
        <w:r w:rsidR="007C67EA">
          <w:rPr>
            <w:rFonts w:ascii="Arial" w:hAnsi="Arial" w:cs="Arial"/>
            <w:sz w:val="22"/>
            <w:szCs w:val="22"/>
          </w:rPr>
          <w:t>thought</w:t>
        </w:r>
      </w:ins>
      <w:ins w:id="342" w:author="Patrick Drew" w:date="2020-05-13T09:47:00Z">
        <w:r>
          <w:rPr>
            <w:rFonts w:ascii="Arial" w:hAnsi="Arial" w:cs="Arial"/>
            <w:sz w:val="22"/>
            <w:szCs w:val="22"/>
          </w:rPr>
          <w:t xml:space="preserve"> to play an important role in maintaining brain </w:t>
        </w:r>
        <w:commentRangeStart w:id="343"/>
        <w:r>
          <w:rPr>
            <w:rFonts w:ascii="Arial" w:hAnsi="Arial" w:cs="Arial"/>
            <w:sz w:val="22"/>
            <w:szCs w:val="22"/>
          </w:rPr>
          <w:t xml:space="preserve">health </w:t>
        </w:r>
      </w:ins>
      <w:commentRangeEnd w:id="343"/>
      <w:ins w:id="344" w:author="Patrick Drew" w:date="2020-05-13T09:48:00Z">
        <w:r>
          <w:rPr>
            <w:rStyle w:val="CommentReference"/>
          </w:rPr>
          <w:commentReference w:id="343"/>
        </w:r>
        <w:r w:rsidRPr="00554FA2">
          <w:rPr>
            <w:rFonts w:ascii="Arial" w:hAnsi="Arial" w:cs="Arial"/>
            <w:sz w:val="22"/>
            <w:szCs w:val="22"/>
          </w:rPr>
          <w:fldChar w:fldCharType="begin" w:fldLock="1"/>
        </w:r>
        <w:r w:rsidRPr="00554FA2">
          <w:rPr>
            <w:rFonts w:ascii="Arial" w:hAnsi="Arial" w:cs="Arial"/>
            <w:sz w:val="22"/>
            <w:szCs w:val="22"/>
          </w:rPr>
          <w:instrText>ADDIN CSL_CITATION {"citationItems":[{"id":"ITEM-1","itemData":{"DOI":"10.1126/science.1241224","ISSN":"10959203","PMID":"24136970","abstract":"The conservation of sleep across all animal species suggests that sleep serves a vital function. We here report that sleep has a critical function in ensuring metabolic homeostasis. Using real-time assessments of tetramethylammonium diffusion and two-photon imaging in live mice, we show that natural sleep or anesthesia are associated with a 60% increase in the interstitial space, resulting in a striking increase in convective exchange of cerebrospinal fluid with interstitial fluid. In turn, convective fluxes of interstitial fluid increased the rate of β-amyloid clearance during sleep. Thus, the restorative function of sleep may be a consequence of the enhanced removal of potentially neurotoxic waste products that accumulate in the awake central nervous system.","author":[{"dropping-particle":"","family":"Xie","given":"Lulu","non-dropping-particle":"","parse-names":false,"suffix":""},{"dropping-particle":"","family":"Kang","given":"Hongyi","non-dropping-particle":"","parse-names":false,"suffix":""},{"dropping-particle":"","family":"Xu","given":"Qiwu","non-dropping-particle":"","parse-names":false,"suffix":""},{"dropping-particle":"","family":"Chen","given":"Michael J.","non-dropping-particle":"","parse-names":false,"suffix":""},{"dropping-particle":"","family":"Liao","given":"Yonghong","non-dropping-particle":"","parse-names":false,"suffix":""},{"dropping-particle":"","family":"Thiyagarajan","given":"Meenakshisundaram","non-dropping-particle":"","parse-names":false,"suffix":""},{"dropping-particle":"","family":"O'Donnell","given":"John","non-dropping-particle":"","parse-names":false,"suffix":""},{"dropping-particle":"","family":"Christensen","given":"Daniel J.","non-dropping-particle":"","parse-names":false,"suffix":""},{"dropping-particle":"","family":"Nicholson","given":"Charles","non-dropping-particle":"","parse-names":false,"suffix":""},{"dropping-particle":"","family":"Iliff","given":"Jeffrey J.","non-dropping-particle":"","parse-names":false,"suffix":""},{"dropping-particle":"","family":"Takano","given":"Takahiro","non-dropping-particle":"","parse-names":false,"suffix":""},{"dropping-particle":"","family":"Deane","given":"Rashid","non-dropping-particle":"","parse-names":false,"suffix":""},{"dropping-particle":"","family":"Nedergaard","given":"Maiken","non-dropping-particle":"","parse-names":false,"suffix":""}],"container-title":"Science","id":"ITEM-1","issue":"6156","issued":{"date-parts":[["2013"]]},"page":"373-377","title":"Sleep drives metabolite clearance from the adult brain","type":"article-journal","volume":"342"},"uris":["http://www.mendeley.com/documents/?uuid=ee65e7be-7925-420b-b384-6a19eab9f2ea"]}],"mendeley":{"formattedCitation":"(Xie et al., 2013)","plainTextFormattedCitation":"(Xie et al., 2013)","previouslyFormattedCitation":"(Xie et al., 2013)"},"properties":{"noteIndex":0},"schema":"https://github.com/citation-style-language/schema/raw/master/csl-citation.json"}</w:instrText>
        </w:r>
        <w:r w:rsidRPr="00554FA2">
          <w:rPr>
            <w:rFonts w:ascii="Arial" w:hAnsi="Arial" w:cs="Arial"/>
            <w:sz w:val="22"/>
            <w:szCs w:val="22"/>
          </w:rPr>
          <w:fldChar w:fldCharType="separate"/>
        </w:r>
        <w:r w:rsidRPr="00554FA2">
          <w:rPr>
            <w:rFonts w:ascii="Arial" w:hAnsi="Arial" w:cs="Arial"/>
            <w:noProof/>
            <w:sz w:val="22"/>
            <w:szCs w:val="22"/>
          </w:rPr>
          <w:t>(Xie et al., 2013)</w:t>
        </w:r>
        <w:r w:rsidRPr="00554FA2">
          <w:rPr>
            <w:rFonts w:ascii="Arial" w:hAnsi="Arial" w:cs="Arial"/>
            <w:sz w:val="22"/>
            <w:szCs w:val="22"/>
          </w:rPr>
          <w:fldChar w:fldCharType="end"/>
        </w:r>
      </w:ins>
      <w:ins w:id="345" w:author="Patrick Drew" w:date="2020-05-13T10:01:00Z">
        <w:r w:rsidR="007C67EA">
          <w:rPr>
            <w:rFonts w:ascii="Arial" w:hAnsi="Arial" w:cs="Arial"/>
            <w:sz w:val="22"/>
            <w:szCs w:val="22"/>
          </w:rPr>
          <w:t>.</w:t>
        </w:r>
        <w:r w:rsidR="00253E99">
          <w:rPr>
            <w:rFonts w:ascii="Arial" w:hAnsi="Arial" w:cs="Arial"/>
            <w:sz w:val="22"/>
            <w:szCs w:val="22"/>
          </w:rPr>
          <w:t xml:space="preserve">  Elucidating the vascular changes associa</w:t>
        </w:r>
      </w:ins>
      <w:ins w:id="346" w:author="Patrick Drew" w:date="2020-05-13T10:02:00Z">
        <w:r w:rsidR="00253E99">
          <w:rPr>
            <w:rFonts w:ascii="Arial" w:hAnsi="Arial" w:cs="Arial"/>
            <w:sz w:val="22"/>
            <w:szCs w:val="22"/>
          </w:rPr>
          <w:t>ted with these fluid movements would resolve the actual drivers of fluid movement.</w:t>
        </w:r>
      </w:ins>
      <w:ins w:id="347" w:author="Patrick Drew" w:date="2020-05-13T10:01:00Z">
        <w:r w:rsidR="00253E99">
          <w:rPr>
            <w:rFonts w:ascii="Arial" w:hAnsi="Arial" w:cs="Arial"/>
            <w:sz w:val="22"/>
            <w:szCs w:val="22"/>
          </w:rPr>
          <w:t xml:space="preserve"> Secon</w:t>
        </w:r>
      </w:ins>
      <w:ins w:id="348" w:author="Patrick Drew" w:date="2020-05-13T10:02:00Z">
        <w:r w:rsidR="00253E99">
          <w:rPr>
            <w:rFonts w:ascii="Arial" w:hAnsi="Arial" w:cs="Arial"/>
            <w:sz w:val="22"/>
            <w:szCs w:val="22"/>
          </w:rPr>
          <w:t>dly</w:t>
        </w:r>
      </w:ins>
      <w:ins w:id="349" w:author="Patrick Drew" w:date="2020-05-13T10:03:00Z">
        <w:r w:rsidR="00253E99">
          <w:rPr>
            <w:rFonts w:ascii="Arial" w:hAnsi="Arial" w:cs="Arial"/>
            <w:sz w:val="22"/>
            <w:szCs w:val="22"/>
          </w:rPr>
          <w:t xml:space="preserve">, there is accumulating evidence that arousal state transitions drive large hemodynamic changes, both in animals performing </w:t>
        </w:r>
        <w:commentRangeStart w:id="350"/>
        <w:r w:rsidR="00253E99">
          <w:rPr>
            <w:rFonts w:ascii="Arial" w:hAnsi="Arial" w:cs="Arial"/>
            <w:sz w:val="22"/>
            <w:szCs w:val="22"/>
          </w:rPr>
          <w:t>tasks</w:t>
        </w:r>
      </w:ins>
      <w:commentRangeEnd w:id="350"/>
      <w:ins w:id="351" w:author="Patrick Drew" w:date="2020-05-13T10:04:00Z">
        <w:r w:rsidR="00253E99">
          <w:rPr>
            <w:rStyle w:val="CommentReference"/>
          </w:rPr>
          <w:commentReference w:id="350"/>
        </w:r>
        <w:r w:rsidR="00253E99">
          <w:rPr>
            <w:rFonts w:ascii="Arial" w:hAnsi="Arial" w:cs="Arial"/>
            <w:sz w:val="22"/>
            <w:szCs w:val="22"/>
          </w:rPr>
          <w:t>, and in humans</w:t>
        </w:r>
      </w:ins>
      <w:ins w:id="352" w:author="Patrick Drew" w:date="2020-05-13T10:05:00Z">
        <w:r w:rsidR="00253E99">
          <w:rPr>
            <w:rFonts w:ascii="Arial" w:hAnsi="Arial" w:cs="Arial"/>
            <w:sz w:val="22"/>
            <w:szCs w:val="22"/>
          </w:rPr>
          <w:t xml:space="preserve"> and anima</w:t>
        </w:r>
      </w:ins>
      <w:ins w:id="353" w:author="Patrick Drew" w:date="2020-05-13T10:06:00Z">
        <w:r w:rsidR="00253E99">
          <w:rPr>
            <w:rFonts w:ascii="Arial" w:hAnsi="Arial" w:cs="Arial"/>
            <w:sz w:val="22"/>
            <w:szCs w:val="22"/>
          </w:rPr>
          <w:t>ls</w:t>
        </w:r>
      </w:ins>
      <w:ins w:id="354" w:author="Patrick Drew" w:date="2020-05-13T10:04:00Z">
        <w:r w:rsidR="00253E99">
          <w:rPr>
            <w:rFonts w:ascii="Arial" w:hAnsi="Arial" w:cs="Arial"/>
            <w:sz w:val="22"/>
            <w:szCs w:val="22"/>
          </w:rPr>
          <w:t xml:space="preserve"> </w:t>
        </w:r>
      </w:ins>
      <w:ins w:id="355" w:author="Patrick Drew" w:date="2020-05-13T10:05:00Z">
        <w:r w:rsidR="00253E99">
          <w:rPr>
            <w:rFonts w:ascii="Arial" w:hAnsi="Arial" w:cs="Arial"/>
            <w:sz w:val="22"/>
            <w:szCs w:val="22"/>
          </w:rPr>
          <w:t xml:space="preserve">undergoing resting-state </w:t>
        </w:r>
        <w:commentRangeStart w:id="356"/>
        <w:r w:rsidR="00253E99">
          <w:rPr>
            <w:rFonts w:ascii="Arial" w:hAnsi="Arial" w:cs="Arial"/>
            <w:sz w:val="22"/>
            <w:szCs w:val="22"/>
          </w:rPr>
          <w:t>studies</w:t>
        </w:r>
      </w:ins>
      <w:ins w:id="357" w:author="Patrick Drew" w:date="2020-05-13T10:03:00Z">
        <w:r w:rsidR="00253E99">
          <w:rPr>
            <w:rFonts w:ascii="Arial" w:hAnsi="Arial" w:cs="Arial"/>
            <w:sz w:val="22"/>
            <w:szCs w:val="22"/>
          </w:rPr>
          <w:t xml:space="preserve"> </w:t>
        </w:r>
      </w:ins>
      <w:commentRangeEnd w:id="356"/>
      <w:ins w:id="358" w:author="Patrick Drew" w:date="2020-05-13T10:06:00Z">
        <w:r w:rsidR="00253E99">
          <w:rPr>
            <w:rStyle w:val="CommentReference"/>
          </w:rPr>
          <w:commentReference w:id="356"/>
        </w:r>
      </w:ins>
      <w:ins w:id="359" w:author="Patrick Drew" w:date="2020-05-13T10:05:00Z">
        <w:r w:rsidR="00253E99" w:rsidRPr="00554FA2">
          <w:rPr>
            <w:rFonts w:ascii="Arial" w:hAnsi="Arial" w:cs="Arial"/>
            <w:sz w:val="22"/>
            <w:szCs w:val="22"/>
          </w:rPr>
          <w:fldChar w:fldCharType="begin" w:fldLock="1"/>
        </w:r>
        <w:r w:rsidR="00253E99" w:rsidRPr="00554FA2">
          <w:rPr>
            <w:rFonts w:ascii="Arial" w:hAnsi="Arial" w:cs="Arial"/>
            <w:sz w:val="22"/>
            <w:szCs w:val="22"/>
          </w:rPr>
          <w:instrText>ADDIN CSL_CITATION {"citationItems":[{"id":"ITEM-1","itemData":{"DOI":"10.1016/j.neuron.2014.03.020","ISSN":"10974199","abstract":"The mining of huge databases of resting-state brain activity recordings represents state of the art in the assessment of endogenous neuronal activity-and may be a promising tool in the search for functional biomarkers. However, the resting state is an uncontrolled condition and its heterogeneity is neither sufficiently understood nor accounted for. We test the hypothesis that subjects exhibit unstable wakefulness, i.e., drift into sleep during typical resting-state experiments. Analyzing 1,147 resting-state functional magnetic resonance data sets, we revealed a reliable loss of wakefulness in a third of subjects within 3min and demonstrated the dynamic nature of the resting state, with fundamental changes in the associated functional neuroanatomy. Implications include the necessity of wakefulness monitoring and modeling, taking measures to maintain a state of wakefulness, acknowledging the possibility of sleep and exploring its consequences, and especially the critical assessment of possible false-positive or false-negative results. © 2014 Elsevier Inc.","author":[{"dropping-particle":"","family":"Tagliazucchi","given":"Enzo","non-dropping-particle":"","parse-names":false,"suffix":""},{"dropping-particle":"","family":"Laufs","given":"Helmut","non-dropping-particle":"","parse-names":false,"suffix":""}],"container-title":"Neuron","id":"ITEM-1","issue":"3","issued":{"date-parts":[["2014"]]},"page":"695-708","publisher":"Elsevier Inc.","title":"Decoding Wakefulness Levels from Typical fMRI Resting-State Data Reveals Reliable Drifts between Wakefulness and Sleep","type":"article-journal","volume":"82"},"uris":["http://www.mendeley.com/documents/?uuid=11b595c5-074e-4210-97b3-9c3f8a3a2ccb"]}],"mendeley":{"formattedCitation":"(Tagliazucchi and Laufs, 2014)","plainTextFormattedCitation":"(Tagliazucchi and Laufs, 2014)","previouslyFormattedCitation":"(Tagliazucchi and Laufs, 2014)"},"properties":{"noteIndex":0},"schema":"https://github.com/citation-style-language/schema/raw/master/csl-citation.json"}</w:instrText>
        </w:r>
        <w:r w:rsidR="00253E99" w:rsidRPr="00554FA2">
          <w:rPr>
            <w:rFonts w:ascii="Arial" w:hAnsi="Arial" w:cs="Arial"/>
            <w:sz w:val="22"/>
            <w:szCs w:val="22"/>
          </w:rPr>
          <w:fldChar w:fldCharType="separate"/>
        </w:r>
        <w:r w:rsidR="00253E99" w:rsidRPr="00554FA2">
          <w:rPr>
            <w:rFonts w:ascii="Arial" w:hAnsi="Arial" w:cs="Arial"/>
            <w:noProof/>
            <w:sz w:val="22"/>
            <w:szCs w:val="22"/>
          </w:rPr>
          <w:t>(Tagliazucchi and Laufs, 2014)</w:t>
        </w:r>
        <w:r w:rsidR="00253E99" w:rsidRPr="00554FA2">
          <w:rPr>
            <w:rFonts w:ascii="Arial" w:hAnsi="Arial" w:cs="Arial"/>
            <w:sz w:val="22"/>
            <w:szCs w:val="22"/>
          </w:rPr>
          <w:fldChar w:fldCharType="end"/>
        </w:r>
      </w:ins>
      <w:ins w:id="360" w:author="Patrick Drew" w:date="2020-05-13T10:10:00Z">
        <w:r w:rsidR="00253E99">
          <w:rPr>
            <w:rFonts w:ascii="Arial" w:hAnsi="Arial" w:cs="Arial"/>
            <w:sz w:val="22"/>
            <w:szCs w:val="22"/>
          </w:rPr>
          <w:t xml:space="preserve">.  If the hemodynamic signals during the periods of </w:t>
        </w:r>
      </w:ins>
      <w:ins w:id="361" w:author="Patrick Drew" w:date="2020-05-13T10:11:00Z">
        <w:r w:rsidR="00B60A52">
          <w:rPr>
            <w:rFonts w:ascii="Arial" w:hAnsi="Arial" w:cs="Arial"/>
            <w:sz w:val="22"/>
            <w:szCs w:val="22"/>
          </w:rPr>
          <w:t>altered</w:t>
        </w:r>
      </w:ins>
      <w:ins w:id="362" w:author="Patrick Drew" w:date="2020-05-13T10:10:00Z">
        <w:r w:rsidR="00253E99">
          <w:rPr>
            <w:rFonts w:ascii="Arial" w:hAnsi="Arial" w:cs="Arial"/>
            <w:sz w:val="22"/>
            <w:szCs w:val="22"/>
          </w:rPr>
          <w:t xml:space="preserve"> arousal are large</w:t>
        </w:r>
      </w:ins>
      <w:ins w:id="363" w:author="Patrick Drew" w:date="2020-05-13T10:12:00Z">
        <w:r w:rsidR="00B60A52">
          <w:rPr>
            <w:rFonts w:ascii="Arial" w:hAnsi="Arial" w:cs="Arial"/>
            <w:sz w:val="22"/>
            <w:szCs w:val="22"/>
          </w:rPr>
          <w:t xml:space="preserve"> or correlated</w:t>
        </w:r>
      </w:ins>
      <w:ins w:id="364" w:author="Patrick Drew" w:date="2020-05-13T10:10:00Z">
        <w:r w:rsidR="00253E99">
          <w:rPr>
            <w:rFonts w:ascii="Arial" w:hAnsi="Arial" w:cs="Arial"/>
            <w:sz w:val="22"/>
            <w:szCs w:val="22"/>
          </w:rPr>
          <w:t xml:space="preserve"> enough, the</w:t>
        </w:r>
      </w:ins>
      <w:ins w:id="365" w:author="Patrick Drew" w:date="2020-05-13T10:36:00Z">
        <w:r w:rsidR="00594EB0">
          <w:rPr>
            <w:rFonts w:ascii="Arial" w:hAnsi="Arial" w:cs="Arial"/>
            <w:sz w:val="22"/>
            <w:szCs w:val="22"/>
          </w:rPr>
          <w:t xml:space="preserve"> activity during the sleep states</w:t>
        </w:r>
      </w:ins>
      <w:ins w:id="366" w:author="Patrick Drew" w:date="2020-05-13T10:10:00Z">
        <w:r w:rsidR="00253E99">
          <w:rPr>
            <w:rFonts w:ascii="Arial" w:hAnsi="Arial" w:cs="Arial"/>
            <w:sz w:val="22"/>
            <w:szCs w:val="22"/>
          </w:rPr>
          <w:t xml:space="preserve"> c</w:t>
        </w:r>
      </w:ins>
      <w:ins w:id="367" w:author="Patrick Drew" w:date="2020-05-13T10:36:00Z">
        <w:r w:rsidR="00594EB0">
          <w:rPr>
            <w:rFonts w:ascii="Arial" w:hAnsi="Arial" w:cs="Arial"/>
            <w:sz w:val="22"/>
            <w:szCs w:val="22"/>
          </w:rPr>
          <w:t>ould</w:t>
        </w:r>
      </w:ins>
      <w:ins w:id="368" w:author="Patrick Drew" w:date="2020-05-13T10:10:00Z">
        <w:r w:rsidR="00253E99">
          <w:rPr>
            <w:rFonts w:ascii="Arial" w:hAnsi="Arial" w:cs="Arial"/>
            <w:sz w:val="22"/>
            <w:szCs w:val="22"/>
          </w:rPr>
          <w:t xml:space="preserve"> dom</w:t>
        </w:r>
      </w:ins>
      <w:ins w:id="369" w:author="Patrick Drew" w:date="2020-05-13T10:11:00Z">
        <w:r w:rsidR="00253E99">
          <w:rPr>
            <w:rFonts w:ascii="Arial" w:hAnsi="Arial" w:cs="Arial"/>
            <w:sz w:val="22"/>
            <w:szCs w:val="22"/>
          </w:rPr>
          <w:t xml:space="preserve">inate the </w:t>
        </w:r>
      </w:ins>
      <w:ins w:id="370" w:author="Patrick Drew" w:date="2020-05-13T10:12:00Z">
        <w:r w:rsidR="00B60A52">
          <w:rPr>
            <w:rFonts w:ascii="Arial" w:hAnsi="Arial" w:cs="Arial"/>
            <w:sz w:val="22"/>
            <w:szCs w:val="22"/>
          </w:rPr>
          <w:t>functional connectivity signal</w:t>
        </w:r>
      </w:ins>
      <w:ins w:id="371" w:author="Patrick Drew" w:date="2020-05-13T10:19:00Z">
        <w:r w:rsidR="00B60A52">
          <w:rPr>
            <w:rFonts w:ascii="Arial" w:hAnsi="Arial" w:cs="Arial"/>
            <w:sz w:val="22"/>
            <w:szCs w:val="22"/>
          </w:rPr>
          <w:t xml:space="preserve">.  </w:t>
        </w:r>
      </w:ins>
      <w:ins w:id="372" w:author="Patrick Drew" w:date="2020-05-13T10:12:00Z">
        <w:r w:rsidR="00B60A52">
          <w:rPr>
            <w:rFonts w:ascii="Arial" w:hAnsi="Arial" w:cs="Arial"/>
            <w:sz w:val="22"/>
            <w:szCs w:val="22"/>
          </w:rPr>
          <w:t>C</w:t>
        </w:r>
      </w:ins>
      <w:ins w:id="373" w:author="Patrick Drew" w:date="2020-05-13T10:11:00Z">
        <w:r w:rsidR="00B60A52">
          <w:rPr>
            <w:rFonts w:ascii="Arial" w:hAnsi="Arial" w:cs="Arial"/>
            <w:sz w:val="22"/>
            <w:szCs w:val="22"/>
          </w:rPr>
          <w:t>omplicat</w:t>
        </w:r>
      </w:ins>
      <w:ins w:id="374" w:author="Patrick Drew" w:date="2020-05-13T10:12:00Z">
        <w:r w:rsidR="00B60A52">
          <w:rPr>
            <w:rFonts w:ascii="Arial" w:hAnsi="Arial" w:cs="Arial"/>
            <w:sz w:val="22"/>
            <w:szCs w:val="22"/>
          </w:rPr>
          <w:t>ing th</w:t>
        </w:r>
      </w:ins>
      <w:ins w:id="375" w:author="Patrick Drew" w:date="2020-05-13T10:19:00Z">
        <w:r w:rsidR="00B60A52">
          <w:rPr>
            <w:rFonts w:ascii="Arial" w:hAnsi="Arial" w:cs="Arial"/>
            <w:sz w:val="22"/>
            <w:szCs w:val="22"/>
          </w:rPr>
          <w:t>ese studies</w:t>
        </w:r>
      </w:ins>
      <w:ins w:id="376" w:author="Patrick Drew" w:date="2020-05-13T10:12:00Z">
        <w:r w:rsidR="00B60A52">
          <w:rPr>
            <w:rFonts w:ascii="Arial" w:hAnsi="Arial" w:cs="Arial"/>
            <w:sz w:val="22"/>
            <w:szCs w:val="22"/>
          </w:rPr>
          <w:t xml:space="preserve"> is the issue that head fixed mice </w:t>
        </w:r>
      </w:ins>
      <w:ins w:id="377" w:author="Patrick Drew" w:date="2020-05-13T10:13:00Z">
        <w:r w:rsidR="00B60A52">
          <w:rPr>
            <w:rFonts w:ascii="Arial" w:hAnsi="Arial" w:cs="Arial"/>
            <w:sz w:val="22"/>
            <w:szCs w:val="22"/>
          </w:rPr>
          <w:t xml:space="preserve">do not close their eyes during </w:t>
        </w:r>
      </w:ins>
      <w:ins w:id="378" w:author="Patrick Drew" w:date="2020-05-13T10:12:00Z">
        <w:r w:rsidR="00B60A52">
          <w:rPr>
            <w:rFonts w:ascii="Arial" w:hAnsi="Arial" w:cs="Arial"/>
            <w:sz w:val="22"/>
            <w:szCs w:val="22"/>
          </w:rPr>
          <w:t xml:space="preserve"> </w:t>
        </w:r>
      </w:ins>
      <w:ins w:id="379" w:author="Patrick Drew" w:date="2020-05-13T10:13:00Z">
        <w:r w:rsidR="00B60A52">
          <w:rPr>
            <w:rFonts w:ascii="Arial" w:hAnsi="Arial" w:cs="Arial"/>
            <w:sz w:val="22"/>
            <w:szCs w:val="22"/>
          </w:rPr>
          <w:t>N</w:t>
        </w:r>
      </w:ins>
      <w:ins w:id="380" w:author="Patrick Drew" w:date="2020-05-13T10:12:00Z">
        <w:r w:rsidR="00B60A52">
          <w:rPr>
            <w:rFonts w:ascii="Arial" w:hAnsi="Arial" w:cs="Arial"/>
            <w:sz w:val="22"/>
            <w:szCs w:val="22"/>
          </w:rPr>
          <w:t>REM and</w:t>
        </w:r>
      </w:ins>
      <w:ins w:id="381" w:author="Patrick Drew" w:date="2020-05-13T10:13:00Z">
        <w:r w:rsidR="00B60A52">
          <w:rPr>
            <w:rFonts w:ascii="Arial" w:hAnsi="Arial" w:cs="Arial"/>
            <w:sz w:val="22"/>
            <w:szCs w:val="22"/>
          </w:rPr>
          <w:t xml:space="preserve"> REM sleep </w:t>
        </w:r>
        <w:r w:rsidR="00B60A52" w:rsidRPr="00554FA2">
          <w:rPr>
            <w:rFonts w:ascii="Arial" w:hAnsi="Arial" w:cs="Arial"/>
            <w:sz w:val="22"/>
            <w:szCs w:val="22"/>
          </w:rPr>
          <w:fldChar w:fldCharType="begin" w:fldLock="1"/>
        </w:r>
        <w:r w:rsidR="00B60A52" w:rsidRPr="00554FA2">
          <w:rPr>
            <w:rFonts w:ascii="Arial" w:hAnsi="Arial" w:cs="Arial"/>
            <w:sz w:val="22"/>
            <w:szCs w:val="22"/>
          </w:rPr>
          <w:instrText>ADDIN CSL_CITATION {"citationItems":[{"id":"ITEM-1","itemData":{"DOI":"10.1016/j.cub.2017.12.049","ISSN":"09609822","abstract":"During wakefulness, pupil diameter can reflect changes in attention, vigilance, and cortical states. How pupil size relates to cortical activity during sleep, however, remains unknown. Pupillometry during natural sleep is inherently challenging since the eyelids are usually closed. Here, we present a novel head-fixed sleep paradigm in combination with infrared back-illumination pupillometry (iBip) allowing robust tracking of pupil diameter in sleeping mice. We found that pupil size can be used as a reliable indicator of sleep states and that cortical activity becomes tightly coupled to pupil size fluctuations during non-rapid eye movement (NREM) sleep. Pharmacological blocking experiments indicate that the observed pupil size changes during sleep are mediated via the parasympathetic system. We furthermore found that constrictions of the pupil during NREM episodes might play a protective role for stability of sleep depth. These findings reveal a fundamental relationship between cortical activity and pupil size, which has so far been hidden behind closed eyelids. Using infrared back-illumination pupillometry in head-fixed sleeping mice, Yüzgeç et al. show that pupil diameter is tightly coupled to cortical states during sleep. Pharmacological and light-stimulation experiments reveal that the pupillary constrictions are parasympathetically driven and might have a protective function to stabilize deep sleep.","author":[{"dropping-particle":"","family":"Yüzgeç","given":"Özge","non-dropping-particle":"","parse-names":false,"suffix":""},{"dropping-particle":"","family":"Prsa","given":"Mario","non-dropping-particle":"","parse-names":false,"suffix":""},{"dropping-particle":"","family":"Zimmermann","given":"Robert","non-dropping-particle":"","parse-names":false,"suffix":""},{"dropping-particle":"","family":"Huber","given":"Daniel","non-dropping-particle":"","parse-names":false,"suffix":""}],"container-title":"Current Biology","id":"ITEM-1","issue":"3","issued":{"date-parts":[["2018"]]},"page":"392-400.e3","title":"Pupil Size Coupling to Cortical States Protects the Stability of Deep Sleep via Parasympathetic Modulation","type":"article-journal","volume":"28"},"uris":["http://www.mendeley.com/documents/?uuid=812540ab-edc6-46b7-b42b-056bff753dd0"]}],"mendeley":{"formattedCitation":"(Yüzgeç et al., 2018)","plainTextFormattedCitation":"(Yüzgeç et al., 2018)","previouslyFormattedCitation":"(Yüzgeç et al., 2018)"},"properties":{"noteIndex":0},"schema":"https://github.com/citation-style-language/schema/raw/master/csl-citation.json"}</w:instrText>
        </w:r>
        <w:r w:rsidR="00B60A52" w:rsidRPr="00554FA2">
          <w:rPr>
            <w:rFonts w:ascii="Arial" w:hAnsi="Arial" w:cs="Arial"/>
            <w:sz w:val="22"/>
            <w:szCs w:val="22"/>
          </w:rPr>
          <w:fldChar w:fldCharType="separate"/>
        </w:r>
        <w:r w:rsidR="00B60A52" w:rsidRPr="00554FA2">
          <w:rPr>
            <w:rFonts w:ascii="Arial" w:hAnsi="Arial" w:cs="Arial"/>
            <w:noProof/>
            <w:sz w:val="22"/>
            <w:szCs w:val="22"/>
          </w:rPr>
          <w:t>(Yüzgeç et al., 2018)</w:t>
        </w:r>
        <w:r w:rsidR="00B60A52" w:rsidRPr="00554FA2">
          <w:rPr>
            <w:rFonts w:ascii="Arial" w:hAnsi="Arial" w:cs="Arial"/>
            <w:sz w:val="22"/>
            <w:szCs w:val="22"/>
          </w:rPr>
          <w:fldChar w:fldCharType="end"/>
        </w:r>
        <w:r w:rsidR="00B60A52">
          <w:rPr>
            <w:rFonts w:ascii="Arial" w:hAnsi="Arial" w:cs="Arial"/>
            <w:sz w:val="22"/>
            <w:szCs w:val="22"/>
          </w:rPr>
          <w:t>,</w:t>
        </w:r>
      </w:ins>
      <w:ins w:id="382" w:author="Patrick Drew" w:date="2020-05-13T10:20:00Z">
        <w:r w:rsidR="00B60A52">
          <w:rPr>
            <w:rFonts w:ascii="Arial" w:hAnsi="Arial" w:cs="Arial"/>
            <w:sz w:val="22"/>
            <w:szCs w:val="22"/>
          </w:rPr>
          <w:t xml:space="preserve"> meaning without careful monitoring or a task,</w:t>
        </w:r>
      </w:ins>
      <w:ins w:id="383" w:author="Patrick Drew" w:date="2020-05-13T10:13:00Z">
        <w:r w:rsidR="00B60A52">
          <w:rPr>
            <w:rFonts w:ascii="Arial" w:hAnsi="Arial" w:cs="Arial"/>
            <w:sz w:val="22"/>
            <w:szCs w:val="22"/>
          </w:rPr>
          <w:t xml:space="preserve"> </w:t>
        </w:r>
      </w:ins>
      <w:ins w:id="384" w:author="Patrick Drew" w:date="2020-05-13T10:20:00Z">
        <w:r w:rsidR="00B60A52">
          <w:rPr>
            <w:rFonts w:ascii="Arial" w:hAnsi="Arial" w:cs="Arial"/>
            <w:sz w:val="22"/>
            <w:szCs w:val="22"/>
          </w:rPr>
          <w:t>it is possible t</w:t>
        </w:r>
      </w:ins>
      <w:ins w:id="385" w:author="Patrick Drew" w:date="2020-05-13T10:13:00Z">
        <w:r w:rsidR="00B60A52">
          <w:rPr>
            <w:rFonts w:ascii="Arial" w:hAnsi="Arial" w:cs="Arial"/>
            <w:sz w:val="22"/>
            <w:szCs w:val="22"/>
          </w:rPr>
          <w:t xml:space="preserve">hat many </w:t>
        </w:r>
      </w:ins>
      <w:ins w:id="386" w:author="Patrick Drew" w:date="2020-05-13T10:14:00Z">
        <w:r w:rsidR="00B60A52">
          <w:rPr>
            <w:rFonts w:ascii="Arial" w:hAnsi="Arial" w:cs="Arial"/>
            <w:sz w:val="22"/>
            <w:szCs w:val="22"/>
          </w:rPr>
          <w:t>neurovascular studies examining resting state in head</w:t>
        </w:r>
      </w:ins>
      <w:ins w:id="387" w:author="Patrick Drew" w:date="2020-05-13T10:20:00Z">
        <w:r w:rsidR="00B60A52">
          <w:rPr>
            <w:rFonts w:ascii="Arial" w:hAnsi="Arial" w:cs="Arial"/>
            <w:sz w:val="22"/>
            <w:szCs w:val="22"/>
          </w:rPr>
          <w:t>-</w:t>
        </w:r>
      </w:ins>
      <w:ins w:id="388" w:author="Patrick Drew" w:date="2020-05-13T10:14:00Z">
        <w:r w:rsidR="00B60A52">
          <w:rPr>
            <w:rFonts w:ascii="Arial" w:hAnsi="Arial" w:cs="Arial"/>
            <w:sz w:val="22"/>
            <w:szCs w:val="22"/>
          </w:rPr>
          <w:t xml:space="preserve">fixed mice may be </w:t>
        </w:r>
      </w:ins>
      <w:ins w:id="389" w:author="Patrick Drew" w:date="2020-05-13T10:15:00Z">
        <w:r w:rsidR="00B60A52">
          <w:rPr>
            <w:rFonts w:ascii="Arial" w:hAnsi="Arial" w:cs="Arial"/>
            <w:sz w:val="22"/>
            <w:szCs w:val="22"/>
          </w:rPr>
          <w:t>contaminated</w:t>
        </w:r>
      </w:ins>
      <w:ins w:id="390" w:author="Patrick Drew" w:date="2020-05-13T10:14:00Z">
        <w:r w:rsidR="00B60A52">
          <w:rPr>
            <w:rFonts w:ascii="Arial" w:hAnsi="Arial" w:cs="Arial"/>
            <w:sz w:val="22"/>
            <w:szCs w:val="22"/>
          </w:rPr>
          <w:t xml:space="preserve"> </w:t>
        </w:r>
      </w:ins>
      <w:ins w:id="391" w:author="Patrick Drew" w:date="2020-05-13T10:15:00Z">
        <w:r w:rsidR="00B60A52">
          <w:rPr>
            <w:rFonts w:ascii="Arial" w:hAnsi="Arial" w:cs="Arial"/>
            <w:sz w:val="22"/>
            <w:szCs w:val="22"/>
          </w:rPr>
          <w:t>with sleep.</w:t>
        </w:r>
      </w:ins>
      <w:ins w:id="392" w:author="Patrick Drew" w:date="2020-05-13T10:14:00Z">
        <w:r w:rsidR="00B60A52">
          <w:rPr>
            <w:rFonts w:ascii="Arial" w:hAnsi="Arial" w:cs="Arial"/>
            <w:sz w:val="22"/>
            <w:szCs w:val="22"/>
          </w:rPr>
          <w:t xml:space="preserve"> </w:t>
        </w:r>
      </w:ins>
    </w:p>
    <w:p w14:paraId="166F8F61" w14:textId="5F765E01" w:rsidR="00FD2265" w:rsidRDefault="00FD2265" w:rsidP="00EE2D4E">
      <w:pPr>
        <w:adjustRightInd w:val="0"/>
        <w:spacing w:line="360" w:lineRule="auto"/>
        <w:contextualSpacing/>
        <w:jc w:val="both"/>
        <w:rPr>
          <w:ins w:id="393" w:author="Patrick Drew" w:date="2020-05-13T10:13:00Z"/>
          <w:rFonts w:ascii="Arial" w:hAnsi="Arial" w:cs="Arial"/>
          <w:sz w:val="22"/>
          <w:szCs w:val="22"/>
        </w:rPr>
      </w:pPr>
      <w:ins w:id="394" w:author="Patrick Drew" w:date="2020-05-13T10:47:00Z">
        <w:r>
          <w:rPr>
            <w:rFonts w:ascii="Arial" w:hAnsi="Arial" w:cs="Arial"/>
            <w:sz w:val="22"/>
            <w:szCs w:val="22"/>
          </w:rPr>
          <w:lastRenderedPageBreak/>
          <w:tab/>
          <w:t>Here we measured ne</w:t>
        </w:r>
      </w:ins>
      <w:ins w:id="395" w:author="Patrick Drew" w:date="2020-05-13T10:48:00Z">
        <w:r>
          <w:rPr>
            <w:rFonts w:ascii="Arial" w:hAnsi="Arial" w:cs="Arial"/>
            <w:sz w:val="22"/>
            <w:szCs w:val="22"/>
          </w:rPr>
          <w:t xml:space="preserve">ural activity, blood volume and arterial dilations from head fixed mice during the waking state as well as NREM and REM sleep.  We found that </w:t>
        </w:r>
      </w:ins>
      <w:ins w:id="396" w:author="Patrick Drew" w:date="2020-05-13T10:59:00Z">
        <w:r w:rsidR="00E87E4C">
          <w:rPr>
            <w:rFonts w:ascii="Arial" w:hAnsi="Arial" w:cs="Arial"/>
            <w:sz w:val="22"/>
            <w:szCs w:val="22"/>
          </w:rPr>
          <w:t xml:space="preserve">the dilations and blood volume changes during NREM and REM sleep could </w:t>
        </w:r>
      </w:ins>
      <w:ins w:id="397" w:author="Patrick Drew" w:date="2020-05-13T11:00:00Z">
        <w:r w:rsidR="00E87E4C">
          <w:rPr>
            <w:rFonts w:ascii="Arial" w:hAnsi="Arial" w:cs="Arial"/>
            <w:sz w:val="22"/>
            <w:szCs w:val="22"/>
          </w:rPr>
          <w:t xml:space="preserve">five to ten times larger than those </w:t>
        </w:r>
      </w:ins>
      <w:ins w:id="398" w:author="Patrick Drew" w:date="2020-05-13T11:01:00Z">
        <w:r w:rsidR="00E87E4C">
          <w:rPr>
            <w:rFonts w:ascii="Arial" w:hAnsi="Arial" w:cs="Arial"/>
            <w:sz w:val="22"/>
            <w:szCs w:val="22"/>
          </w:rPr>
          <w:t>occurring in the awake animal</w:t>
        </w:r>
      </w:ins>
      <w:ins w:id="399" w:author="Patrick Drew" w:date="2020-05-13T11:09:00Z">
        <w:r w:rsidR="00C936BA">
          <w:rPr>
            <w:rFonts w:ascii="Arial" w:hAnsi="Arial" w:cs="Arial"/>
            <w:sz w:val="22"/>
            <w:szCs w:val="22"/>
          </w:rPr>
          <w:t>. The correl</w:t>
        </w:r>
      </w:ins>
      <w:ins w:id="400" w:author="Patrick Drew" w:date="2020-05-13T11:10:00Z">
        <w:r w:rsidR="002D00CD">
          <w:rPr>
            <w:rFonts w:ascii="Arial" w:hAnsi="Arial" w:cs="Arial"/>
            <w:sz w:val="22"/>
            <w:szCs w:val="22"/>
          </w:rPr>
          <w:t>a</w:t>
        </w:r>
      </w:ins>
      <w:ins w:id="401" w:author="Patrick Drew" w:date="2020-05-13T11:09:00Z">
        <w:r w:rsidR="00C936BA">
          <w:rPr>
            <w:rFonts w:ascii="Arial" w:hAnsi="Arial" w:cs="Arial"/>
            <w:sz w:val="22"/>
            <w:szCs w:val="22"/>
          </w:rPr>
          <w:t xml:space="preserve">tions between </w:t>
        </w:r>
      </w:ins>
      <w:ins w:id="402" w:author="Patrick Drew" w:date="2020-05-13T11:10:00Z">
        <w:r w:rsidR="002D00CD">
          <w:rPr>
            <w:rFonts w:ascii="Arial" w:hAnsi="Arial" w:cs="Arial"/>
            <w:sz w:val="22"/>
            <w:szCs w:val="22"/>
          </w:rPr>
          <w:t>neural activity and hemodynamic signals was greatly increased during NREM sleep, and the functional connectivi</w:t>
        </w:r>
      </w:ins>
      <w:ins w:id="403" w:author="Patrick Drew" w:date="2020-05-13T11:11:00Z">
        <w:r w:rsidR="002D00CD">
          <w:rPr>
            <w:rFonts w:ascii="Arial" w:hAnsi="Arial" w:cs="Arial"/>
            <w:sz w:val="22"/>
            <w:szCs w:val="22"/>
          </w:rPr>
          <w:t>ty</w:t>
        </w:r>
      </w:ins>
      <w:ins w:id="404" w:author="Patrick Drew" w:date="2020-05-13T11:01:00Z">
        <w:r w:rsidR="00E87E4C">
          <w:rPr>
            <w:rFonts w:ascii="Arial" w:hAnsi="Arial" w:cs="Arial"/>
            <w:sz w:val="22"/>
            <w:szCs w:val="22"/>
          </w:rPr>
          <w:t xml:space="preserve">  </w:t>
        </w:r>
      </w:ins>
      <w:ins w:id="405" w:author="Patrick Drew" w:date="2020-05-13T10:59:00Z">
        <w:r w:rsidR="00E87E4C">
          <w:rPr>
            <w:rFonts w:ascii="Arial" w:hAnsi="Arial" w:cs="Arial"/>
            <w:sz w:val="22"/>
            <w:szCs w:val="22"/>
          </w:rPr>
          <w:t xml:space="preserve"> </w:t>
        </w:r>
      </w:ins>
      <w:ins w:id="406" w:author="Patrick Drew" w:date="2020-05-13T10:48:00Z">
        <w:r>
          <w:rPr>
            <w:rFonts w:ascii="Arial" w:hAnsi="Arial" w:cs="Arial"/>
            <w:sz w:val="22"/>
            <w:szCs w:val="22"/>
          </w:rPr>
          <w:t xml:space="preserve"> </w:t>
        </w:r>
      </w:ins>
    </w:p>
    <w:p w14:paraId="06A48C0C" w14:textId="3B608D73" w:rsidR="00253E99" w:rsidRDefault="00B60A52" w:rsidP="00EE2D4E">
      <w:pPr>
        <w:adjustRightInd w:val="0"/>
        <w:spacing w:line="360" w:lineRule="auto"/>
        <w:contextualSpacing/>
        <w:jc w:val="both"/>
        <w:rPr>
          <w:ins w:id="407" w:author="Patrick Drew" w:date="2020-05-13T10:11:00Z"/>
          <w:rFonts w:ascii="Arial" w:hAnsi="Arial" w:cs="Arial"/>
          <w:sz w:val="22"/>
          <w:szCs w:val="22"/>
        </w:rPr>
      </w:pPr>
      <w:ins w:id="408" w:author="Patrick Drew" w:date="2020-05-13T10:12:00Z">
        <w:r>
          <w:rPr>
            <w:rFonts w:ascii="Arial" w:hAnsi="Arial" w:cs="Arial"/>
            <w:sz w:val="22"/>
            <w:szCs w:val="22"/>
          </w:rPr>
          <w:t xml:space="preserve"> </w:t>
        </w:r>
      </w:ins>
    </w:p>
    <w:p w14:paraId="36DA662A" w14:textId="5E220F60" w:rsidR="00BD10EB" w:rsidRPr="00EE2D4E" w:rsidDel="00594EB0" w:rsidRDefault="004731C0">
      <w:pPr>
        <w:adjustRightInd w:val="0"/>
        <w:spacing w:line="360" w:lineRule="auto"/>
        <w:contextualSpacing/>
        <w:jc w:val="both"/>
        <w:rPr>
          <w:del w:id="409" w:author="Patrick Drew" w:date="2020-05-13T10:36:00Z"/>
          <w:rFonts w:ascii="Arial" w:hAnsi="Arial" w:cs="Arial"/>
          <w:sz w:val="22"/>
          <w:szCs w:val="22"/>
          <w:rPrChange w:id="410" w:author="Patrick Drew" w:date="2020-05-12T18:19:00Z">
            <w:rPr>
              <w:del w:id="411" w:author="Patrick Drew" w:date="2020-05-13T10:36:00Z"/>
              <w:sz w:val="22"/>
              <w:szCs w:val="22"/>
            </w:rPr>
          </w:rPrChange>
        </w:rPr>
        <w:pPrChange w:id="412" w:author="Patrick Drew" w:date="2020-05-12T18:16:00Z">
          <w:pPr>
            <w:adjustRightInd w:val="0"/>
            <w:contextualSpacing/>
            <w:jc w:val="both"/>
          </w:pPr>
        </w:pPrChange>
      </w:pPr>
      <w:del w:id="413" w:author="Patrick Drew" w:date="2020-05-13T10:36:00Z">
        <w:r w:rsidRPr="00EE2D4E" w:rsidDel="00594EB0">
          <w:rPr>
            <w:rFonts w:ascii="Arial" w:hAnsi="Arial" w:cs="Arial"/>
            <w:sz w:val="22"/>
            <w:szCs w:val="22"/>
            <w:rPrChange w:id="414" w:author="Patrick Drew" w:date="2020-05-12T18:19:00Z">
              <w:rPr>
                <w:sz w:val="22"/>
                <w:szCs w:val="22"/>
              </w:rPr>
            </w:rPrChange>
          </w:rPr>
          <w:delText xml:space="preserve">The strength of this relationship between neural activity and subsequent changes in blood flow and oxygenation, termed neurovascular coupling, already appears to be heavily influenced by arousal-state </w:delText>
        </w:r>
        <w:r w:rsidRPr="00EE2D4E" w:rsidDel="00594EB0">
          <w:rPr>
            <w:rFonts w:ascii="Arial" w:hAnsi="Arial" w:cs="Arial"/>
            <w:sz w:val="22"/>
            <w:szCs w:val="22"/>
            <w:rPrChange w:id="415" w:author="Patrick Drew" w:date="2020-05-12T18:19:00Z">
              <w:rPr>
                <w:sz w:val="22"/>
                <w:szCs w:val="22"/>
              </w:rPr>
            </w:rPrChange>
          </w:rPr>
          <w:fldChar w:fldCharType="begin" w:fldLock="1"/>
        </w:r>
        <w:r w:rsidRPr="00EE2D4E" w:rsidDel="00594EB0">
          <w:rPr>
            <w:rFonts w:ascii="Arial" w:hAnsi="Arial" w:cs="Arial"/>
            <w:sz w:val="22"/>
            <w:szCs w:val="22"/>
            <w:rPrChange w:id="416" w:author="Patrick Drew" w:date="2020-05-12T18:19:00Z">
              <w:rPr>
                <w:sz w:val="22"/>
                <w:szCs w:val="22"/>
              </w:rPr>
            </w:rPrChange>
          </w:rPr>
          <w:delInstrText>ADDIN CSL_CITATION {"citationItems":[{"id":"ITEM-1","itemData":{"DOI":"10.1038/nn.2173","ISSN":"10976256","abstract":"The role of primary visual cortex (V1) in determining the contents of perception is controversial. Human functional magnetic resonance imaging (fMRI) studies of perceptual suppression have revealed a robust drop in V1 activity when a stimulus is subjectively invisible. In contrast, monkey single-unit recordings have failed to demonstrate such perception-locked changes in V1. To investigate the basis of this discrepancy, we measured both the blood oxygen level-dependent (BOLD) response and several electrophysiological signals in two behaving monkeys. We found that all signals were in good agreement during conventional stimulus presentation, showing strong visual modulation to presentation and removal of a stimulus. During perceptual suppression, however, only the BOLD response and the low-frequency local field potential (LFP) power showed decreases, whereas the spiking and high-frequency LFP power were unaffected. These results demonstrate that the coupling between the BOLD and electrophysiological signals in V1 is context dependent, with a marked dissociation occurring during perceptual suppression. © 2008 Nature Publishing Group.","author":[{"dropping-particle":"","family":"Maier","given":"Alexander","non-dropping-particle":"","parse-names":false,"suffix":""},{"dropping-particle":"","family":"Wilke","given":"Melanie","non-dropping-particle":"","parse-names":false,"suffix":""},{"dropping-particle":"","family":"Aura","given":"Christopher","non-dropping-particle":"","parse-names":false,"suffix":""},{"dropping-particle":"","family":"Zhu","given":"Charles","non-dropping-particle":"","parse-names":false,"suffix":""},{"dropping-particle":"","family":"Ye","given":"Frank Q.","non-dropping-particle":"","parse-names":false,"suffix":""},{"dropping-particle":"","family":"Leopold","given":"David A.","non-dropping-particle":"","parse-names":false,"suffix":""}],"container-title":"Nature Neuroscience","id":"ITEM-1","issue":"10","issued":{"date-parts":[["2008"]]},"page":"1193-1200","title":"Divergence of fMRI and neural signals in V1 during perceptual suppression in the awake monkey","type":"article-journal","volume":"11"},"uris":["http://www.mendeley.com/documents/?uuid=bb016f59-6beb-4b62-80e6-beed41f3f55e"]},{"id":"ITEM-2","itemData":{"DOI":"10.1038/nature07664","ISSN":"00280836","abstract":"Haemodynamic signals underlying functional brain imaging (for example, functional magnetic resonance imaging (fMRI)) are assumed to reflect metabolic demand generated by local neuronal activity, with equal increases in haemodynamic signal implying equal increases in the underlying neuronal activity. Few studies have compared neuronal and haemodynamic signals in alert animals to test for this assumed correspondence. Here we present evidence that brings this assumption into question. Using a dual-wavelength optical imaging technique that independently measures cerebral blood volume and oxygenation, continuously, in alert behaving monkeys, we find two distinct components to the haemodynamic signal in the alert animals' primary visual cortex (V1). One component is reliably predictable from neuronal responses generated by visual input. The other component - of almost comparable strength - is a hitherto unknown signal that entrains to task structure independently of visual input or of standard neural predictors of haemodynamics. This latter component shows predictive timing, with increases of cerebral blood volume in anticipation of trial onsets even in darkness. This trial-locked haemodynamic signal could be due to an accompanying V1 arterial pumping mechanism, closely matched in time, with peaks of arterial dilation entrained to predicted trial onsets. These findings (tested in two animals) challenge the current understanding of the link between brain haemodynamics and local neuronal activity. They also suggest the existence of a novel preparatory mechanism in the brain that brings additional arterial blood to cortex in anticipation of expected tasks. ©2009 Macmillan Publishers Limited. All rights reserved.","author":[{"dropping-particle":"","family":"Sirotin","given":"Yevgeniy B.","non-dropping-particle":"","parse-names":false,"suffix":""},{"dropping-particle":"","family":"Das","given":"Aniruddha","non-dropping-particle":"","parse-names":false,"suffix":""}],"container-title":"Nature","id":"ITEM-2","issue":"7228","issued":{"date-parts":[["2009"]]},"page":"475-479","publisher":"Nature Publishing Group","title":"Anticipatory haemodynamic signals in sensory cortex not predicted by local neuronal activity","type":"article-journal","volume":"457"},"uris":["http://www.mendeley.com/documents/?uuid=c240b56c-6a03-4f63-90dc-0461eee79045"]}],"mendeley":{"formattedCitation":"(Maier et al., 2008; Sirotin and Das, 2009)","plainTextFormattedCitation":"(Maier et al., 2008; Sirotin and Das, 2009)","previouslyFormattedCitation":"(Maier et al., 2008; Sirotin and Das, 2009)"},"properties":{"noteIndex":0},"schema":"https://github.com/citation-style-language/schema/raw/master/csl-citation.json"}</w:delInstrText>
        </w:r>
        <w:r w:rsidRPr="00EE2D4E" w:rsidDel="00594EB0">
          <w:rPr>
            <w:rFonts w:ascii="Arial" w:hAnsi="Arial" w:cs="Arial"/>
            <w:sz w:val="22"/>
            <w:szCs w:val="22"/>
            <w:rPrChange w:id="417" w:author="Patrick Drew" w:date="2020-05-12T18:19:00Z">
              <w:rPr>
                <w:sz w:val="22"/>
                <w:szCs w:val="22"/>
              </w:rPr>
            </w:rPrChange>
          </w:rPr>
          <w:fldChar w:fldCharType="separate"/>
        </w:r>
        <w:r w:rsidRPr="00EE2D4E" w:rsidDel="00594EB0">
          <w:rPr>
            <w:rFonts w:ascii="Arial" w:hAnsi="Arial" w:cs="Arial"/>
            <w:noProof/>
            <w:sz w:val="22"/>
            <w:szCs w:val="22"/>
            <w:rPrChange w:id="418" w:author="Patrick Drew" w:date="2020-05-12T18:19:00Z">
              <w:rPr>
                <w:noProof/>
                <w:sz w:val="22"/>
                <w:szCs w:val="22"/>
              </w:rPr>
            </w:rPrChange>
          </w:rPr>
          <w:delText>(Maier et al., 2008; Sirotin and Das, 2009)</w:delText>
        </w:r>
        <w:r w:rsidRPr="00EE2D4E" w:rsidDel="00594EB0">
          <w:rPr>
            <w:rFonts w:ascii="Arial" w:hAnsi="Arial" w:cs="Arial"/>
            <w:sz w:val="22"/>
            <w:szCs w:val="22"/>
            <w:rPrChange w:id="419" w:author="Patrick Drew" w:date="2020-05-12T18:19:00Z">
              <w:rPr>
                <w:sz w:val="22"/>
                <w:szCs w:val="22"/>
              </w:rPr>
            </w:rPrChange>
          </w:rPr>
          <w:fldChar w:fldCharType="end"/>
        </w:r>
        <w:r w:rsidRPr="00EE2D4E" w:rsidDel="00594EB0">
          <w:rPr>
            <w:rFonts w:ascii="Arial" w:hAnsi="Arial" w:cs="Arial"/>
            <w:sz w:val="22"/>
            <w:szCs w:val="22"/>
            <w:rPrChange w:id="420" w:author="Patrick Drew" w:date="2020-05-12T18:19:00Z">
              <w:rPr>
                <w:sz w:val="22"/>
                <w:szCs w:val="22"/>
              </w:rPr>
            </w:rPrChange>
          </w:rPr>
          <w:delText xml:space="preserve"> and appreciable fluctuations in hemodynamics can persist in the absence of local neural activity </w:delText>
        </w:r>
        <w:r w:rsidRPr="00EE2D4E" w:rsidDel="00594EB0">
          <w:rPr>
            <w:rFonts w:ascii="Arial" w:hAnsi="Arial" w:cs="Arial"/>
            <w:sz w:val="22"/>
            <w:szCs w:val="22"/>
            <w:rPrChange w:id="421" w:author="Patrick Drew" w:date="2020-05-12T18:19:00Z">
              <w:rPr>
                <w:sz w:val="22"/>
                <w:szCs w:val="22"/>
              </w:rPr>
            </w:rPrChange>
          </w:rPr>
          <w:fldChar w:fldCharType="begin" w:fldLock="1"/>
        </w:r>
        <w:r w:rsidRPr="00EE2D4E" w:rsidDel="00594EB0">
          <w:rPr>
            <w:rFonts w:ascii="Arial" w:hAnsi="Arial" w:cs="Arial"/>
            <w:sz w:val="22"/>
            <w:szCs w:val="22"/>
            <w:rPrChange w:id="422" w:author="Patrick Drew" w:date="2020-05-12T18:19:00Z">
              <w:rPr>
                <w:sz w:val="22"/>
                <w:szCs w:val="22"/>
              </w:rPr>
            </w:rPrChange>
          </w:rPr>
          <w:del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state","type":"article-journal","volume":"20"},"uris":["http://www.mendeley.com/documents/?uuid=e24bdf4a-ebad-4158-aa64-dd6a9c97fa43"]}],"mendeley":{"formattedCitation":"(Winder et al., 2017)","plainTextFormattedCitation":"(Winder et al., 2017)","previouslyFormattedCitation":"(Winder et al., 2017)"},"properties":{"noteIndex":0},"schema":"https://github.com/citation-style-language/schema/raw/master/csl-citation.json"}</w:delInstrText>
        </w:r>
        <w:r w:rsidRPr="00EE2D4E" w:rsidDel="00594EB0">
          <w:rPr>
            <w:rFonts w:ascii="Arial" w:hAnsi="Arial" w:cs="Arial"/>
            <w:sz w:val="22"/>
            <w:szCs w:val="22"/>
            <w:rPrChange w:id="423" w:author="Patrick Drew" w:date="2020-05-12T18:19:00Z">
              <w:rPr>
                <w:sz w:val="22"/>
                <w:szCs w:val="22"/>
              </w:rPr>
            </w:rPrChange>
          </w:rPr>
          <w:fldChar w:fldCharType="separate"/>
        </w:r>
        <w:r w:rsidRPr="00EE2D4E" w:rsidDel="00594EB0">
          <w:rPr>
            <w:rFonts w:ascii="Arial" w:hAnsi="Arial" w:cs="Arial"/>
            <w:noProof/>
            <w:sz w:val="22"/>
            <w:szCs w:val="22"/>
            <w:rPrChange w:id="424" w:author="Patrick Drew" w:date="2020-05-12T18:19:00Z">
              <w:rPr>
                <w:noProof/>
                <w:sz w:val="22"/>
                <w:szCs w:val="22"/>
              </w:rPr>
            </w:rPrChange>
          </w:rPr>
          <w:delText>(Winder et al., 2017)</w:delText>
        </w:r>
        <w:r w:rsidRPr="00EE2D4E" w:rsidDel="00594EB0">
          <w:rPr>
            <w:rFonts w:ascii="Arial" w:hAnsi="Arial" w:cs="Arial"/>
            <w:sz w:val="22"/>
            <w:szCs w:val="22"/>
            <w:rPrChange w:id="425" w:author="Patrick Drew" w:date="2020-05-12T18:19:00Z">
              <w:rPr>
                <w:sz w:val="22"/>
                <w:szCs w:val="22"/>
              </w:rPr>
            </w:rPrChange>
          </w:rPr>
          <w:fldChar w:fldCharType="end"/>
        </w:r>
        <w:r w:rsidRPr="00EE2D4E" w:rsidDel="00594EB0">
          <w:rPr>
            <w:rFonts w:ascii="Arial" w:hAnsi="Arial" w:cs="Arial"/>
            <w:sz w:val="22"/>
            <w:szCs w:val="22"/>
            <w:rPrChange w:id="426" w:author="Patrick Drew" w:date="2020-05-12T18:19:00Z">
              <w:rPr>
                <w:sz w:val="22"/>
                <w:szCs w:val="22"/>
              </w:rPr>
            </w:rPrChange>
          </w:rPr>
          <w:delText>. It is therefore imperative to understand the strength of neurovascular-coupling during different arousal-states in order to fully interpret the results of an abundance of resting-state fMRI literature.</w:delText>
        </w:r>
        <w:r w:rsidR="00F00CD4" w:rsidRPr="00EE2D4E" w:rsidDel="00594EB0">
          <w:rPr>
            <w:rFonts w:ascii="Arial" w:hAnsi="Arial" w:cs="Arial"/>
            <w:sz w:val="22"/>
            <w:szCs w:val="22"/>
            <w:rPrChange w:id="427" w:author="Patrick Drew" w:date="2020-05-12T18:19:00Z">
              <w:rPr>
                <w:sz w:val="22"/>
                <w:szCs w:val="22"/>
              </w:rPr>
            </w:rPrChange>
          </w:rPr>
          <w:delText xml:space="preserve"> </w:delText>
        </w:r>
        <w:r w:rsidR="00E16C4E" w:rsidRPr="00EE2D4E" w:rsidDel="00594EB0">
          <w:rPr>
            <w:rFonts w:ascii="Arial" w:hAnsi="Arial" w:cs="Arial"/>
            <w:sz w:val="22"/>
            <w:szCs w:val="22"/>
            <w:rPrChange w:id="428" w:author="Patrick Drew" w:date="2020-05-12T18:19:00Z">
              <w:rPr>
                <w:sz w:val="22"/>
                <w:szCs w:val="22"/>
              </w:rPr>
            </w:rPrChange>
          </w:rPr>
          <w:delText>Re-analysis of 1,147 ‘resting-state’ fMRI datasets revealed an inherent unstableness of the resting-state where one-third of human subjects reliably fell asleep within 3 minutes</w:delText>
        </w:r>
      </w:del>
      <w:del w:id="429" w:author="Patrick Drew" w:date="2020-05-13T10:05:00Z">
        <w:r w:rsidR="00256594" w:rsidRPr="00EE2D4E" w:rsidDel="00253E99">
          <w:rPr>
            <w:rFonts w:ascii="Arial" w:hAnsi="Arial" w:cs="Arial"/>
            <w:sz w:val="22"/>
            <w:szCs w:val="22"/>
            <w:rPrChange w:id="430" w:author="Patrick Drew" w:date="2020-05-12T18:19:00Z">
              <w:rPr>
                <w:sz w:val="22"/>
                <w:szCs w:val="22"/>
              </w:rPr>
            </w:rPrChange>
          </w:rPr>
          <w:delText xml:space="preserve"> </w:delText>
        </w:r>
        <w:r w:rsidR="00E16C4E" w:rsidRPr="00EE2D4E" w:rsidDel="00253E99">
          <w:rPr>
            <w:rFonts w:ascii="Arial" w:hAnsi="Arial" w:cs="Arial"/>
            <w:sz w:val="22"/>
            <w:szCs w:val="22"/>
            <w:rPrChange w:id="431" w:author="Patrick Drew" w:date="2020-05-12T18:19:00Z">
              <w:rPr>
                <w:sz w:val="22"/>
                <w:szCs w:val="22"/>
              </w:rPr>
            </w:rPrChange>
          </w:rPr>
          <w:fldChar w:fldCharType="begin" w:fldLock="1"/>
        </w:r>
        <w:r w:rsidR="007C7F71" w:rsidRPr="00EE2D4E" w:rsidDel="00253E99">
          <w:rPr>
            <w:rFonts w:ascii="Arial" w:hAnsi="Arial" w:cs="Arial"/>
            <w:sz w:val="22"/>
            <w:szCs w:val="22"/>
            <w:rPrChange w:id="432" w:author="Patrick Drew" w:date="2020-05-12T18:19:00Z">
              <w:rPr>
                <w:sz w:val="22"/>
                <w:szCs w:val="22"/>
              </w:rPr>
            </w:rPrChange>
          </w:rPr>
          <w:delInstrText>ADDIN CSL_CITATION {"citationItems":[{"id":"ITEM-1","itemData":{"DOI":"10.1016/j.neuron.2014.03.020","ISSN":"10974199","abstract":"The mining of huge databases of resting-state brain activity recordings represents state of the art in the assessment of endogenous neuronal activity-and may be a promising tool in the search for functional biomarkers. However, the resting state is an uncontrolled condition and its heterogeneity is neither sufficiently understood nor accounted for. We test the hypothesis that subjects exhibit unstable wakefulness, i.e., drift into sleep during typical resting-state experiments. Analyzing 1,147 resting-state functional magnetic resonance data sets, we revealed a reliable loss of wakefulness in a third of subjects within 3min and demonstrated the dynamic nature of the resting state, with fundamental changes in the associated functional neuroanatomy. Implications include the necessity of wakefulness monitoring and modeling, taking measures to maintain a state of wakefulness, acknowledging the possibility of sleep and exploring its consequences, and especially the critical assessment of possible false-positive or false-negative results. © 2014 Elsevier Inc.","author":[{"dropping-particle":"","family":"Tagliazucchi","given":"Enzo","non-dropping-particle":"","parse-names":false,"suffix":""},{"dropping-particle":"","family":"Laufs","given":"Helmut","non-dropping-particle":"","parse-names":false,"suffix":""}],"container-title":"Neuron","id":"ITEM-1","issue":"3","issued":{"date-parts":[["2014"]]},"page":"695-708","publisher":"Elsevier Inc.","title":"Decoding Wakefulness Levels from Typical fMRI Resting-State Data Reveals Reliable Drifts between Wakefulness and Sleep","type":"article-journal","volume":"82"},"uris":["http://www.mendeley.com/documents/?uuid=11b595c5-074e-4210-97b3-9c3f8a3a2ccb"]}],"mendeley":{"formattedCitation":"(Tagliazucchi and Laufs, 2014)","plainTextFormattedCitation":"(Tagliazucchi and Laufs, 2014)","previouslyFormattedCitation":"(Tagliazucchi and Laufs, 2014)"},"properties":{"noteIndex":0},"schema":"https://github.com/citation-style-language/schema/raw/master/csl-citation.json"}</w:delInstrText>
        </w:r>
        <w:r w:rsidR="00E16C4E" w:rsidRPr="00EE2D4E" w:rsidDel="00253E99">
          <w:rPr>
            <w:rFonts w:ascii="Arial" w:hAnsi="Arial" w:cs="Arial"/>
            <w:sz w:val="22"/>
            <w:szCs w:val="22"/>
            <w:rPrChange w:id="433" w:author="Patrick Drew" w:date="2020-05-12T18:19:00Z">
              <w:rPr>
                <w:sz w:val="22"/>
                <w:szCs w:val="22"/>
              </w:rPr>
            </w:rPrChange>
          </w:rPr>
          <w:fldChar w:fldCharType="separate"/>
        </w:r>
        <w:r w:rsidR="004D71F8" w:rsidRPr="00EE2D4E" w:rsidDel="00253E99">
          <w:rPr>
            <w:rFonts w:ascii="Arial" w:hAnsi="Arial" w:cs="Arial"/>
            <w:noProof/>
            <w:sz w:val="22"/>
            <w:szCs w:val="22"/>
            <w:rPrChange w:id="434" w:author="Patrick Drew" w:date="2020-05-12T18:19:00Z">
              <w:rPr>
                <w:noProof/>
                <w:sz w:val="22"/>
                <w:szCs w:val="22"/>
              </w:rPr>
            </w:rPrChange>
          </w:rPr>
          <w:delText>(Tagliazucchi and Laufs, 2014)</w:delText>
        </w:r>
        <w:r w:rsidR="00E16C4E" w:rsidRPr="00EE2D4E" w:rsidDel="00253E99">
          <w:rPr>
            <w:rFonts w:ascii="Arial" w:hAnsi="Arial" w:cs="Arial"/>
            <w:sz w:val="22"/>
            <w:szCs w:val="22"/>
            <w:rPrChange w:id="435" w:author="Patrick Drew" w:date="2020-05-12T18:19:00Z">
              <w:rPr>
                <w:sz w:val="22"/>
                <w:szCs w:val="22"/>
              </w:rPr>
            </w:rPrChange>
          </w:rPr>
          <w:fldChar w:fldCharType="end"/>
        </w:r>
      </w:del>
      <w:del w:id="436" w:author="Patrick Drew" w:date="2020-05-13T10:36:00Z">
        <w:r w:rsidR="00256594" w:rsidRPr="00EE2D4E" w:rsidDel="00594EB0">
          <w:rPr>
            <w:rFonts w:ascii="Arial" w:hAnsi="Arial" w:cs="Arial"/>
            <w:sz w:val="22"/>
            <w:szCs w:val="22"/>
            <w:rPrChange w:id="437" w:author="Patrick Drew" w:date="2020-05-12T18:19:00Z">
              <w:rPr>
                <w:sz w:val="22"/>
                <w:szCs w:val="22"/>
              </w:rPr>
            </w:rPrChange>
          </w:rPr>
          <w:delText>. Identifying an animal’s level of consciousness can also be challenging, as with the observation that head-fixed mice can sleep with their eye’s open</w:delText>
        </w:r>
      </w:del>
      <w:del w:id="438" w:author="Patrick Drew" w:date="2020-05-13T10:13:00Z">
        <w:r w:rsidR="00256594" w:rsidRPr="00EE2D4E" w:rsidDel="00B60A52">
          <w:rPr>
            <w:rFonts w:ascii="Arial" w:hAnsi="Arial" w:cs="Arial"/>
            <w:sz w:val="22"/>
            <w:szCs w:val="22"/>
            <w:rPrChange w:id="439" w:author="Patrick Drew" w:date="2020-05-12T18:19:00Z">
              <w:rPr>
                <w:sz w:val="22"/>
                <w:szCs w:val="22"/>
              </w:rPr>
            </w:rPrChange>
          </w:rPr>
          <w:delText xml:space="preserve"> </w:delText>
        </w:r>
        <w:r w:rsidR="00256594" w:rsidRPr="00EE2D4E" w:rsidDel="00B60A52">
          <w:rPr>
            <w:rFonts w:ascii="Arial" w:hAnsi="Arial" w:cs="Arial"/>
            <w:sz w:val="22"/>
            <w:szCs w:val="22"/>
            <w:rPrChange w:id="440" w:author="Patrick Drew" w:date="2020-05-12T18:19:00Z">
              <w:rPr>
                <w:sz w:val="22"/>
                <w:szCs w:val="22"/>
              </w:rPr>
            </w:rPrChange>
          </w:rPr>
          <w:fldChar w:fldCharType="begin" w:fldLock="1"/>
        </w:r>
        <w:r w:rsidRPr="00EE2D4E" w:rsidDel="00B60A52">
          <w:rPr>
            <w:rFonts w:ascii="Arial" w:hAnsi="Arial" w:cs="Arial"/>
            <w:sz w:val="22"/>
            <w:szCs w:val="22"/>
            <w:rPrChange w:id="441" w:author="Patrick Drew" w:date="2020-05-12T18:19:00Z">
              <w:rPr>
                <w:sz w:val="22"/>
                <w:szCs w:val="22"/>
              </w:rPr>
            </w:rPrChange>
          </w:rPr>
          <w:delInstrText>ADDIN CSL_CITATION {"citationItems":[{"id":"ITEM-1","itemData":{"DOI":"10.1016/j.cub.2017.12.049","ISSN":"09609822","abstract":"During wakefulness, pupil diameter can reflect changes in attention, vigilance, and cortical states. How pupil size relates to cortical activity during sleep, however, remains unknown. Pupillometry during natural sleep is inherently challenging since the eyelids are usually closed. Here, we present a novel head-fixed sleep paradigm in combination with infrared back-illumination pupillometry (iBip) allowing robust tracking of pupil diameter in sleeping mice. We found that pupil size can be used as a reliable indicator of sleep states and that cortical activity becomes tightly coupled to pupil size fluctuations during non-rapid eye movement (NREM) sleep. Pharmacological blocking experiments indicate that the observed pupil size changes during sleep are mediated via the parasympathetic system. We furthermore found that constrictions of the pupil during NREM episodes might play a protective role for stability of sleep depth. These findings reveal a fundamental relationship between cortical activity and pupil size, which has so far been hidden behind closed eyelids. Using infrared back-illumination pupillometry in head-fixed sleeping mice, Yüzgeç et al. show that pupil diameter is tightly coupled to cortical states during sleep. Pharmacological and light-stimulation experiments reveal that the pupillary constrictions are parasympathetically driven and might have a protective function to stabilize deep sleep.","author":[{"dropping-particle":"","family":"Yüzgeç","given":"Özge","non-dropping-particle":"","parse-names":false,"suffix":""},{"dropping-particle":"","family":"Prsa","given":"Mario","non-dropping-particle":"","parse-names":false,"suffix":""},{"dropping-particle":"","family":"Zimmermann","given":"Robert","non-dropping-particle":"","parse-names":false,"suffix":""},{"dropping-particle":"","family":"Huber","given":"Daniel","non-dropping-particle":"","parse-names":false,"suffix":""}],"container-title":"Current Biology","id":"ITEM-1","issue":"3","issued":{"date-parts":[["2018"]]},"page":"392-400.e3","title":"Pupil Size Coupling to Cortical States Protects the Stability of Deep Sleep via Parasympathetic Modulation","type":"article-journal","volume":"28"},"uris":["http://www.mendeley.com/documents/?uuid=812540ab-edc6-46b7-b42b-056bff753dd0"]}],"mendeley":{"formattedCitation":"(Yüzgeç et al., 2018)","plainTextFormattedCitation":"(Yüzgeç et al., 2018)","previouslyFormattedCitation":"(Yüzgeç et al., 2018)"},"properties":{"noteIndex":0},"schema":"https://github.com/citation-style-language/schema/raw/master/csl-citation.json"}</w:delInstrText>
        </w:r>
        <w:r w:rsidR="00256594" w:rsidRPr="00EE2D4E" w:rsidDel="00B60A52">
          <w:rPr>
            <w:rFonts w:ascii="Arial" w:hAnsi="Arial" w:cs="Arial"/>
            <w:sz w:val="22"/>
            <w:szCs w:val="22"/>
            <w:rPrChange w:id="442" w:author="Patrick Drew" w:date="2020-05-12T18:19:00Z">
              <w:rPr>
                <w:sz w:val="22"/>
                <w:szCs w:val="22"/>
              </w:rPr>
            </w:rPrChange>
          </w:rPr>
          <w:fldChar w:fldCharType="separate"/>
        </w:r>
        <w:r w:rsidR="00256594" w:rsidRPr="00EE2D4E" w:rsidDel="00B60A52">
          <w:rPr>
            <w:rFonts w:ascii="Arial" w:hAnsi="Arial" w:cs="Arial"/>
            <w:noProof/>
            <w:sz w:val="22"/>
            <w:szCs w:val="22"/>
            <w:rPrChange w:id="443" w:author="Patrick Drew" w:date="2020-05-12T18:19:00Z">
              <w:rPr>
                <w:noProof/>
                <w:sz w:val="22"/>
                <w:szCs w:val="22"/>
              </w:rPr>
            </w:rPrChange>
          </w:rPr>
          <w:delText>(Yüzgeç et al., 2018)</w:delText>
        </w:r>
        <w:r w:rsidR="00256594" w:rsidRPr="00EE2D4E" w:rsidDel="00B60A52">
          <w:rPr>
            <w:rFonts w:ascii="Arial" w:hAnsi="Arial" w:cs="Arial"/>
            <w:sz w:val="22"/>
            <w:szCs w:val="22"/>
            <w:rPrChange w:id="444" w:author="Patrick Drew" w:date="2020-05-12T18:19:00Z">
              <w:rPr>
                <w:sz w:val="22"/>
                <w:szCs w:val="22"/>
              </w:rPr>
            </w:rPrChange>
          </w:rPr>
          <w:fldChar w:fldCharType="end"/>
        </w:r>
      </w:del>
      <w:del w:id="445" w:author="Patrick Drew" w:date="2020-05-13T10:36:00Z">
        <w:r w:rsidR="00256594" w:rsidRPr="00EE2D4E" w:rsidDel="00594EB0">
          <w:rPr>
            <w:rFonts w:ascii="Arial" w:hAnsi="Arial" w:cs="Arial"/>
            <w:sz w:val="22"/>
            <w:szCs w:val="22"/>
            <w:rPrChange w:id="446" w:author="Patrick Drew" w:date="2020-05-12T18:19:00Z">
              <w:rPr>
                <w:sz w:val="22"/>
                <w:szCs w:val="22"/>
              </w:rPr>
            </w:rPrChange>
          </w:rPr>
          <w:delText xml:space="preserve">. </w:delText>
        </w:r>
        <w:r w:rsidR="00E16C4E" w:rsidRPr="00EE2D4E" w:rsidDel="00594EB0">
          <w:rPr>
            <w:rFonts w:ascii="Arial" w:hAnsi="Arial" w:cs="Arial"/>
            <w:sz w:val="22"/>
            <w:szCs w:val="22"/>
            <w:rPrChange w:id="447" w:author="Patrick Drew" w:date="2020-05-12T18:19:00Z">
              <w:rPr>
                <w:sz w:val="22"/>
                <w:szCs w:val="22"/>
              </w:rPr>
            </w:rPrChange>
          </w:rPr>
          <w:delText xml:space="preserve">Due to our current knowledge of how neurovascular-coupling seemingly changes between task-evoked and resting-state paradigms, the unavoidable loss of consciousness </w:delText>
        </w:r>
        <w:r w:rsidR="004C61D1" w:rsidRPr="00EE2D4E" w:rsidDel="00594EB0">
          <w:rPr>
            <w:rFonts w:ascii="Arial" w:hAnsi="Arial" w:cs="Arial"/>
            <w:sz w:val="22"/>
            <w:szCs w:val="22"/>
            <w:rPrChange w:id="448" w:author="Patrick Drew" w:date="2020-05-12T18:19:00Z">
              <w:rPr>
                <w:sz w:val="22"/>
                <w:szCs w:val="22"/>
              </w:rPr>
            </w:rPrChange>
          </w:rPr>
          <w:delText>in a portion of subjects at some point during experimentation demands further exploration</w:delText>
        </w:r>
      </w:del>
      <w:moveFromRangeStart w:id="449" w:author="Patrick Drew" w:date="2020-05-13T09:35:00Z" w:name="move40254960"/>
      <w:moveFrom w:id="450" w:author="Patrick Drew" w:date="2020-05-13T09:35:00Z">
        <w:del w:id="451" w:author="Patrick Drew" w:date="2020-05-13T10:36:00Z">
          <w:r w:rsidR="004C61D1" w:rsidRPr="00EE2D4E" w:rsidDel="00594EB0">
            <w:rPr>
              <w:rFonts w:ascii="Arial" w:hAnsi="Arial" w:cs="Arial"/>
              <w:sz w:val="22"/>
              <w:szCs w:val="22"/>
              <w:rPrChange w:id="452" w:author="Patrick Drew" w:date="2020-05-12T18:19:00Z">
                <w:rPr>
                  <w:sz w:val="22"/>
                  <w:szCs w:val="22"/>
                </w:rPr>
              </w:rPrChange>
            </w:rPr>
            <w:delText xml:space="preserve">. </w:delText>
          </w:r>
          <w:r w:rsidR="001C5DE4" w:rsidRPr="00EE2D4E" w:rsidDel="00594EB0">
            <w:rPr>
              <w:rFonts w:ascii="Arial" w:hAnsi="Arial" w:cs="Arial"/>
              <w:sz w:val="22"/>
              <w:szCs w:val="22"/>
              <w:rPrChange w:id="453" w:author="Patrick Drew" w:date="2020-05-12T18:19:00Z">
                <w:rPr>
                  <w:sz w:val="22"/>
                  <w:szCs w:val="22"/>
                </w:rPr>
              </w:rPrChange>
            </w:rPr>
            <w:delText>Early studies in humans suggest</w:delText>
          </w:r>
          <w:r w:rsidR="001B3269" w:rsidRPr="00EE2D4E" w:rsidDel="00594EB0">
            <w:rPr>
              <w:rFonts w:ascii="Arial" w:hAnsi="Arial" w:cs="Arial"/>
              <w:sz w:val="22"/>
              <w:szCs w:val="22"/>
              <w:rPrChange w:id="454" w:author="Patrick Drew" w:date="2020-05-12T18:19:00Z">
                <w:rPr>
                  <w:sz w:val="22"/>
                  <w:szCs w:val="22"/>
                </w:rPr>
              </w:rPrChange>
            </w:rPr>
            <w:delText>ed</w:delText>
          </w:r>
          <w:r w:rsidR="001C5DE4" w:rsidRPr="00EE2D4E" w:rsidDel="00594EB0">
            <w:rPr>
              <w:rFonts w:ascii="Arial" w:hAnsi="Arial" w:cs="Arial"/>
              <w:sz w:val="22"/>
              <w:szCs w:val="22"/>
              <w:rPrChange w:id="455" w:author="Patrick Drew" w:date="2020-05-12T18:19:00Z">
                <w:rPr>
                  <w:sz w:val="22"/>
                  <w:szCs w:val="22"/>
                </w:rPr>
              </w:rPrChange>
            </w:rPr>
            <w:delText xml:space="preserve"> that </w:delText>
          </w:r>
          <w:r w:rsidR="001B3269" w:rsidRPr="00EE2D4E" w:rsidDel="00594EB0">
            <w:rPr>
              <w:rFonts w:ascii="Arial" w:hAnsi="Arial" w:cs="Arial"/>
              <w:sz w:val="22"/>
              <w:szCs w:val="22"/>
              <w:rPrChange w:id="456" w:author="Patrick Drew" w:date="2020-05-12T18:19:00Z">
                <w:rPr>
                  <w:sz w:val="22"/>
                  <w:szCs w:val="22"/>
                </w:rPr>
              </w:rPrChange>
            </w:rPr>
            <w:delText xml:space="preserve">cerebral blood flow (CBF) </w:delText>
          </w:r>
          <w:r w:rsidR="00C94F0B" w:rsidRPr="00EE2D4E" w:rsidDel="00594EB0">
            <w:rPr>
              <w:rFonts w:ascii="Arial" w:hAnsi="Arial" w:cs="Arial"/>
              <w:sz w:val="22"/>
              <w:szCs w:val="22"/>
              <w:rPrChange w:id="457" w:author="Patrick Drew" w:date="2020-05-12T18:19:00Z">
                <w:rPr>
                  <w:sz w:val="22"/>
                  <w:szCs w:val="22"/>
                </w:rPr>
              </w:rPrChange>
            </w:rPr>
            <w:delText xml:space="preserve">and metabolism </w:delText>
          </w:r>
          <w:r w:rsidR="001B3269" w:rsidRPr="00EE2D4E" w:rsidDel="00594EB0">
            <w:rPr>
              <w:rFonts w:ascii="Arial" w:hAnsi="Arial" w:cs="Arial"/>
              <w:sz w:val="22"/>
              <w:szCs w:val="22"/>
              <w:rPrChange w:id="458" w:author="Patrick Drew" w:date="2020-05-12T18:19:00Z">
                <w:rPr>
                  <w:sz w:val="22"/>
                  <w:szCs w:val="22"/>
                </w:rPr>
              </w:rPrChange>
            </w:rPr>
            <w:delText>is reduced during slow-wave sleep (non rapid eye movement, NREM) compared to afternoon waking levels, and increased above said levels during rapid eye movement (REM) sleep.</w:delText>
          </w:r>
          <w:r w:rsidR="001B3269" w:rsidRPr="00EE2D4E" w:rsidDel="00594EB0">
            <w:rPr>
              <w:rFonts w:ascii="Arial" w:hAnsi="Arial" w:cs="Arial"/>
              <w:sz w:val="22"/>
              <w:szCs w:val="22"/>
              <w:rPrChange w:id="459" w:author="Patrick Drew" w:date="2020-05-12T18:19:00Z">
                <w:rPr>
                  <w:sz w:val="22"/>
                  <w:szCs w:val="22"/>
                </w:rPr>
              </w:rPrChange>
            </w:rPr>
            <w:fldChar w:fldCharType="begin" w:fldLock="1"/>
          </w:r>
          <w:r w:rsidR="007C7F71" w:rsidRPr="00EE2D4E" w:rsidDel="00594EB0">
            <w:rPr>
              <w:rFonts w:ascii="Arial" w:hAnsi="Arial" w:cs="Arial"/>
              <w:sz w:val="22"/>
              <w:szCs w:val="22"/>
              <w:rPrChange w:id="460" w:author="Patrick Drew" w:date="2020-05-12T18:19:00Z">
                <w:rPr>
                  <w:sz w:val="22"/>
                  <w:szCs w:val="22"/>
                </w:rPr>
              </w:rPrChange>
            </w:rPr>
            <w:delInstrText>ADDIN CSL_CITATION {"citationItems":[{"id":"ITEM-1","itemData":{"DOI":"10.1152/jappl.1973.35.5.620","ISSN":"87507587","abstract":"There is a growing body of evidence that increases in neuronal activity occur during rapid eye movement (REM) sleep. Cerebral metabolic rate is also thought to increase, based on indirect evidence that cerebral blood flow (CBF) is elevated during REM sleep in animals. The present study was designed to evaluate changes in human CBF during normal sleep in 11 young adults. A noninvasive regional CBF method was used involving the clearance of inhaled 133Xe, monitored extracranially. In all regions studied (temporal, precentral, and occipital), CBF in the gray matter tissue compartment varied significantly according to the sleep or waking state. Depending on the brain region, CBF during REM sleep increased 3 to 12% above afternoon waking levels. In contrast, CBF during slow wave sleep was reduced by 6 to 14%. These CBF changes could not be accounted for by variations in arterial CO2 or blood pressure and thus may reflect alterations in brain metabolism or in mechanisms controlling the cerebral circulation.","author":[{"dropping-particle":"","family":"Townsend","given":"R. E.","non-dropping-particle":"","parse-names":false,"suffix":""},{"dropping-particle":"","family":"Prinz","given":"P. N.","non-dropping-particle":"","parse-names":false,"suffix":""},{"dropping-particle":"","family":"Obrist","given":"W. D.","non-dropping-particle":"","parse-names":false,"suffix":""}],"container-title":"Journal of Applied Physiology","id":"ITEM-1","issue":"5","issued":{"date-parts":[["1973"]]},"page":"620-625","title":"Human cerebral blood flow during sleep and waking","type":"article-journal","volume":"35"},"uris":["http://www.mendeley.com/documents/?uuid=dc8c05be-93fd-43a8-839e-9142de78610d"]},{"id":"ITEM-2","itemData":{"DOI":"10.1093/brain/120.7.1173","ISSN":"00068950","PMID":"9236630","abstract":"To assess dynamic changes in brain function throughout the sleep-wake cycle, CBF was measured with H215O and PET in 37 normal male volunteers: (i) while awake prior to sleep onset; (ii) during Stage 3-4 sleep, i.e. slow wave sleep (SWS); (iii) during rapid eye movement (REM) sleep; and (iv) upon waking following recovery sleep. Subjects were monitored polysomnographically and PET images were acquired throughout the course of a single night. Stage-specific contrasts were performed using statistical parametric mapping. Data were analysed in repeated measures fashion, examining within-subject differences between stages [pre-sleep wakefulness-SWS (n = 20 subjects); SWS-post-sleep wakefulness (n = 14); SWS-REM sleep (n = 7); pre-sleep wakefulness-REM sleep (n = 8); REM sleep-post-sleep wakefulness (n = 7); pre-sleep wakefulness-post-sleep wakefulness (n = 20)]. State-dependent changes in the activity of centrencephalic regions, including the brainstem, thalamus and basal forebrain (profound deactivations during SWS and reactivations during REM sleep) are consistent with the idea that these areas are constituents of brain systems which mediate arousal. Shifts in the level of activity of the striatum suggested that the basal ganglia might be more integrally involved in the orchestration of the sleep-wake cycle than previously thought. State-dependent changes in the activity of limbic and paralimbic areas, including the insula, cingulate and mesial temporal cortices, paralleled those observed in centrencephalic structures during both REM sleep and SWS. A functional dissociation between activity in higher order heteromodal association cortices in the frontal and parietal lobes and unimodal sensory areas of the occipital and temporal lobes appeared to be characteristic of both SWS and REM sleep. SWS was associated with selective deactivation of the heteromodal association areas, while activity in primary and secondary sensory cortices was preserved. SWS may not as previously thought, represent a generalized decrease in neuronal activity. On the other hand, REM sleep was characterized by selective activation of certain post-rolandic sensory cortices, while activity in the frontoparietal association cortices remained depressed. REM sleep may be characterized by activation of widespread areas of the brain, including the centrencephalic, paralimbic and unimodal sensory regions, with the specific exclusion of areas which normally participate in the highest order analy…","author":[{"dropping-particle":"","family":"Braun","given":"A. R.","non-dropping-particle":"","parse-names":false,"suffix":""},{"dropping-particle":"","family":"Balkin","given":"T. J.","non-dropping-particle":"","parse-names":false,"suffix":""},{"dropping-particle":"","family":"Wesensten","given":"N. J.","non-dropping-particle":"","parse-names":false,"suffix":""},{"dropping-particle":"","family":"Carson","given":"R. E.","non-dropping-particle":"","parse-names":false,"suffix":""},{"dropping-particle":"","family":"Varga","given":"M.","non-dropping-particle":"","parse-names":false,"suffix":""},{"dropping-particle":"","family":"Baldwin","given":"P.","non-dropping-particle":"","parse-names":false,"suffix":""},{"dropping-particle":"","family":"Selbie","given":"S.","non-dropping-particle":"","parse-names":false,"suffix":""},{"dropping-particle":"","family":"Belenky","given":"G.","non-dropping-particle":"","parse-names":false,"suffix":""},{"dropping-particle":"","family":"Herscovitch","given":"P.","non-dropping-particle":"","parse-names":false,"suffix":""}],"container-title":"Brain","id":"ITEM-2","issue":"7","issued":{"date-parts":[["1997"]]},"page":"1173-1197","title":"Regional cerebral blood flow throughout the sleep-wake cycle. An H215O PET study","type":"article-journal","volume":"120"},"uris":["http://www.mendeley.com/documents/?uuid=b1b7fd8b-5b74-4aae-9ac6-b5973549a09e"]}],"mendeley":{"formattedCitation":"(Braun et al., 1997; Townsend et al., 1973)","plainTextFormattedCitation":"(Braun et al., 1997; Townsend et al., 1973)","previouslyFormattedCitation":"(Braun et al., 1997; Townsend et al., 1973)"},"properties":{"noteIndex":0},"schema":"https://github.com/citation-style-language/schema/raw/master/csl-citation.json"}</w:delInstrText>
          </w:r>
          <w:r w:rsidR="001B3269" w:rsidRPr="00EE2D4E" w:rsidDel="00594EB0">
            <w:rPr>
              <w:rFonts w:ascii="Arial" w:hAnsi="Arial" w:cs="Arial"/>
              <w:sz w:val="22"/>
              <w:szCs w:val="22"/>
              <w:rPrChange w:id="461" w:author="Patrick Drew" w:date="2020-05-12T18:19:00Z">
                <w:rPr>
                  <w:sz w:val="22"/>
                  <w:szCs w:val="22"/>
                </w:rPr>
              </w:rPrChange>
            </w:rPr>
            <w:fldChar w:fldCharType="separate"/>
          </w:r>
          <w:r w:rsidR="004D71F8" w:rsidRPr="00EE2D4E" w:rsidDel="00594EB0">
            <w:rPr>
              <w:rFonts w:ascii="Arial" w:hAnsi="Arial" w:cs="Arial"/>
              <w:noProof/>
              <w:sz w:val="22"/>
              <w:szCs w:val="22"/>
              <w:rPrChange w:id="462" w:author="Patrick Drew" w:date="2020-05-12T18:19:00Z">
                <w:rPr>
                  <w:noProof/>
                  <w:sz w:val="22"/>
                  <w:szCs w:val="22"/>
                </w:rPr>
              </w:rPrChange>
            </w:rPr>
            <w:delText>(Braun et al., 1997; Townsend et al., 1973)</w:delText>
          </w:r>
          <w:r w:rsidR="001B3269" w:rsidRPr="00EE2D4E" w:rsidDel="00594EB0">
            <w:rPr>
              <w:rFonts w:ascii="Arial" w:hAnsi="Arial" w:cs="Arial"/>
              <w:sz w:val="22"/>
              <w:szCs w:val="22"/>
              <w:rPrChange w:id="463" w:author="Patrick Drew" w:date="2020-05-12T18:19:00Z">
                <w:rPr>
                  <w:sz w:val="22"/>
                  <w:szCs w:val="22"/>
                </w:rPr>
              </w:rPrChange>
            </w:rPr>
            <w:fldChar w:fldCharType="end"/>
          </w:r>
          <w:r w:rsidR="001B3269" w:rsidRPr="00EE2D4E" w:rsidDel="00594EB0">
            <w:rPr>
              <w:rFonts w:ascii="Arial" w:hAnsi="Arial" w:cs="Arial"/>
              <w:sz w:val="22"/>
              <w:szCs w:val="22"/>
              <w:rPrChange w:id="464" w:author="Patrick Drew" w:date="2020-05-12T18:19:00Z">
                <w:rPr>
                  <w:sz w:val="22"/>
                  <w:szCs w:val="22"/>
                </w:rPr>
              </w:rPrChange>
            </w:rPr>
            <w:delText xml:space="preserve"> The degree to which CBF changes during the different sleep states appears dependent upon brain region</w:delText>
          </w:r>
          <w:r w:rsidRPr="00EE2D4E" w:rsidDel="00594EB0">
            <w:rPr>
              <w:rFonts w:ascii="Arial" w:hAnsi="Arial" w:cs="Arial"/>
              <w:sz w:val="22"/>
              <w:szCs w:val="22"/>
              <w:rPrChange w:id="465" w:author="Patrick Drew" w:date="2020-05-12T18:19:00Z">
                <w:rPr>
                  <w:sz w:val="22"/>
                  <w:szCs w:val="22"/>
                </w:rPr>
              </w:rPrChange>
            </w:rPr>
            <w:delText xml:space="preserve"> </w:delText>
          </w:r>
          <w:r w:rsidR="00C94F0B" w:rsidRPr="00EE2D4E" w:rsidDel="00594EB0">
            <w:rPr>
              <w:rFonts w:ascii="Arial" w:hAnsi="Arial" w:cs="Arial"/>
              <w:sz w:val="22"/>
              <w:szCs w:val="22"/>
              <w:rPrChange w:id="466" w:author="Patrick Drew" w:date="2020-05-12T18:19:00Z">
                <w:rPr>
                  <w:sz w:val="22"/>
                  <w:szCs w:val="22"/>
                </w:rPr>
              </w:rPrChange>
            </w:rPr>
            <w:fldChar w:fldCharType="begin" w:fldLock="1"/>
          </w:r>
          <w:r w:rsidR="007C7F71" w:rsidRPr="00EE2D4E" w:rsidDel="00594EB0">
            <w:rPr>
              <w:rFonts w:ascii="Arial" w:hAnsi="Arial" w:cs="Arial"/>
              <w:sz w:val="22"/>
              <w:szCs w:val="22"/>
              <w:rPrChange w:id="467" w:author="Patrick Drew" w:date="2020-05-12T18:19:00Z">
                <w:rPr>
                  <w:sz w:val="22"/>
                  <w:szCs w:val="22"/>
                </w:rPr>
              </w:rPrChange>
            </w:rPr>
            <w:delInstrText>ADDIN CSL_CITATION {"citationItems":[{"id":"ITEM-1","itemData":{"author":[{"dropping-particle":"","family":"Maquet","given":"Pierre","non-dropping-particle":"","parse-names":false,"suffix":""},{"dropping-particle":"","family":"Phillips","given":"Christophe","non-dropping-particle":"","parse-names":false,"suffix":""}],"container-title":"Journal of Sleep Research","id":"ITEM-1","issue":"1","issued":{"date-parts":[["1998"]]},"page":"42-47","title":"Functional brain imaging of human sleep","type":"article-journal","volume":"7"},"uris":["http://www.mendeley.com/documents/?uuid=d5449b0d-9374-48b5-800a-18718c53edbe"]},{"id":"ITEM-2","itemData":{"DOI":"10.1038/jcbfm.1991.94","ISSN":"0271678X","abstract":"Owing tu the coupling between CBF and neuronal activity, regional CBF is a reflection of neural activity in different brain regions. In this study we measured regional CBF during polysomnographically well-defined rapid-eye-movement (REM) sleep by the use of single photon emission computerized tomography and the new tracer 99mTc-dl-hexamethylpropyleneamine. Eleven healthy volunteers aged between 22 and 27 years were studied. CBF was measured on separate nights during REM sleep and during EEG-verified wakefulness. On awakening from REM sleep, all subjects reported visual dreams. During REM sleep CBF increased by 4% (p &lt; 0.01) in the associative visual area, while it decreased by 9% (p &lt; 0.01) in the inferior frontal cortex. The CBF increase in the associative visual area suggests that activation of cerebral structures processing complex visual material is correlated to visual dream experiences On the other hand, the reduced involvement of the inferior frontal cortex observed during REM sleep might explain the poor temporal organization and bizarreness often experienced in dreams.","author":[{"dropping-particle":"","family":"Madsen","given":"Peter Lund","non-dropping-particle":"","parse-names":false,"suffix":""},{"dropping-particle":"","family":"Holm","given":"Søren","non-dropping-particle":"","parse-names":false,"suffix":""},{"dropping-particle":"","family":"Vorstrup","given":"Sissel","non-dropping-particle":"","parse-names":false,"suffix":""},{"dropping-particle":"","family":"Friberg","given":"Lars","non-dropping-particle":"","parse-names":false,"suffix":""},{"dropping-particle":"","family":"Lassen","given":"Niels A.","non-dropping-particle":"","parse-names":false,"suffix":""},{"dropping-particle":"","family":"Wildschiødtz","given":"Gordon","non-dropping-particle":"","parse-names":false,"suffix":""}],"container-title":"Journal of Cerebral Blood Flow and Metabolism","id":"ITEM-2","issue":"3","issued":{"date-parts":[["1991"]]},"page":"502-507","title":"Human regional cerebral blood flow during rapid-eye-movement sleep","type":"article-journal","volume":"11"},"uris":["http://www.mendeley.com/documents/?uuid=256f6d1b-a58f-4429-bc10-156573f4f279"]}],"mendeley":{"formattedCitation":"(Madsen et al., 1991; Maquet and Phillips, 1998)","plainTextFormattedCitation":"(Madsen et al., 1991; Maquet and Phillips, 1998)","previouslyFormattedCitation":"(Madsen et al., 1991; Maquet and Phillips, 1998)"},"properties":{"noteIndex":0},"schema":"https://github.com/citation-style-language/schema/raw/master/csl-citation.json"}</w:delInstrText>
          </w:r>
          <w:r w:rsidR="00C94F0B" w:rsidRPr="00EE2D4E" w:rsidDel="00594EB0">
            <w:rPr>
              <w:rFonts w:ascii="Arial" w:hAnsi="Arial" w:cs="Arial"/>
              <w:sz w:val="22"/>
              <w:szCs w:val="22"/>
              <w:rPrChange w:id="468" w:author="Patrick Drew" w:date="2020-05-12T18:19:00Z">
                <w:rPr>
                  <w:sz w:val="22"/>
                  <w:szCs w:val="22"/>
                </w:rPr>
              </w:rPrChange>
            </w:rPr>
            <w:fldChar w:fldCharType="separate"/>
          </w:r>
          <w:r w:rsidR="004D71F8" w:rsidRPr="00EE2D4E" w:rsidDel="00594EB0">
            <w:rPr>
              <w:rFonts w:ascii="Arial" w:hAnsi="Arial" w:cs="Arial"/>
              <w:noProof/>
              <w:sz w:val="22"/>
              <w:szCs w:val="22"/>
              <w:rPrChange w:id="469" w:author="Patrick Drew" w:date="2020-05-12T18:19:00Z">
                <w:rPr>
                  <w:noProof/>
                  <w:sz w:val="22"/>
                  <w:szCs w:val="22"/>
                </w:rPr>
              </w:rPrChange>
            </w:rPr>
            <w:delText>(Madsen et al., 1991; Maquet and Phillips, 1998)</w:delText>
          </w:r>
          <w:r w:rsidR="00C94F0B" w:rsidRPr="00EE2D4E" w:rsidDel="00594EB0">
            <w:rPr>
              <w:rFonts w:ascii="Arial" w:hAnsi="Arial" w:cs="Arial"/>
              <w:sz w:val="22"/>
              <w:szCs w:val="22"/>
              <w:rPrChange w:id="470" w:author="Patrick Drew" w:date="2020-05-12T18:19:00Z">
                <w:rPr>
                  <w:sz w:val="22"/>
                  <w:szCs w:val="22"/>
                </w:rPr>
              </w:rPrChange>
            </w:rPr>
            <w:fldChar w:fldCharType="end"/>
          </w:r>
          <w:r w:rsidRPr="00EE2D4E" w:rsidDel="00594EB0">
            <w:rPr>
              <w:rFonts w:ascii="Arial" w:hAnsi="Arial" w:cs="Arial"/>
              <w:sz w:val="22"/>
              <w:szCs w:val="22"/>
              <w:rPrChange w:id="471" w:author="Patrick Drew" w:date="2020-05-12T18:19:00Z">
                <w:rPr>
                  <w:sz w:val="22"/>
                  <w:szCs w:val="22"/>
                </w:rPr>
              </w:rPrChange>
            </w:rPr>
            <w:delText>,</w:delText>
          </w:r>
          <w:r w:rsidR="00C94F0B" w:rsidRPr="00EE2D4E" w:rsidDel="00594EB0">
            <w:rPr>
              <w:rFonts w:ascii="Arial" w:hAnsi="Arial" w:cs="Arial"/>
              <w:sz w:val="22"/>
              <w:szCs w:val="22"/>
              <w:rPrChange w:id="472" w:author="Patrick Drew" w:date="2020-05-12T18:19:00Z">
                <w:rPr>
                  <w:sz w:val="22"/>
                  <w:szCs w:val="22"/>
                </w:rPr>
              </w:rPrChange>
            </w:rPr>
            <w:delText xml:space="preserve"> complicating the interpretation of functional connectivity studies looking at correlations between brain regions where a number of subjects may be constantly transitioning between arousal states. </w:delText>
          </w:r>
          <w:r w:rsidR="00ED402F" w:rsidRPr="00EE2D4E" w:rsidDel="00594EB0">
            <w:rPr>
              <w:rFonts w:ascii="Arial" w:hAnsi="Arial" w:cs="Arial"/>
              <w:sz w:val="22"/>
              <w:szCs w:val="22"/>
              <w:rPrChange w:id="473" w:author="Patrick Drew" w:date="2020-05-12T18:19:00Z">
                <w:rPr>
                  <w:sz w:val="22"/>
                  <w:szCs w:val="22"/>
                </w:rPr>
              </w:rPrChange>
            </w:rPr>
            <w:delText>However, several fMRI studies have shown significant alterations in hemodynamic signals and functional connectivity mapping during NREM sleep</w:delText>
          </w:r>
          <w:r w:rsidR="00083104" w:rsidRPr="00EE2D4E" w:rsidDel="00594EB0">
            <w:rPr>
              <w:rFonts w:ascii="Arial" w:hAnsi="Arial" w:cs="Arial"/>
              <w:sz w:val="22"/>
              <w:szCs w:val="22"/>
              <w:rPrChange w:id="474" w:author="Patrick Drew" w:date="2020-05-12T18:19:00Z">
                <w:rPr>
                  <w:sz w:val="22"/>
                  <w:szCs w:val="22"/>
                </w:rPr>
              </w:rPrChange>
            </w:rPr>
            <w:delText xml:space="preserve"> </w:delText>
          </w:r>
          <w:r w:rsidR="00ED402F" w:rsidRPr="00EE2D4E" w:rsidDel="00594EB0">
            <w:rPr>
              <w:rFonts w:ascii="Arial" w:hAnsi="Arial" w:cs="Arial"/>
              <w:sz w:val="22"/>
              <w:szCs w:val="22"/>
              <w:rPrChange w:id="475" w:author="Patrick Drew" w:date="2020-05-12T18:19:00Z">
                <w:rPr>
                  <w:sz w:val="22"/>
                  <w:szCs w:val="22"/>
                </w:rPr>
              </w:rPrChange>
            </w:rPr>
            <w:fldChar w:fldCharType="begin" w:fldLock="1"/>
          </w:r>
          <w:r w:rsidR="007C7F71" w:rsidRPr="00EE2D4E" w:rsidDel="00594EB0">
            <w:rPr>
              <w:rFonts w:ascii="Arial" w:hAnsi="Arial" w:cs="Arial"/>
              <w:sz w:val="22"/>
              <w:szCs w:val="22"/>
              <w:rPrChange w:id="476" w:author="Patrick Drew" w:date="2020-05-12T18:19:00Z">
                <w:rPr>
                  <w:sz w:val="22"/>
                  <w:szCs w:val="22"/>
                </w:rPr>
              </w:rPrChange>
            </w:rPr>
            <w:delInstrText>ADDIN CSL_CITATION {"citationItems":[{"id":"ITEM-1","itemData":{"DOI":"10.1016/j.mri.2006.04.018","ISSN":"0730725X","abstract":"A number of recent studies of human brain activity using blood-oxygen-level-dependent (BOLD) fMRI and EEG have reported the presence of spatiotemporal patterns of correlated activity in the absence of external stimuli. Although these patterns have been hypothesized to contain important information about brain architecture, little is known about their origin or about their relationship to active cognitive processes such as conscious awareness and monitoring of the environment. In this study, we have investigated the amplitude and spatiotemporal characteristics of resting-state activity patterns and their dependence on the subjects' alertness. For this purpose, BOLD fMRI was performed at 3.0 T on 12 normal subjects using a visual stimulation protocol, followed by a 27 min rest period, during which subjects were allowed to fall asleep. In subjects who were asleep at the end of the scan, we found (a) a higher amplitude of BOLD signal fluctuation during rest compared with subjects who were awake at the end of the scan; (b) spatially independent patterns of correlated activity that involve all of gray matter, including deep brain nuclei; (c) many patterns that were consistent across subjects; (d) that average percentage levels of fluctuation in visual cortex (VC) and whole brain were higher in subjects who were asleep (up to 1.71% and 1.16%, respectively) than in those who were awake (up to 1.15% and 0.96%) at the end of the scan and were comparable with those levels evoked by intense visual stimulation (up to 1.85% and 0.76% for two subject groups); (e) no confirmation of correlation, positive or negative, between thalamus and VC found in earlier studies. These findings suggest that resting-state activity continues during sleep and does not require active cognitive processes or conscious awareness. © 2006 Elsevier Inc. All rights reserved.","author":[{"dropping-particle":"","family":"Fukunaga","given":"Masaki","non-dropping-particle":"","parse-names":false,"suffix":""},{"dropping-particle":"","family":"Horovitz","given":"Silvina G.","non-dropping-particle":"","parse-names":false,"suffix":""},{"dropping-particle":"","family":"Gelderen","given":"Peter","non-dropping-particle":"van","parse-names":false,"suffix":""},{"dropping-particle":"","family":"Zwart","given":"Jacco A.","non-dropping-particle":"de","parse-names":false,"suffix":""},{"dropping-particle":"","family":"Jansma","given":"J. Martijn","non-dropping-particle":"","parse-names":false,"suffix":""},{"dropping-particle":"","family":"Ikonomidou","given":"Vasiliki N.","non-dropping-particle":"","parse-names":false,"suffix":""},{"dropping-particle":"","family":"Chu","given":"Renxin","non-dropping-particle":"","parse-names":false,"suffix":""},{"dropping-particle":"","family":"Deckers","given":"Roel H.R.","non-dropping-particle":"","parse-names":false,"suffix":""},{"dropping-particle":"","family":"Leopold","given":"David A.","non-dropping-particle":"","parse-names":false,"suffix":""},{"dropping-particle":"","family":"Duyn","given":"Jeff H.","non-dropping-particle":"","parse-names":false,"suffix":""}],"container-title":"Magnetic Resonance Imaging","id":"ITEM-1","issue":"8","issued":{"date-parts":[["2006"]]},"page":"979-992","title":"Large-amplitude, spatially correlated fluctuations in BOLD fMRI signals during extended rest and early sleep stages","type":"article-journal","volume":"24"},"uris":["http://www.mendeley.com/documents/?uuid=459539e9-0f75-4c2f-a197-1d8a381650ae"]},{"id":"ITEM-2","itemData":{"DOI":"10.1002/hbm.20428","ISSN":"10659471","abstract":"Recent blood oxygenation level dependent functional MRI (BOLD fMRI) studies of the human brain have shown that in the absence of external stimuli, activity persists in the form of distinct patterns of temporally correlated signal fluctuations. In this work, we investigated the spontaneous BOLD signal fluctuations during states of reduced consciousness such as drowsiness and sleep. For this purpose, we performed BOLD fMRI on normal subjects during varying levels of consciousness, from resting wakefulness to light (non-slow wave) sleep. Depth of sleep was determined based on concurrently acquired EEG data. During light sleep, significant increases in the fluctuation level of the BOLD signal were observed in several cortical areas, among which visual cortex was the most significant. Correlations among brain regions involved with the default-mode network persisted during light sleep. These results suggest that activity in areas such as the default-mode network and primary sensory cortex, as measured from BOLD fMRI fluctuations, does not require a level of consciousness typical of wakefulness. © 2007 Wiley-Liss, Inc.","author":[{"dropping-particle":"","family":"Horovitz","given":"Silvina G.","non-dropping-particle":"","parse-names":false,"suffix":""},{"dropping-particle":"","family":"Fukunaga","given":"Masaki","non-dropping-particle":"","parse-names":false,"suffix":""},{"dropping-particle":"","family":"Zwart","given":"Jacco A.","non-dropping-particle":"De","parse-names":false,"suffix":""},{"dropping-particle":"","family":"Gelderen","given":"Peter","non-dropping-particle":"Van","parse-names":false,"suffix":""},{"dropping-particle":"","family":"Fulton","given":"Susan C.","non-dropping-particle":"","parse-names":false,"suffix":""},{"dropping-particle":"","family":"Balkin","given":"Thomas J.","non-dropping-particle":"","parse-names":false,"suffix":""},{"dropping-particle":"","family":"Duyn","given":"Jeff H.","non-dropping-particle":"","parse-names":false,"suffix":""}],"container-title":"Human Brain Mapping","id":"ITEM-2","issue":"6","issued":{"date-parts":[["2008"]]},"page":"671-682","title":"Low frequency BOLD fluctuations during resting wakefulness and light sleep: A simultaneous EEG-fMRI study","type":"article-journal","volume":"29"},"uris":["http://www.mendeley.com/documents/?uuid=b608df28-791c-469d-bb8b-676524b4ebd2"]},{"id":"ITEM-3","itemData":{"DOI":"10.1073/pnas.0801819105","ISBN":"0801819105","ISSN":"00278424","abstract":"Slow wave sleep (SWS) is associated with spontaneous brain oscillations that are thought to participate in sleep homeostasis and to support the processing of information related to the experiences of the previous awake period. At the cellular level, during SWS, a slow oscillation (&lt; Hz) synchronizes firing patterns in large neuronal populations and is reflected on electroencephalography (EEG) recordings as large-amplitude, low-frequency waves. By using simultaneous EEG and event-related functional magnetic resonance imaging (fMRI), we characterized the transient changes in brain activity consistently associated with slow waves (&gt; 40 μV) and delta waves (75-140 μV) during SWS in 14 non-sleep-deprived normal human volunteers. Significant increases in activity were associated with these waves in several cortical areas, including the inferior frontal, medial prefrontal, precuneus, and posterior cingulate areas. Compared with baseline activity, slow waves are associated with significant activity in the parahippocampal gyrus, cerebellum, and brainstem, whereas delta waves are related to frontal responses. No decrease in activity was observed. This study demonstrates that SWS is not a state of brain quiescence, but rather is an active state during which brain activity is consistently synchronized to the slow oscillation in specific cerebral regions. The partial overlap between the response pattern related to SWS waves and the waking default mode network is consistent with the fascinating hypothesis that brain responses synchronized by the slow oscillation restore microwake-like activity patterns that facilitate neuronal interactions. © 2008 by The National Academy of Sciences of the USA.","author":[{"dropping-particle":"","family":"Dang-Vu","given":"Thien Thanh","non-dropping-particle":"","parse-names":false,"suffix":""},{"dropping-particle":"","family":"Schabus","given":"Manuel","non-dropping-particle":"","parse-names":false,"suffix":""},{"dropping-particle":"","family":"Desseilles","given":"Martin","non-dropping-particle":"","parse-names":false,"suffix":""},{"dropping-particle":"","family":"Albouy","given":"Geneviève","non-dropping-particle":"","parse-names":false,"suffix":""},{"dropping-particle":"","family":"Boly","given":"Mélanie","non-dropping-particle":"","parse-names":false,"suffix":""},{"dropping-particle":"","family":"Darsaud","given":"Annabelle","non-dropping-particle":"","parse-names":false,"suffix":""},{"dropping-particle":"","family":"Gais","given":"Steffen","non-dropping-particle":"","parse-names":false,"suffix":""},{"dropping-particle":"","family":"Rauchs","given":"Géraldine","non-dropping-particle":"","parse-names":false,"suffix":""},{"dropping-particle":"","family":"Sterpenich","given":"Virginie","non-dropping-particle":"","parse-names":false,"suffix":""},{"dropping-particle":"","family":"Vandewalle","given":"Gilles","non-dropping-particle":"","parse-names":false,"suffix":""},{"dropping-particle":"","family":"Carrier","given":"Julie","non-dropping-particle":"","parse-names":false,"suffix":""},{"dropping-particle":"","family":"Moonen","given":"Gustave","non-dropping-particle":"","parse-names":false,"suffix":""},{"dropping-particle":"","family":"Balteau","given":"Evelyne","non-dropping-particle":"","parse-names":false,"suffix":""},{"dropping-particle":"","family":"Degueldre","given":"Christian","non-dropping-particle":"","parse-names":false,"suffix":""},{"dropping-particle":"","family":"Luxen","given":"André","non-dropping-particle":"","parse-names":false,"suffix":""},{"dropping-particle":"","family":"Phillips","given":"Christophe","non-dropping-particle":"","parse-names":false,"suffix":""},{"dropping-particle":"","family":"Maquet","given":"Pierre","non-dropping-particle":"","parse-names":false,"suffix":""}],"container-title":"Proceedings of the National Academy of Sciences of the United States of America","id":"ITEM-3","issue":"39","issued":{"date-parts":[["2008"]]},"page":"15160-15165","title":"Spontaneous neural activity during human slow wave sleep","type":"article-journal","volume":"105"},"uris":["http://www.mendeley.com/documents/?uuid=08f8a7d4-3b18-4237-b469-0d8c1834c6e6"]},{"id":"ITEM-4","itemData":{"DOI":"10.1073/pnas.1111133109","ISSN":"00278424","abstract":"Consciousness is reduced during nonrapid eye movement (NREM) sleep due to changes in brain function that are still poorly understood. Here, we tested the hypothesis that impaired consciousness during NREM sleep is associated with an increased modularity of brain activity. Cerebral connectivity was quantified in restingstate functional magnetic resonance imaging times series acquired in 13 healthy volunteers during wakefulness and NREM sleep. The analysis revealed a modification of the hierarchical organization of large-scale networks into smaller independent modules during NREM sleep, independently from EEG markers of the slow oscillation. Such modifications in brain connectivity, possibly driven by sleep ultraslow oscillations, could hinder the brain's ability to integrate information and account for decreased consciousness during NREM sleep.","author":[{"dropping-particle":"","family":"Boly","given":"Mélanie","non-dropping-particle":"","parse-names":false,"suffix":""},{"dropping-particle":"","family":"Perlbarg","given":"Vincent","non-dropping-particle":"","parse-names":false,"suffix":""},{"dropping-particle":"","family":"Marrelec","given":"Guillaume","non-dropping-particle":"","parse-names":false,"suffix":""},{"dropping-particle":"","family":"Schabus","given":"Manuel","non-dropping-particle":"","parse-names":false,"suffix":""},{"dropping-particle":"","family":"Laureys","given":"Steven","non-dropping-particle":"","parse-names":false,"suffix":""},{"dropping-particle":"","family":"Doyon","given":"Julien","non-dropping-particle":"","parse-names":false,"suffix":""},{"dropping-particle":"","family":"Pélégrini-Issac","given":"Mélanie","non-dropping-particle":"","parse-names":false,"suffix":""},{"dropping-particle":"","family":"Maquet","given":"Pierre","non-dropping-particle":"","parse-names":false,"suffix":""},{"dropping-particle":"","family":"Benali","given":"Habib","non-dropping-particle":"","parse-names":false,"suffix":""}],"container-title":"Proceedings of the National Academy of Sciences of the United States of America","id":"ITEM-4","issue":"15","issued":{"date-parts":[["2012"]]},"page":"5856-5861","title":"Hierarchical clustering of brain activity during human nonrapid eye movement sleep","type":"article-journal","volume":"109"},"uris":["http://www.mendeley.com/documents/?uuid=2b11211d-3893-44f1-89a0-a65a05db0cf9"]},{"id":"ITEM-5","itemData":{"DOI":"10.7554/elife.10781","ISSN":"2050-084X","PMID":"26551562","abstract":"Propagation of slow intrinsic brain activity has been widely observed in electrophysiogical studies of slow wave sleep (SWS). However, in human resting state fMRI (rs-fMRI), intrinsic activity has been understood predominantly in terms of zero-lag temporal synchrony (functional connectivity) within systems known as resting state networks (RSNs). Prior rs-fMRI studies have found that RSNs are generally preserved across wake and sleep. Here, we use a recently developed analysis technique to study propagation of infra-slow intrinsic blood oxygen level dependent (BOLD) signals in normal adults during wake and SWS. This analysis reveals marked changes in propagation patterns in SWS vs. wake. Broadly, ordered propagation is preserved within traditionally defined RSNs but lost between RSNs. Additionally, propagation between cerebral cortex and subcortical structures reverses directions, and intra-cortical propagation becomes reorganized, especially in visual and sensorimotor cortices. These findings show that propagated rs-fMRI activity informs theoretical accounts of the neural functions of sleep.The brain shows spontaneous activity all the time, even when we are sleeping. A technique called functional magnetic resonance imaging (fMRI) has revealed that this spontaneous activity can occur in distinct groups of brain regions at roughly at the same time. Each group is referred to as a resting-state network and the brain regions that make up these networks are largely the same between individuals, and between the sleep and awake states.However, when spontaneous brain activity is measured in rodents and humans using electrodes, it appears that there are actually waves of electrical activity that spread both within and across resting-state networks. In other words, these studies suggest that brain regions tend to become active in turn rather than at the same time. This led Mitra et al. to question whether the techniques used to analyze fMRI scans of spontaneous brain activity might have overlooked differences in the timing of brain activity.Mitra et al. used a new technique to analyze fMRI data from healthy adult volunteers. The experiments show that brain regions are activated in a different order depending on whether the individuals are awake or asleep. Specifically, in conscious individuals information from the senses is first processed by a structure deep within the brain called the thalamus before it is passed to the brain’s outer layer, known as the cortex. …","author":[{"dropping-particle":"","family":"Mitra","given":"Anish","non-dropping-particle":"","parse-names":false,"suffix":""},{"dropping-particle":"","family":"Snyder","given":"Abraham Z","non-dropping-particle":"","parse-names":false,"suffix":""},{"dropping-particle":"","family":"Tagliazucchi","given":"Enzo","non-dropping-particle":"","parse-names":false,"suffix":""},{"dropping-particle":"","family":"Laufs","given":"Helmut","non-dropping-particle":"","parse-names":false,"suffix":""},{"dropping-particle":"","family":"Raichle","given":"Marcus E","non-dropping-particle":"","parse-names":false,"suffix":""}],"container-title":"eLife","id":"ITEM-5","issued":{"date-parts":[["2015"]]},"page":"1-19","title":"Propagated infra-slow intrinsic brain activity reorganizes across wake and slow wave sleep","type":"article-journal","volume":"4"},"uris":["http://www.mendeley.com/documents/?uuid=b3b70d3f-d772-411c-9742-1b611aeb5e19"]},{"id":"ITEM-6","itemData":{"DOI":"10.1073/pnas.0900924106","ISSN":"00278424","abstract":"Descent into sleep is accompanied by disengagement of the conscious brain from the external world. It follows that this process should be associated with reduced neural activity in regions of the brain known to mediate interaction with the environment. We examined blood oxygen dependent (BOLD) signal functional connectivity using conventional seed-based analyses in 3 primary sensory and 3 association networks as normal young adults tran- sitioned from wakefulness to light sleep while lying immobile in the bore of a magnetic resonance imaging scanner. Functional connectivity was maintained in each network throughout all examined states of arousal. Indeed, correlations within the dorsal attention network modestly but significantly increased during light sleep compared to wakefulness. Moreover, our data suggest that neuronally mediated BOLD signal variance generally increases in light sleep. These results do not support the view that ongoing BOLD fluctuations primarily reflect unconstrained cognition. Rather, accumulating evidence supports the hypothesis that spontaneous BOLD fluctuations reflect processes that maintain the integrity of functional systems in the brain.","author":[{"dropping-particle":"","family":"Larson-Prior","given":"Linda J.","non-dropping-particle":"","parse-names":false,"suffix":""},{"dropping-particle":"","family":"Zempel","given":"John M.","non-dropping-particle":"","parse-names":false,"suffix":""},{"dropping-particle":"","family":"Nolan","given":"Tracy S.","non-dropping-particle":"","parse-names":false,"suffix":""},{"dropping-particle":"","family":"Prior","given":"Fred W.","non-dropping-particle":"","parse-names":false,"suffix":""},{"dropping-particle":"","family":"Snyder","given":"Abrahamz","non-dropping-particle":"","parse-names":false,"suffix":""},{"dropping-particle":"","family":"Raichle","given":"Marcus E.","non-dropping-particle":"","parse-names":false,"suffix":""}],"container-title":"Proceedings of the National Academy of Sciences of the United States of America","id":"ITEM-6","issue":"11","issued":{"date-parts":[["2009"]]},"page":"4489-4494","title":"Cortical network functional connectivity in the descent to sleep","type":"article-journal","volume":"106"},"uris":["http://www.mendeley.com/documents/?uuid=2b8b9ce8-7695-4fdc-9801-14167b39e853"]}],"mendeley":{"formattedCitation":"(Boly et al., 2012; Dang-Vu et al., 2008; Fukunaga et al., 2006; Horovitz et al., 2008; Larson-Prior et al., 2009; Mitra et al., 2015)","plainTextFormattedCitation":"(Boly et al., 2012; Dang-Vu et al., 2008; Fukunaga et al., 2006; Horovitz et al., 2008; Larson-Prior et al., 2009; Mitra et al., 2015)","previouslyFormattedCitation":"(Boly et al., 2012; Dang-Vu et al., 2008; Fukunaga et al., 2006; Horovitz et al., 2008; Larson-Prior et al., 2009; Mitra et al., 2015)"},"properties":{"noteIndex":0},"schema":"https://github.com/citation-style-language/schema/raw/master/csl-citation.json"}</w:delInstrText>
          </w:r>
          <w:r w:rsidR="00ED402F" w:rsidRPr="00EE2D4E" w:rsidDel="00594EB0">
            <w:rPr>
              <w:rFonts w:ascii="Arial" w:hAnsi="Arial" w:cs="Arial"/>
              <w:sz w:val="22"/>
              <w:szCs w:val="22"/>
              <w:rPrChange w:id="477" w:author="Patrick Drew" w:date="2020-05-12T18:19:00Z">
                <w:rPr>
                  <w:sz w:val="22"/>
                  <w:szCs w:val="22"/>
                </w:rPr>
              </w:rPrChange>
            </w:rPr>
            <w:fldChar w:fldCharType="separate"/>
          </w:r>
          <w:r w:rsidR="004D71F8" w:rsidRPr="00EE2D4E" w:rsidDel="00594EB0">
            <w:rPr>
              <w:rFonts w:ascii="Arial" w:hAnsi="Arial" w:cs="Arial"/>
              <w:noProof/>
              <w:sz w:val="22"/>
              <w:szCs w:val="22"/>
              <w:rPrChange w:id="478" w:author="Patrick Drew" w:date="2020-05-12T18:19:00Z">
                <w:rPr>
                  <w:noProof/>
                  <w:sz w:val="22"/>
                  <w:szCs w:val="22"/>
                </w:rPr>
              </w:rPrChange>
            </w:rPr>
            <w:delText>(Boly et al., 2012; Dang-Vu et al., 2008; Fukunaga et al., 2006; Horovitz et al., 2008; Larson-Prior et al., 2009; Mitra et al., 2015)</w:delText>
          </w:r>
          <w:r w:rsidR="00ED402F" w:rsidRPr="00EE2D4E" w:rsidDel="00594EB0">
            <w:rPr>
              <w:rFonts w:ascii="Arial" w:hAnsi="Arial" w:cs="Arial"/>
              <w:sz w:val="22"/>
              <w:szCs w:val="22"/>
              <w:rPrChange w:id="479" w:author="Patrick Drew" w:date="2020-05-12T18:19:00Z">
                <w:rPr>
                  <w:sz w:val="22"/>
                  <w:szCs w:val="22"/>
                </w:rPr>
              </w:rPrChange>
            </w:rPr>
            <w:fldChar w:fldCharType="end"/>
          </w:r>
          <w:r w:rsidR="00ED402F" w:rsidRPr="00EE2D4E" w:rsidDel="00594EB0">
            <w:rPr>
              <w:rFonts w:ascii="Arial" w:hAnsi="Arial" w:cs="Arial"/>
              <w:sz w:val="22"/>
              <w:szCs w:val="22"/>
              <w:rPrChange w:id="480" w:author="Patrick Drew" w:date="2020-05-12T18:19:00Z">
                <w:rPr>
                  <w:sz w:val="22"/>
                  <w:szCs w:val="22"/>
                </w:rPr>
              </w:rPrChange>
            </w:rPr>
            <w:delText xml:space="preserve"> suggesting that the BOLD signal increases during sleep. </w:delText>
          </w:r>
        </w:del>
      </w:moveFrom>
      <w:moveFromRangeEnd w:id="449"/>
      <w:del w:id="481" w:author="Patrick Drew" w:date="2020-05-13T10:36:00Z">
        <w:r w:rsidRPr="00EE2D4E" w:rsidDel="00594EB0">
          <w:rPr>
            <w:rFonts w:ascii="Arial" w:hAnsi="Arial" w:cs="Arial"/>
            <w:sz w:val="22"/>
            <w:szCs w:val="22"/>
            <w:rPrChange w:id="482" w:author="Patrick Drew" w:date="2020-05-12T18:19:00Z">
              <w:rPr>
                <w:sz w:val="22"/>
                <w:szCs w:val="22"/>
              </w:rPr>
            </w:rPrChange>
          </w:rPr>
          <w:delText>Sleep-related i</w:delText>
        </w:r>
        <w:r w:rsidR="00ED402F" w:rsidRPr="00EE2D4E" w:rsidDel="00594EB0">
          <w:rPr>
            <w:rFonts w:ascii="Arial" w:hAnsi="Arial" w:cs="Arial"/>
            <w:sz w:val="22"/>
            <w:szCs w:val="22"/>
            <w:rPrChange w:id="483" w:author="Patrick Drew" w:date="2020-05-12T18:19:00Z">
              <w:rPr>
                <w:sz w:val="22"/>
                <w:szCs w:val="22"/>
              </w:rPr>
            </w:rPrChange>
          </w:rPr>
          <w:delText xml:space="preserve">ncreases in the BOLD signal </w:delText>
        </w:r>
        <w:r w:rsidR="00F00CD4" w:rsidRPr="00EE2D4E" w:rsidDel="00594EB0">
          <w:rPr>
            <w:rFonts w:ascii="Arial" w:hAnsi="Arial" w:cs="Arial"/>
            <w:sz w:val="22"/>
            <w:szCs w:val="22"/>
            <w:rPrChange w:id="484" w:author="Patrick Drew" w:date="2020-05-12T18:19:00Z">
              <w:rPr>
                <w:sz w:val="22"/>
                <w:szCs w:val="22"/>
              </w:rPr>
            </w:rPrChange>
          </w:rPr>
          <w:delText xml:space="preserve">have been correlated with increases in the flow of cerebrospinal fluid </w:delText>
        </w:r>
        <w:r w:rsidR="00ED402F" w:rsidRPr="00EE2D4E" w:rsidDel="00594EB0">
          <w:rPr>
            <w:rFonts w:ascii="Arial" w:hAnsi="Arial" w:cs="Arial"/>
            <w:sz w:val="22"/>
            <w:szCs w:val="22"/>
            <w:rPrChange w:id="485" w:author="Patrick Drew" w:date="2020-05-12T18:19:00Z">
              <w:rPr>
                <w:sz w:val="22"/>
                <w:szCs w:val="22"/>
              </w:rPr>
            </w:rPrChange>
          </w:rPr>
          <w:delText xml:space="preserve">by </w:delText>
        </w:r>
        <w:r w:rsidR="00BD10EB" w:rsidRPr="00EE2D4E" w:rsidDel="00594EB0">
          <w:rPr>
            <w:rFonts w:ascii="Arial" w:hAnsi="Arial" w:cs="Arial"/>
            <w:sz w:val="22"/>
            <w:szCs w:val="22"/>
            <w:rPrChange w:id="486" w:author="Patrick Drew" w:date="2020-05-12T18:19:00Z">
              <w:rPr>
                <w:sz w:val="22"/>
                <w:szCs w:val="22"/>
              </w:rPr>
            </w:rPrChange>
          </w:rPr>
          <w:delText>recent studies in humans</w:delText>
        </w:r>
      </w:del>
      <w:del w:id="487" w:author="Patrick Drew" w:date="2020-05-13T09:47:00Z">
        <w:r w:rsidR="00083104" w:rsidRPr="00EE2D4E" w:rsidDel="00055730">
          <w:rPr>
            <w:rFonts w:ascii="Arial" w:hAnsi="Arial" w:cs="Arial"/>
            <w:sz w:val="22"/>
            <w:szCs w:val="22"/>
            <w:rPrChange w:id="488" w:author="Patrick Drew" w:date="2020-05-12T18:19:00Z">
              <w:rPr>
                <w:sz w:val="22"/>
                <w:szCs w:val="22"/>
              </w:rPr>
            </w:rPrChange>
          </w:rPr>
          <w:delText xml:space="preserve"> </w:delText>
        </w:r>
        <w:r w:rsidR="00BD10EB" w:rsidRPr="00EE2D4E" w:rsidDel="00055730">
          <w:rPr>
            <w:rFonts w:ascii="Arial" w:hAnsi="Arial" w:cs="Arial"/>
            <w:sz w:val="22"/>
            <w:szCs w:val="22"/>
            <w:rPrChange w:id="489" w:author="Patrick Drew" w:date="2020-05-12T18:19:00Z">
              <w:rPr>
                <w:sz w:val="22"/>
                <w:szCs w:val="22"/>
              </w:rPr>
            </w:rPrChange>
          </w:rPr>
          <w:fldChar w:fldCharType="begin" w:fldLock="1"/>
        </w:r>
        <w:r w:rsidR="007C7F71" w:rsidRPr="00EE2D4E" w:rsidDel="00055730">
          <w:rPr>
            <w:rFonts w:ascii="Arial" w:hAnsi="Arial" w:cs="Arial"/>
            <w:sz w:val="22"/>
            <w:szCs w:val="22"/>
            <w:rPrChange w:id="490" w:author="Patrick Drew" w:date="2020-05-12T18:19:00Z">
              <w:rPr>
                <w:sz w:val="22"/>
                <w:szCs w:val="22"/>
              </w:rPr>
            </w:rPrChange>
          </w:rPr>
          <w:delInstrText>ADDIN CSL_CITATION {"citationItems":[{"id":"ITEM-1","itemData":{"DOI":"10.1126/science.aax5440","ISSN":"10959203","PMID":"31672896","abstract":"Sleep is essential for both cognition and maintenance of healthy brain function. Slow waves in neural activity contribute to memory consolidation, whereas cerebrospinal fluid (CSF) clears metabolic waste products from the brain. Whether these two processes are related is not known. We used accelerated neuroimaging to measure physiological and neural dynamics in the human brain. We discovered a coherent pattern of oscillating electrophysiological, hemodynamic, and CSF dynamics that appears during non–rapid eye movement sleep. Neural slow waves are followed by hemodynamic oscillations, which in turn are coupled to CSF flow. These results demonstrate that the sleeping brain exhibits waves of CSF flow on a macroscopic scale, and these CSF dynamics are interlinked with neural and hemodynamic rhythms.","author":[{"dropping-particle":"","family":"Fultz","given":"Nina E.","non-dropping-particle":"","parse-names":false,"suffix":""},{"dropping-particle":"","family":"Bonmassar","given":"Giorgio","non-dropping-particle":"","parse-names":false,"suffix":""},{"dropping-particle":"","family":"Setsompop","given":"Kawin","non-dropping-particle":"","parse-names":false,"suffix":""},{"dropping-particle":"","family":"Stickgold","given":"Robert A.","non-dropping-particle":"","parse-names":false,"suffix":""},{"dropping-particle":"","family":"Rosen","given":"Bruce R.","non-dropping-particle":"","parse-names":false,"suffix":""},{"dropping-particle":"","family":"Polimeni","given":"Jonathan R.","non-dropping-particle":"","parse-names":false,"suffix":""},{"dropping-particle":"","family":"Lewis","given":"Laura D.","non-dropping-particle":"","parse-names":false,"suffix":""}],"container-title":"Science","id":"ITEM-1","issue":"6465","issued":{"date-parts":[["2019"]]},"page":"628-631","title":"Coupled electrophysiological, hemodynamic, and cerebrospinal fluid oscillations in human sleep","type":"article-journal","volume":"366"},"uris":["http://www.mendeley.com/documents/?uuid=f8d2a64d-4537-4792-91d2-e700056b87b0"]}],"mendeley":{"formattedCitation":"(Fultz et al., 2019)","plainTextFormattedCitation":"(Fultz et al., 2019)","previouslyFormattedCitation":"(Fultz et al., 2019)"},"properties":{"noteIndex":0},"schema":"https://github.com/citation-style-language/schema/raw/master/csl-citation.json"}</w:delInstrText>
        </w:r>
        <w:r w:rsidR="00BD10EB" w:rsidRPr="00EE2D4E" w:rsidDel="00055730">
          <w:rPr>
            <w:rFonts w:ascii="Arial" w:hAnsi="Arial" w:cs="Arial"/>
            <w:sz w:val="22"/>
            <w:szCs w:val="22"/>
            <w:rPrChange w:id="491" w:author="Patrick Drew" w:date="2020-05-12T18:19:00Z">
              <w:rPr>
                <w:sz w:val="22"/>
                <w:szCs w:val="22"/>
              </w:rPr>
            </w:rPrChange>
          </w:rPr>
          <w:fldChar w:fldCharType="separate"/>
        </w:r>
        <w:r w:rsidR="004D71F8" w:rsidRPr="00EE2D4E" w:rsidDel="00055730">
          <w:rPr>
            <w:rFonts w:ascii="Arial" w:hAnsi="Arial" w:cs="Arial"/>
            <w:noProof/>
            <w:sz w:val="22"/>
            <w:szCs w:val="22"/>
            <w:rPrChange w:id="492" w:author="Patrick Drew" w:date="2020-05-12T18:19:00Z">
              <w:rPr>
                <w:noProof/>
                <w:sz w:val="22"/>
                <w:szCs w:val="22"/>
              </w:rPr>
            </w:rPrChange>
          </w:rPr>
          <w:delText>(Fultz et al., 2019)</w:delText>
        </w:r>
        <w:r w:rsidR="00BD10EB" w:rsidRPr="00EE2D4E" w:rsidDel="00055730">
          <w:rPr>
            <w:rFonts w:ascii="Arial" w:hAnsi="Arial" w:cs="Arial"/>
            <w:sz w:val="22"/>
            <w:szCs w:val="22"/>
            <w:rPrChange w:id="493" w:author="Patrick Drew" w:date="2020-05-12T18:19:00Z">
              <w:rPr>
                <w:sz w:val="22"/>
                <w:szCs w:val="22"/>
              </w:rPr>
            </w:rPrChange>
          </w:rPr>
          <w:fldChar w:fldCharType="end"/>
        </w:r>
      </w:del>
      <w:del w:id="494" w:author="Patrick Drew" w:date="2020-05-13T10:36:00Z">
        <w:r w:rsidR="00F00CD4" w:rsidRPr="00EE2D4E" w:rsidDel="00594EB0">
          <w:rPr>
            <w:rFonts w:ascii="Arial" w:hAnsi="Arial" w:cs="Arial"/>
            <w:sz w:val="22"/>
            <w:szCs w:val="22"/>
            <w:rPrChange w:id="495" w:author="Patrick Drew" w:date="2020-05-12T18:19:00Z">
              <w:rPr>
                <w:sz w:val="22"/>
                <w:szCs w:val="22"/>
              </w:rPr>
            </w:rPrChange>
          </w:rPr>
          <w:delText>, which compliments previously work in mice showing that</w:delText>
        </w:r>
        <w:r w:rsidR="00BD10EB" w:rsidRPr="00EE2D4E" w:rsidDel="00594EB0">
          <w:rPr>
            <w:rFonts w:ascii="Arial" w:hAnsi="Arial" w:cs="Arial"/>
            <w:sz w:val="22"/>
            <w:szCs w:val="22"/>
            <w:rPrChange w:id="496" w:author="Patrick Drew" w:date="2020-05-12T18:19:00Z">
              <w:rPr>
                <w:sz w:val="22"/>
                <w:szCs w:val="22"/>
              </w:rPr>
            </w:rPrChange>
          </w:rPr>
          <w:delText xml:space="preserve"> </w:delText>
        </w:r>
        <w:r w:rsidR="00F00CD4" w:rsidRPr="00EE2D4E" w:rsidDel="00594EB0">
          <w:rPr>
            <w:rFonts w:ascii="Arial" w:hAnsi="Arial" w:cs="Arial"/>
            <w:sz w:val="22"/>
            <w:szCs w:val="22"/>
            <w:rPrChange w:id="497" w:author="Patrick Drew" w:date="2020-05-12T18:19:00Z">
              <w:rPr>
                <w:sz w:val="22"/>
                <w:szCs w:val="22"/>
              </w:rPr>
            </w:rPrChange>
          </w:rPr>
          <w:delText>sleep plays a part in glymphatic flow’s metabolite clearance</w:delText>
        </w:r>
      </w:del>
      <w:del w:id="498" w:author="Patrick Drew" w:date="2020-05-13T09:48:00Z">
        <w:r w:rsidR="00F00CD4" w:rsidRPr="00EE2D4E" w:rsidDel="00055730">
          <w:rPr>
            <w:rFonts w:ascii="Arial" w:hAnsi="Arial" w:cs="Arial"/>
            <w:sz w:val="22"/>
            <w:szCs w:val="22"/>
            <w:rPrChange w:id="499" w:author="Patrick Drew" w:date="2020-05-12T18:19:00Z">
              <w:rPr>
                <w:sz w:val="22"/>
                <w:szCs w:val="22"/>
              </w:rPr>
            </w:rPrChange>
          </w:rPr>
          <w:delText xml:space="preserve"> </w:delText>
        </w:r>
        <w:r w:rsidR="00F00CD4" w:rsidRPr="00EE2D4E" w:rsidDel="00055730">
          <w:rPr>
            <w:rFonts w:ascii="Arial" w:hAnsi="Arial" w:cs="Arial"/>
            <w:sz w:val="22"/>
            <w:szCs w:val="22"/>
            <w:rPrChange w:id="500" w:author="Patrick Drew" w:date="2020-05-12T18:19:00Z">
              <w:rPr>
                <w:sz w:val="22"/>
                <w:szCs w:val="22"/>
              </w:rPr>
            </w:rPrChange>
          </w:rPr>
          <w:fldChar w:fldCharType="begin" w:fldLock="1"/>
        </w:r>
        <w:r w:rsidR="002803F4" w:rsidRPr="00EE2D4E" w:rsidDel="00055730">
          <w:rPr>
            <w:rFonts w:ascii="Arial" w:hAnsi="Arial" w:cs="Arial"/>
            <w:sz w:val="22"/>
            <w:szCs w:val="22"/>
            <w:rPrChange w:id="501" w:author="Patrick Drew" w:date="2020-05-12T18:19:00Z">
              <w:rPr>
                <w:sz w:val="22"/>
                <w:szCs w:val="22"/>
              </w:rPr>
            </w:rPrChange>
          </w:rPr>
          <w:delInstrText>ADDIN CSL_CITATION {"citationItems":[{"id":"ITEM-1","itemData":{"DOI":"10.1126/science.1241224","ISSN":"10959203","PMID":"24136970","abstract":"The conservation of sleep across all animal species suggests that sleep serves a vital function. We here report that sleep has a critical function in ensuring metabolic homeostasis. Using real-time assessments of tetramethylammonium diffusion and two-photon imaging in live mice, we show that natural sleep or anesthesia are associated with a 60% increase in the interstitial space, resulting in a striking increase in convective exchange of cerebrospinal fluid with interstitial fluid. In turn, convective fluxes of interstitial fluid increased the rate of β-amyloid clearance during sleep. Thus, the restorative function of sleep may be a consequence of the enhanced removal of potentially neurotoxic waste products that accumulate in the awake central nervous system.","author":[{"dropping-particle":"","family":"Xie","given":"Lulu","non-dropping-particle":"","parse-names":false,"suffix":""},{"dropping-particle":"","family":"Kang","given":"Hongyi","non-dropping-particle":"","parse-names":false,"suffix":""},{"dropping-particle":"","family":"Xu","given":"Qiwu","non-dropping-particle":"","parse-names":false,"suffix":""},{"dropping-particle":"","family":"Chen","given":"Michael J.","non-dropping-particle":"","parse-names":false,"suffix":""},{"dropping-particle":"","family":"Liao","given":"Yonghong","non-dropping-particle":"","parse-names":false,"suffix":""},{"dropping-particle":"","family":"Thiyagarajan","given":"Meenakshisundaram","non-dropping-particle":"","parse-names":false,"suffix":""},{"dropping-particle":"","family":"O'Donnell","given":"John","non-dropping-particle":"","parse-names":false,"suffix":""},{"dropping-particle":"","family":"Christensen","given":"Daniel J.","non-dropping-particle":"","parse-names":false,"suffix":""},{"dropping-particle":"","family":"Nicholson","given":"Charles","non-dropping-particle":"","parse-names":false,"suffix":""},{"dropping-particle":"","family":"Iliff","given":"Jeffrey J.","non-dropping-particle":"","parse-names":false,"suffix":""},{"dropping-particle":"","family":"Takano","given":"Takahiro","non-dropping-particle":"","parse-names":false,"suffix":""},{"dropping-particle":"","family":"Deane","given":"Rashid","non-dropping-particle":"","parse-names":false,"suffix":""},{"dropping-particle":"","family":"Nedergaard","given":"Maiken","non-dropping-particle":"","parse-names":false,"suffix":""}],"container-title":"Science","id":"ITEM-1","issue":"6156","issued":{"date-parts":[["2013"]]},"page":"373-377","title":"Sleep drives metabolite clearance from the adult brain","type":"article-journal","volume":"342"},"uris":["http://www.mendeley.com/documents/?uuid=ee65e7be-7925-420b-b384-6a19eab9f2ea"]}],"mendeley":{"formattedCitation":"(Xie et al., 2013)","plainTextFormattedCitation":"(Xie et al., 2013)","previouslyFormattedCitation":"(Xie et al., 2013)"},"properties":{"noteIndex":0},"schema":"https://github.com/citation-style-language/schema/raw/master/csl-citation.json"}</w:delInstrText>
        </w:r>
        <w:r w:rsidR="00F00CD4" w:rsidRPr="00EE2D4E" w:rsidDel="00055730">
          <w:rPr>
            <w:rFonts w:ascii="Arial" w:hAnsi="Arial" w:cs="Arial"/>
            <w:sz w:val="22"/>
            <w:szCs w:val="22"/>
            <w:rPrChange w:id="502" w:author="Patrick Drew" w:date="2020-05-12T18:19:00Z">
              <w:rPr>
                <w:sz w:val="22"/>
                <w:szCs w:val="22"/>
              </w:rPr>
            </w:rPrChange>
          </w:rPr>
          <w:fldChar w:fldCharType="separate"/>
        </w:r>
        <w:r w:rsidR="00F00CD4" w:rsidRPr="00EE2D4E" w:rsidDel="00055730">
          <w:rPr>
            <w:rFonts w:ascii="Arial" w:hAnsi="Arial" w:cs="Arial"/>
            <w:noProof/>
            <w:sz w:val="22"/>
            <w:szCs w:val="22"/>
            <w:rPrChange w:id="503" w:author="Patrick Drew" w:date="2020-05-12T18:19:00Z">
              <w:rPr>
                <w:noProof/>
                <w:sz w:val="22"/>
                <w:szCs w:val="22"/>
              </w:rPr>
            </w:rPrChange>
          </w:rPr>
          <w:delText>(Xie et al., 2013)</w:delText>
        </w:r>
        <w:r w:rsidR="00F00CD4" w:rsidRPr="00EE2D4E" w:rsidDel="00055730">
          <w:rPr>
            <w:rFonts w:ascii="Arial" w:hAnsi="Arial" w:cs="Arial"/>
            <w:sz w:val="22"/>
            <w:szCs w:val="22"/>
            <w:rPrChange w:id="504" w:author="Patrick Drew" w:date="2020-05-12T18:19:00Z">
              <w:rPr>
                <w:sz w:val="22"/>
                <w:szCs w:val="22"/>
              </w:rPr>
            </w:rPrChange>
          </w:rPr>
          <w:fldChar w:fldCharType="end"/>
        </w:r>
      </w:del>
      <w:del w:id="505" w:author="Patrick Drew" w:date="2020-05-13T10:36:00Z">
        <w:r w:rsidR="00F00CD4" w:rsidRPr="00EE2D4E" w:rsidDel="00594EB0">
          <w:rPr>
            <w:rFonts w:ascii="Arial" w:hAnsi="Arial" w:cs="Arial"/>
            <w:sz w:val="22"/>
            <w:szCs w:val="22"/>
            <w:rPrChange w:id="506" w:author="Patrick Drew" w:date="2020-05-12T18:19:00Z">
              <w:rPr>
                <w:sz w:val="22"/>
                <w:szCs w:val="22"/>
              </w:rPr>
            </w:rPrChange>
          </w:rPr>
          <w:delText>. The combination of these works give motivation for further exploration of what changes in the vasculature during sleep, and how those changes related to sleep’s large changes in neural activation.</w:delText>
        </w:r>
      </w:del>
    </w:p>
    <w:p w14:paraId="70000656" w14:textId="46265122" w:rsidR="00F448E4" w:rsidRPr="00EE2D4E" w:rsidRDefault="00F448E4">
      <w:pPr>
        <w:adjustRightInd w:val="0"/>
        <w:spacing w:line="360" w:lineRule="auto"/>
        <w:contextualSpacing/>
        <w:jc w:val="both"/>
        <w:rPr>
          <w:rFonts w:ascii="Arial" w:hAnsi="Arial" w:cs="Arial"/>
          <w:sz w:val="22"/>
          <w:szCs w:val="22"/>
          <w:rPrChange w:id="507" w:author="Patrick Drew" w:date="2020-05-12T18:19:00Z">
            <w:rPr>
              <w:sz w:val="22"/>
              <w:szCs w:val="22"/>
            </w:rPr>
          </w:rPrChange>
        </w:rPr>
        <w:pPrChange w:id="508" w:author="Patrick Drew" w:date="2020-05-12T18:16:00Z">
          <w:pPr>
            <w:adjustRightInd w:val="0"/>
            <w:contextualSpacing/>
            <w:jc w:val="both"/>
          </w:pPr>
        </w:pPrChange>
      </w:pPr>
    </w:p>
    <w:p w14:paraId="76627448" w14:textId="2EBC005C" w:rsidR="007A13BD" w:rsidRPr="00EE2D4E" w:rsidRDefault="00DA19A2">
      <w:pPr>
        <w:adjustRightInd w:val="0"/>
        <w:spacing w:line="360" w:lineRule="auto"/>
        <w:contextualSpacing/>
        <w:jc w:val="both"/>
        <w:rPr>
          <w:rFonts w:ascii="Arial" w:hAnsi="Arial" w:cs="Arial"/>
          <w:b/>
          <w:bCs/>
          <w:sz w:val="22"/>
          <w:szCs w:val="22"/>
          <w:u w:val="single"/>
          <w:rPrChange w:id="509" w:author="Patrick Drew" w:date="2020-05-12T18:19:00Z">
            <w:rPr>
              <w:b/>
              <w:bCs/>
              <w:sz w:val="22"/>
              <w:szCs w:val="22"/>
              <w:u w:val="single"/>
            </w:rPr>
          </w:rPrChange>
        </w:rPr>
        <w:pPrChange w:id="510" w:author="Patrick Drew" w:date="2020-05-12T18:16:00Z">
          <w:pPr>
            <w:adjustRightInd w:val="0"/>
            <w:contextualSpacing/>
            <w:jc w:val="both"/>
          </w:pPr>
        </w:pPrChange>
      </w:pPr>
      <w:r w:rsidRPr="00EE2D4E">
        <w:rPr>
          <w:rFonts w:ascii="Arial" w:hAnsi="Arial" w:cs="Arial"/>
          <w:b/>
          <w:bCs/>
          <w:sz w:val="22"/>
          <w:szCs w:val="22"/>
          <w:u w:val="single"/>
          <w:rPrChange w:id="511" w:author="Patrick Drew" w:date="2020-05-12T18:19:00Z">
            <w:rPr>
              <w:b/>
              <w:bCs/>
              <w:sz w:val="22"/>
              <w:szCs w:val="22"/>
              <w:u w:val="single"/>
            </w:rPr>
          </w:rPrChange>
        </w:rPr>
        <w:t>Results</w:t>
      </w:r>
    </w:p>
    <w:p w14:paraId="6D269B8D" w14:textId="0BFD92C3" w:rsidR="00B76195" w:rsidRDefault="00B76195">
      <w:pPr>
        <w:adjustRightInd w:val="0"/>
        <w:spacing w:line="360" w:lineRule="auto"/>
        <w:contextualSpacing/>
        <w:jc w:val="both"/>
        <w:rPr>
          <w:ins w:id="512" w:author="Patrick Drew" w:date="2020-05-12T20:44:00Z"/>
          <w:rFonts w:ascii="Arial" w:hAnsi="Arial" w:cs="Arial"/>
          <w:sz w:val="22"/>
          <w:szCs w:val="22"/>
        </w:rPr>
      </w:pPr>
      <w:ins w:id="513" w:author="Patrick Drew" w:date="2020-05-12T20:38:00Z">
        <w:r>
          <w:rPr>
            <w:rFonts w:ascii="Arial" w:hAnsi="Arial" w:cs="Arial"/>
            <w:sz w:val="22"/>
            <w:szCs w:val="22"/>
          </w:rPr>
          <w:t>We used intrinsic optical signal</w:t>
        </w:r>
      </w:ins>
      <w:ins w:id="514" w:author="Patrick Drew" w:date="2020-05-13T08:06:00Z">
        <w:r w:rsidR="008C28EB">
          <w:rPr>
            <w:rFonts w:ascii="Arial" w:hAnsi="Arial" w:cs="Arial"/>
            <w:sz w:val="22"/>
            <w:szCs w:val="22"/>
          </w:rPr>
          <w:t xml:space="preserve"> (IOS)</w:t>
        </w:r>
      </w:ins>
      <w:ins w:id="515" w:author="Patrick Drew" w:date="2020-05-12T20:38:00Z">
        <w:r>
          <w:rPr>
            <w:rFonts w:ascii="Arial" w:hAnsi="Arial" w:cs="Arial"/>
            <w:sz w:val="22"/>
            <w:szCs w:val="22"/>
          </w:rPr>
          <w:t xml:space="preserve"> </w:t>
        </w:r>
        <w:commentRangeStart w:id="516"/>
        <w:r>
          <w:rPr>
            <w:rFonts w:ascii="Arial" w:hAnsi="Arial" w:cs="Arial"/>
            <w:sz w:val="22"/>
            <w:szCs w:val="22"/>
          </w:rPr>
          <w:t xml:space="preserve">imaging </w:t>
        </w:r>
      </w:ins>
      <w:commentRangeEnd w:id="516"/>
      <w:ins w:id="517" w:author="Patrick Drew" w:date="2020-05-12T20:42:00Z">
        <w:r>
          <w:rPr>
            <w:rStyle w:val="CommentReference"/>
          </w:rPr>
          <w:commentReference w:id="516"/>
        </w:r>
      </w:ins>
      <w:ins w:id="518" w:author="Patrick Drew" w:date="2020-05-12T20:38:00Z">
        <w:r>
          <w:rPr>
            <w:rFonts w:ascii="Arial" w:hAnsi="Arial" w:cs="Arial"/>
            <w:sz w:val="22"/>
            <w:szCs w:val="22"/>
          </w:rPr>
          <w:t>(</w:t>
        </w:r>
      </w:ins>
      <w:ins w:id="519" w:author="Patrick Drew" w:date="2020-05-12T20:39:00Z">
        <w:r>
          <w:rPr>
            <w:rFonts w:ascii="Arial" w:hAnsi="Arial" w:cs="Arial"/>
            <w:sz w:val="22"/>
            <w:szCs w:val="22"/>
          </w:rPr>
          <w:t xml:space="preserve">14 mice) and </w:t>
        </w:r>
        <w:commentRangeStart w:id="520"/>
        <w:r>
          <w:rPr>
            <w:rFonts w:ascii="Arial" w:hAnsi="Arial" w:cs="Arial"/>
            <w:sz w:val="22"/>
            <w:szCs w:val="22"/>
          </w:rPr>
          <w:t xml:space="preserve">2-photon microscopy </w:t>
        </w:r>
      </w:ins>
      <w:commentRangeEnd w:id="520"/>
      <w:ins w:id="521" w:author="Patrick Drew" w:date="2020-05-12T20:43:00Z">
        <w:r>
          <w:rPr>
            <w:rStyle w:val="CommentReference"/>
          </w:rPr>
          <w:commentReference w:id="520"/>
        </w:r>
      </w:ins>
      <w:ins w:id="522" w:author="Patrick Drew" w:date="2020-05-12T20:39:00Z">
        <w:r>
          <w:rPr>
            <w:rFonts w:ascii="Arial" w:hAnsi="Arial" w:cs="Arial"/>
            <w:sz w:val="22"/>
            <w:szCs w:val="22"/>
          </w:rPr>
          <w:t xml:space="preserve">(6 mice) in concert with </w:t>
        </w:r>
        <w:commentRangeStart w:id="523"/>
        <w:r>
          <w:rPr>
            <w:rFonts w:ascii="Arial" w:hAnsi="Arial" w:cs="Arial"/>
            <w:sz w:val="22"/>
            <w:szCs w:val="22"/>
          </w:rPr>
          <w:t>electr</w:t>
        </w:r>
      </w:ins>
      <w:ins w:id="524" w:author="Patrick Drew" w:date="2020-05-12T20:41:00Z">
        <w:r>
          <w:rPr>
            <w:rFonts w:ascii="Arial" w:hAnsi="Arial" w:cs="Arial"/>
            <w:sz w:val="22"/>
            <w:szCs w:val="22"/>
          </w:rPr>
          <w:t>o</w:t>
        </w:r>
      </w:ins>
      <w:ins w:id="525" w:author="Patrick Drew" w:date="2020-05-12T20:40:00Z">
        <w:r>
          <w:rPr>
            <w:rFonts w:ascii="Arial" w:hAnsi="Arial" w:cs="Arial"/>
            <w:sz w:val="22"/>
            <w:szCs w:val="22"/>
          </w:rPr>
          <w:t>p</w:t>
        </w:r>
      </w:ins>
      <w:ins w:id="526" w:author="Patrick Drew" w:date="2020-05-12T20:39:00Z">
        <w:r>
          <w:rPr>
            <w:rFonts w:ascii="Arial" w:hAnsi="Arial" w:cs="Arial"/>
            <w:sz w:val="22"/>
            <w:szCs w:val="22"/>
          </w:rPr>
          <w:t>hysi</w:t>
        </w:r>
      </w:ins>
      <w:ins w:id="527" w:author="Patrick Drew" w:date="2020-05-12T20:40:00Z">
        <w:r>
          <w:rPr>
            <w:rFonts w:ascii="Arial" w:hAnsi="Arial" w:cs="Arial"/>
            <w:sz w:val="22"/>
            <w:szCs w:val="22"/>
          </w:rPr>
          <w:t>olo</w:t>
        </w:r>
      </w:ins>
      <w:ins w:id="528" w:author="Patrick Drew" w:date="2020-05-12T20:39:00Z">
        <w:r>
          <w:rPr>
            <w:rFonts w:ascii="Arial" w:hAnsi="Arial" w:cs="Arial"/>
            <w:sz w:val="22"/>
            <w:szCs w:val="22"/>
          </w:rPr>
          <w:t>gy</w:t>
        </w:r>
      </w:ins>
      <w:ins w:id="529" w:author="Patrick Drew" w:date="2020-05-12T20:38:00Z">
        <w:r>
          <w:rPr>
            <w:rFonts w:ascii="Arial" w:hAnsi="Arial" w:cs="Arial"/>
            <w:sz w:val="22"/>
            <w:szCs w:val="22"/>
          </w:rPr>
          <w:t xml:space="preserve"> </w:t>
        </w:r>
      </w:ins>
      <w:ins w:id="530" w:author="Patrick Drew" w:date="2020-05-12T20:43:00Z">
        <w:r>
          <w:rPr>
            <w:rFonts w:ascii="Arial" w:hAnsi="Arial" w:cs="Arial"/>
            <w:sz w:val="22"/>
            <w:szCs w:val="22"/>
          </w:rPr>
          <w:t>to measure hemod</w:t>
        </w:r>
      </w:ins>
      <w:ins w:id="531" w:author="Patrick Drew" w:date="2020-05-12T20:44:00Z">
        <w:r>
          <w:rPr>
            <w:rFonts w:ascii="Arial" w:hAnsi="Arial" w:cs="Arial"/>
            <w:sz w:val="22"/>
            <w:szCs w:val="22"/>
          </w:rPr>
          <w:t>ynamic signals</w:t>
        </w:r>
      </w:ins>
      <w:ins w:id="532" w:author="Patrick Drew" w:date="2020-05-13T08:53:00Z">
        <w:r w:rsidR="00770886">
          <w:rPr>
            <w:rFonts w:ascii="Arial" w:hAnsi="Arial" w:cs="Arial"/>
            <w:sz w:val="22"/>
            <w:szCs w:val="22"/>
          </w:rPr>
          <w:t xml:space="preserve"> </w:t>
        </w:r>
      </w:ins>
      <w:ins w:id="533" w:author="Patrick Drew" w:date="2020-05-12T20:44:00Z">
        <w:r>
          <w:rPr>
            <w:rFonts w:ascii="Arial" w:hAnsi="Arial" w:cs="Arial"/>
            <w:sz w:val="22"/>
            <w:szCs w:val="22"/>
          </w:rPr>
          <w:t xml:space="preserve">and </w:t>
        </w:r>
      </w:ins>
      <w:ins w:id="534" w:author="Patrick Drew" w:date="2020-05-12T20:38:00Z">
        <w:r>
          <w:rPr>
            <w:rFonts w:ascii="Arial" w:hAnsi="Arial" w:cs="Arial"/>
            <w:sz w:val="22"/>
            <w:szCs w:val="22"/>
          </w:rPr>
          <w:t xml:space="preserve"> </w:t>
        </w:r>
      </w:ins>
      <w:commentRangeEnd w:id="523"/>
      <w:ins w:id="535" w:author="Patrick Drew" w:date="2020-05-12T20:42:00Z">
        <w:r>
          <w:rPr>
            <w:rStyle w:val="CommentReference"/>
          </w:rPr>
          <w:commentReference w:id="523"/>
        </w:r>
      </w:ins>
      <w:ins w:id="536" w:author="Patrick Drew" w:date="2020-05-12T20:44:00Z">
        <w:r>
          <w:rPr>
            <w:rFonts w:ascii="Arial" w:hAnsi="Arial" w:cs="Arial"/>
            <w:sz w:val="22"/>
            <w:szCs w:val="22"/>
          </w:rPr>
          <w:t>neural activity</w:t>
        </w:r>
      </w:ins>
      <w:ins w:id="537" w:author="Patrick Drew" w:date="2020-05-13T11:28:00Z">
        <w:r w:rsidR="00D97569">
          <w:rPr>
            <w:rFonts w:ascii="Arial" w:hAnsi="Arial" w:cs="Arial"/>
            <w:sz w:val="22"/>
            <w:szCs w:val="22"/>
          </w:rPr>
          <w:t xml:space="preserve"> from the</w:t>
        </w:r>
      </w:ins>
      <w:ins w:id="538" w:author="Patrick Drew" w:date="2020-05-13T08:53:00Z">
        <w:r w:rsidR="00770886" w:rsidRPr="00770886">
          <w:rPr>
            <w:rFonts w:ascii="Arial" w:hAnsi="Arial" w:cs="Arial"/>
            <w:sz w:val="22"/>
            <w:szCs w:val="22"/>
          </w:rPr>
          <w:t xml:space="preserve"> </w:t>
        </w:r>
        <w:r w:rsidR="00770886">
          <w:rPr>
            <w:rFonts w:ascii="Arial" w:hAnsi="Arial" w:cs="Arial"/>
            <w:sz w:val="22"/>
            <w:szCs w:val="22"/>
          </w:rPr>
          <w:t>whiske</w:t>
        </w:r>
      </w:ins>
      <w:ins w:id="539" w:author="Patrick Drew" w:date="2020-05-13T11:28:00Z">
        <w:r w:rsidR="00D97569">
          <w:rPr>
            <w:rFonts w:ascii="Arial" w:hAnsi="Arial" w:cs="Arial"/>
            <w:sz w:val="22"/>
            <w:szCs w:val="22"/>
          </w:rPr>
          <w:t>r representation</w:t>
        </w:r>
      </w:ins>
      <w:ins w:id="540" w:author="Patrick Drew" w:date="2020-05-13T08:53:00Z">
        <w:r w:rsidR="00770886">
          <w:rPr>
            <w:rFonts w:ascii="Arial" w:hAnsi="Arial" w:cs="Arial"/>
            <w:sz w:val="22"/>
            <w:szCs w:val="22"/>
          </w:rPr>
          <w:t xml:space="preserve"> of somatosensory cortex and the CA1 region of the hippocampus</w:t>
        </w:r>
      </w:ins>
      <w:ins w:id="541" w:author="Patrick Drew" w:date="2020-05-12T20:44:00Z">
        <w:r>
          <w:rPr>
            <w:rFonts w:ascii="Arial" w:hAnsi="Arial" w:cs="Arial"/>
            <w:sz w:val="22"/>
            <w:szCs w:val="22"/>
          </w:rPr>
          <w:t xml:space="preserve"> in un-anesthetized, </w:t>
        </w:r>
        <w:proofErr w:type="spellStart"/>
        <w:r>
          <w:rPr>
            <w:rFonts w:ascii="Arial" w:hAnsi="Arial" w:cs="Arial"/>
            <w:sz w:val="22"/>
            <w:szCs w:val="22"/>
          </w:rPr>
          <w:t>headfixed</w:t>
        </w:r>
        <w:proofErr w:type="spellEnd"/>
        <w:r>
          <w:rPr>
            <w:rFonts w:ascii="Arial" w:hAnsi="Arial" w:cs="Arial"/>
            <w:sz w:val="22"/>
            <w:szCs w:val="22"/>
          </w:rPr>
          <w:t xml:space="preserve"> </w:t>
        </w:r>
        <w:r w:rsidR="00071635" w:rsidRPr="00554FA2">
          <w:rPr>
            <w:rFonts w:ascii="Arial" w:hAnsi="Arial" w:cs="Arial"/>
            <w:sz w:val="22"/>
            <w:szCs w:val="22"/>
          </w:rPr>
          <w:t xml:space="preserve">C57/BL6J </w:t>
        </w:r>
        <w:r>
          <w:rPr>
            <w:rFonts w:ascii="Arial" w:hAnsi="Arial" w:cs="Arial"/>
            <w:sz w:val="22"/>
            <w:szCs w:val="22"/>
          </w:rPr>
          <w:t>mice</w:t>
        </w:r>
        <w:r w:rsidR="00071635">
          <w:rPr>
            <w:rFonts w:ascii="Arial" w:hAnsi="Arial" w:cs="Arial"/>
            <w:sz w:val="22"/>
            <w:szCs w:val="22"/>
          </w:rPr>
          <w:t xml:space="preserve"> (Figure 1a)</w:t>
        </w:r>
        <w:r>
          <w:rPr>
            <w:rFonts w:ascii="Arial" w:hAnsi="Arial" w:cs="Arial"/>
            <w:sz w:val="22"/>
            <w:szCs w:val="22"/>
          </w:rPr>
          <w:t>.</w:t>
        </w:r>
      </w:ins>
      <w:ins w:id="542" w:author="Patrick Drew" w:date="2020-05-12T21:15:00Z">
        <w:r w:rsidR="001902A9">
          <w:rPr>
            <w:rFonts w:ascii="Arial" w:hAnsi="Arial" w:cs="Arial"/>
            <w:sz w:val="22"/>
            <w:szCs w:val="22"/>
          </w:rPr>
          <w:t xml:space="preserve">  </w:t>
        </w:r>
      </w:ins>
      <w:ins w:id="543" w:author="Patrick Drew" w:date="2020-05-13T13:23:00Z">
        <w:r w:rsidR="00756D42">
          <w:rPr>
            <w:rFonts w:ascii="Arial" w:hAnsi="Arial" w:cs="Arial"/>
            <w:sz w:val="22"/>
            <w:szCs w:val="22"/>
          </w:rPr>
          <w:t>We obtained X total hours of data from these mice (</w:t>
        </w:r>
        <w:r w:rsidR="00756D42" w:rsidRPr="00554FA2">
          <w:rPr>
            <w:rFonts w:ascii="Arial" w:hAnsi="Arial" w:cs="Arial"/>
            <w:sz w:val="22"/>
            <w:szCs w:val="22"/>
            <w:highlight w:val="yellow"/>
          </w:rPr>
          <w:t xml:space="preserve">mean: </w:t>
        </w:r>
        <w:proofErr w:type="spellStart"/>
        <w:r w:rsidR="00756D42" w:rsidRPr="00554FA2">
          <w:rPr>
            <w:rFonts w:ascii="Arial" w:hAnsi="Arial" w:cs="Arial"/>
            <w:sz w:val="22"/>
            <w:szCs w:val="22"/>
            <w:highlight w:val="yellow"/>
          </w:rPr>
          <w:t>N±std</w:t>
        </w:r>
        <w:proofErr w:type="spellEnd"/>
        <w:r w:rsidR="00756D42" w:rsidRPr="00554FA2">
          <w:rPr>
            <w:rFonts w:ascii="Arial" w:hAnsi="Arial" w:cs="Arial"/>
            <w:sz w:val="22"/>
            <w:szCs w:val="22"/>
            <w:highlight w:val="yellow"/>
          </w:rPr>
          <w:t xml:space="preserve"> hours per mouse from IOS mice, </w:t>
        </w:r>
        <w:proofErr w:type="spellStart"/>
        <w:r w:rsidR="00756D42" w:rsidRPr="00554FA2">
          <w:rPr>
            <w:rFonts w:ascii="Arial" w:hAnsi="Arial" w:cs="Arial"/>
            <w:sz w:val="22"/>
            <w:szCs w:val="22"/>
            <w:highlight w:val="yellow"/>
          </w:rPr>
          <w:t>K±std</w:t>
        </w:r>
        <w:proofErr w:type="spellEnd"/>
        <w:r w:rsidR="00756D42" w:rsidRPr="00554FA2">
          <w:rPr>
            <w:rFonts w:ascii="Arial" w:hAnsi="Arial" w:cs="Arial"/>
            <w:sz w:val="22"/>
            <w:szCs w:val="22"/>
            <w:highlight w:val="yellow"/>
          </w:rPr>
          <w:t xml:space="preserve"> hours per mouse from 2-photon imaged mice, supplemental Figure X</w:t>
        </w:r>
        <w:r w:rsidR="00756D42">
          <w:rPr>
            <w:rFonts w:ascii="Arial" w:hAnsi="Arial" w:cs="Arial"/>
            <w:sz w:val="22"/>
            <w:szCs w:val="22"/>
          </w:rPr>
          <w:t>).</w:t>
        </w:r>
      </w:ins>
      <w:ins w:id="544" w:author="Patrick Drew" w:date="2020-05-13T14:41:00Z">
        <w:r w:rsidR="00C80BA6">
          <w:rPr>
            <w:rFonts w:ascii="Arial" w:hAnsi="Arial" w:cs="Arial"/>
            <w:sz w:val="22"/>
            <w:szCs w:val="22"/>
          </w:rPr>
          <w:t xml:space="preserve">  </w:t>
        </w:r>
        <w:r w:rsidR="00C80BA6" w:rsidRPr="00554FA2">
          <w:rPr>
            <w:rFonts w:ascii="Arial" w:hAnsi="Arial" w:cs="Arial"/>
            <w:sz w:val="22"/>
            <w:szCs w:val="22"/>
          </w:rPr>
          <w:t>All experiments were performed during the animal’s light cycle period.</w:t>
        </w:r>
      </w:ins>
      <w:ins w:id="545" w:author="Patrick Drew" w:date="2020-05-13T18:35:00Z">
        <w:r w:rsidR="00A92F39">
          <w:rPr>
            <w:rFonts w:ascii="Arial" w:hAnsi="Arial" w:cs="Arial"/>
            <w:sz w:val="22"/>
            <w:szCs w:val="22"/>
          </w:rPr>
          <w:t xml:space="preserve">  </w:t>
        </w:r>
      </w:ins>
      <w:ins w:id="546" w:author="Patrick Drew" w:date="2020-05-12T21:15:00Z">
        <w:r w:rsidR="00C51F27">
          <w:rPr>
            <w:rFonts w:ascii="Arial" w:hAnsi="Arial" w:cs="Arial"/>
            <w:sz w:val="22"/>
            <w:szCs w:val="22"/>
          </w:rPr>
          <w:t xml:space="preserve">We </w:t>
        </w:r>
      </w:ins>
      <w:ins w:id="547" w:author="Patrick Drew" w:date="2020-05-13T07:27:00Z">
        <w:r w:rsidR="005D1070">
          <w:rPr>
            <w:rFonts w:ascii="Arial" w:hAnsi="Arial" w:cs="Arial"/>
            <w:sz w:val="22"/>
            <w:szCs w:val="22"/>
          </w:rPr>
          <w:t>tracked</w:t>
        </w:r>
      </w:ins>
      <w:ins w:id="548" w:author="Patrick Drew" w:date="2020-05-12T21:15:00Z">
        <w:r w:rsidR="00C51F27">
          <w:rPr>
            <w:rFonts w:ascii="Arial" w:hAnsi="Arial" w:cs="Arial"/>
            <w:sz w:val="22"/>
            <w:szCs w:val="22"/>
          </w:rPr>
          <w:t xml:space="preserve"> whisk</w:t>
        </w:r>
      </w:ins>
      <w:ins w:id="549" w:author="Patrick Drew" w:date="2020-05-13T07:28:00Z">
        <w:r w:rsidR="004C4636">
          <w:rPr>
            <w:rFonts w:ascii="Arial" w:hAnsi="Arial" w:cs="Arial"/>
            <w:sz w:val="22"/>
            <w:szCs w:val="22"/>
          </w:rPr>
          <w:t>ing</w:t>
        </w:r>
      </w:ins>
      <w:ins w:id="550" w:author="Patrick Drew" w:date="2020-05-13T07:27:00Z">
        <w:r w:rsidR="005D1070">
          <w:rPr>
            <w:rFonts w:ascii="Arial" w:hAnsi="Arial" w:cs="Arial"/>
            <w:sz w:val="22"/>
            <w:szCs w:val="22"/>
          </w:rPr>
          <w:t>,</w:t>
        </w:r>
        <w:r w:rsidR="004C4636">
          <w:rPr>
            <w:rFonts w:ascii="Arial" w:hAnsi="Arial" w:cs="Arial"/>
            <w:sz w:val="22"/>
            <w:szCs w:val="22"/>
          </w:rPr>
          <w:t xml:space="preserve"> body movement,</w:t>
        </w:r>
      </w:ins>
      <w:ins w:id="551" w:author="Patrick Drew" w:date="2020-05-12T21:15:00Z">
        <w:r w:rsidR="00C51F27">
          <w:rPr>
            <w:rFonts w:ascii="Arial" w:hAnsi="Arial" w:cs="Arial"/>
            <w:sz w:val="22"/>
            <w:szCs w:val="22"/>
          </w:rPr>
          <w:t xml:space="preserve"> and </w:t>
        </w:r>
        <w:proofErr w:type="spellStart"/>
        <w:r w:rsidR="00C51F27">
          <w:rPr>
            <w:rFonts w:ascii="Arial" w:hAnsi="Arial" w:cs="Arial"/>
            <w:sz w:val="22"/>
            <w:szCs w:val="22"/>
          </w:rPr>
          <w:t>nuccal</w:t>
        </w:r>
        <w:proofErr w:type="spellEnd"/>
        <w:r w:rsidR="00C51F27">
          <w:rPr>
            <w:rFonts w:ascii="Arial" w:hAnsi="Arial" w:cs="Arial"/>
            <w:sz w:val="22"/>
            <w:szCs w:val="22"/>
          </w:rPr>
          <w:t xml:space="preserve"> muscle </w:t>
        </w:r>
        <w:commentRangeStart w:id="552"/>
        <w:r w:rsidR="00C51F27">
          <w:rPr>
            <w:rFonts w:ascii="Arial" w:hAnsi="Arial" w:cs="Arial"/>
            <w:sz w:val="22"/>
            <w:szCs w:val="22"/>
          </w:rPr>
          <w:t>EMG</w:t>
        </w:r>
        <w:commentRangeEnd w:id="552"/>
        <w:r w:rsidR="00C51F27">
          <w:rPr>
            <w:rStyle w:val="CommentReference"/>
          </w:rPr>
          <w:commentReference w:id="552"/>
        </w:r>
      </w:ins>
      <w:ins w:id="553" w:author="Patrick Drew" w:date="2020-05-13T07:28:00Z">
        <w:r w:rsidR="004C4636">
          <w:rPr>
            <w:rFonts w:ascii="Arial" w:hAnsi="Arial" w:cs="Arial"/>
            <w:sz w:val="22"/>
            <w:szCs w:val="22"/>
          </w:rPr>
          <w:t xml:space="preserve"> (Fig 1X)</w:t>
        </w:r>
      </w:ins>
      <w:ins w:id="554" w:author="Patrick Drew" w:date="2020-05-13T08:16:00Z">
        <w:r w:rsidR="004A5E26">
          <w:rPr>
            <w:rFonts w:ascii="Arial" w:hAnsi="Arial" w:cs="Arial"/>
            <w:sz w:val="22"/>
            <w:szCs w:val="22"/>
          </w:rPr>
          <w:t>, as spontaneous</w:t>
        </w:r>
      </w:ins>
      <w:ins w:id="555" w:author="Patrick Drew" w:date="2020-05-13T08:52:00Z">
        <w:r w:rsidR="00770886">
          <w:rPr>
            <w:rFonts w:ascii="Arial" w:hAnsi="Arial" w:cs="Arial"/>
            <w:sz w:val="22"/>
            <w:szCs w:val="22"/>
          </w:rPr>
          <w:t xml:space="preserve"> ‘fidgeting’</w:t>
        </w:r>
      </w:ins>
      <w:ins w:id="556" w:author="Patrick Drew" w:date="2020-05-13T08:16:00Z">
        <w:r w:rsidR="004A5E26">
          <w:rPr>
            <w:rFonts w:ascii="Arial" w:hAnsi="Arial" w:cs="Arial"/>
            <w:sz w:val="22"/>
            <w:szCs w:val="22"/>
          </w:rPr>
          <w:t xml:space="preserve"> behavior</w:t>
        </w:r>
      </w:ins>
      <w:ins w:id="557" w:author="Patrick Drew" w:date="2020-05-13T08:52:00Z">
        <w:r w:rsidR="00770886">
          <w:rPr>
            <w:rFonts w:ascii="Arial" w:hAnsi="Arial" w:cs="Arial"/>
            <w:sz w:val="22"/>
            <w:szCs w:val="22"/>
          </w:rPr>
          <w:t>s</w:t>
        </w:r>
      </w:ins>
      <w:ins w:id="558" w:author="Patrick Drew" w:date="2020-05-13T08:16:00Z">
        <w:r w:rsidR="004A5E26">
          <w:rPr>
            <w:rFonts w:ascii="Arial" w:hAnsi="Arial" w:cs="Arial"/>
            <w:sz w:val="22"/>
            <w:szCs w:val="22"/>
          </w:rPr>
          <w:t xml:space="preserve"> drives the majority of neural activity and hemodynamic signals in the awake </w:t>
        </w:r>
        <w:commentRangeStart w:id="559"/>
        <w:proofErr w:type="spellStart"/>
        <w:r w:rsidR="004A5E26">
          <w:rPr>
            <w:rFonts w:ascii="Arial" w:hAnsi="Arial" w:cs="Arial"/>
            <w:sz w:val="22"/>
            <w:szCs w:val="22"/>
          </w:rPr>
          <w:t>mouse</w:t>
        </w:r>
      </w:ins>
      <w:commentRangeEnd w:id="559"/>
      <w:ins w:id="560" w:author="Patrick Drew" w:date="2020-05-13T08:17:00Z">
        <w:r w:rsidR="004A5E26">
          <w:rPr>
            <w:rStyle w:val="CommentReference"/>
          </w:rPr>
          <w:commentReference w:id="559"/>
        </w:r>
      </w:ins>
      <w:ins w:id="561" w:author="Patrick Drew" w:date="2020-05-13T13:21:00Z">
        <w:r w:rsidR="00756D42">
          <w:rPr>
            <w:rFonts w:ascii="Arial" w:hAnsi="Arial" w:cs="Arial"/>
            <w:sz w:val="22"/>
            <w:szCs w:val="22"/>
          </w:rPr>
          <w:t>,and</w:t>
        </w:r>
        <w:proofErr w:type="spellEnd"/>
        <w:r w:rsidR="00756D42">
          <w:rPr>
            <w:rFonts w:ascii="Arial" w:hAnsi="Arial" w:cs="Arial"/>
            <w:sz w:val="22"/>
            <w:szCs w:val="22"/>
          </w:rPr>
          <w:t xml:space="preserve"> these signals can be used to </w:t>
        </w:r>
      </w:ins>
      <w:ins w:id="562" w:author="Patrick Drew" w:date="2020-05-13T13:22:00Z">
        <w:r w:rsidR="00756D42">
          <w:rPr>
            <w:rFonts w:ascii="Arial" w:hAnsi="Arial" w:cs="Arial"/>
            <w:sz w:val="22"/>
            <w:szCs w:val="22"/>
          </w:rPr>
          <w:t>determine the arousal state of the animal</w:t>
        </w:r>
      </w:ins>
      <w:ins w:id="563" w:author="Patrick Drew" w:date="2020-05-13T07:28:00Z">
        <w:r w:rsidR="004C4636">
          <w:rPr>
            <w:rFonts w:ascii="Arial" w:hAnsi="Arial" w:cs="Arial"/>
            <w:sz w:val="22"/>
            <w:szCs w:val="22"/>
          </w:rPr>
          <w:t>.</w:t>
        </w:r>
      </w:ins>
      <w:ins w:id="564" w:author="Patrick Drew" w:date="2020-05-13T08:16:00Z">
        <w:r w:rsidR="004A5E26">
          <w:rPr>
            <w:rFonts w:ascii="Arial" w:hAnsi="Arial" w:cs="Arial"/>
            <w:sz w:val="22"/>
            <w:szCs w:val="22"/>
          </w:rPr>
          <w:t xml:space="preserve"> </w:t>
        </w:r>
      </w:ins>
      <w:ins w:id="565" w:author="Patrick Drew" w:date="2020-05-13T07:28:00Z">
        <w:r w:rsidR="004C4636">
          <w:rPr>
            <w:rFonts w:ascii="Arial" w:hAnsi="Arial" w:cs="Arial"/>
            <w:sz w:val="22"/>
            <w:szCs w:val="22"/>
          </w:rPr>
          <w:t xml:space="preserve"> </w:t>
        </w:r>
      </w:ins>
      <w:ins w:id="566" w:author="Patrick Drew" w:date="2020-05-13T08:45:00Z">
        <w:r w:rsidR="00E30831">
          <w:rPr>
            <w:rFonts w:ascii="Arial" w:hAnsi="Arial" w:cs="Arial"/>
            <w:sz w:val="22"/>
            <w:szCs w:val="22"/>
          </w:rPr>
          <w:t>We</w:t>
        </w:r>
      </w:ins>
      <w:ins w:id="567" w:author="Patrick Drew" w:date="2020-05-13T07:28:00Z">
        <w:r w:rsidR="004C4636">
          <w:rPr>
            <w:rFonts w:ascii="Arial" w:hAnsi="Arial" w:cs="Arial"/>
            <w:sz w:val="22"/>
            <w:szCs w:val="22"/>
          </w:rPr>
          <w:t xml:space="preserve"> </w:t>
        </w:r>
      </w:ins>
      <w:ins w:id="568" w:author="Patrick Drew" w:date="2020-05-13T07:29:00Z">
        <w:r w:rsidR="004C4636">
          <w:rPr>
            <w:rFonts w:ascii="Arial" w:hAnsi="Arial" w:cs="Arial"/>
            <w:sz w:val="22"/>
            <w:szCs w:val="22"/>
          </w:rPr>
          <w:t>used an automated algorithm to determine the arousal state</w:t>
        </w:r>
      </w:ins>
      <w:ins w:id="569" w:author="Patrick Drew" w:date="2020-05-13T08:45:00Z">
        <w:r w:rsidR="00E30831">
          <w:rPr>
            <w:rFonts w:ascii="Arial" w:hAnsi="Arial" w:cs="Arial"/>
            <w:sz w:val="22"/>
            <w:szCs w:val="22"/>
          </w:rPr>
          <w:t xml:space="preserve"> from these behavioral measures and hippocampal and cortical LFPs</w:t>
        </w:r>
      </w:ins>
      <w:ins w:id="570" w:author="Patrick Drew" w:date="2020-05-13T07:29:00Z">
        <w:r w:rsidR="004C4636">
          <w:rPr>
            <w:rFonts w:ascii="Arial" w:hAnsi="Arial" w:cs="Arial"/>
            <w:sz w:val="22"/>
            <w:szCs w:val="22"/>
          </w:rPr>
          <w:t xml:space="preserve"> (see Methods)</w:t>
        </w:r>
      </w:ins>
      <w:ins w:id="571" w:author="Patrick Drew" w:date="2020-05-13T13:22:00Z">
        <w:r w:rsidR="00756D42">
          <w:rPr>
            <w:rFonts w:ascii="Arial" w:hAnsi="Arial" w:cs="Arial"/>
            <w:sz w:val="22"/>
            <w:szCs w:val="22"/>
          </w:rPr>
          <w:t>, categorizing every five second interval into one of three categories: not asleep, NREM sleep, or REM</w:t>
        </w:r>
      </w:ins>
      <w:ins w:id="572" w:author="Patrick Drew" w:date="2020-05-13T13:23:00Z">
        <w:r w:rsidR="00756D42">
          <w:rPr>
            <w:rFonts w:ascii="Arial" w:hAnsi="Arial" w:cs="Arial"/>
            <w:sz w:val="22"/>
            <w:szCs w:val="22"/>
          </w:rPr>
          <w:t xml:space="preserve"> sleep</w:t>
        </w:r>
      </w:ins>
      <w:ins w:id="573" w:author="Patrick Drew" w:date="2020-05-13T07:29:00Z">
        <w:r w:rsidR="004C4636">
          <w:rPr>
            <w:rFonts w:ascii="Arial" w:hAnsi="Arial" w:cs="Arial"/>
            <w:sz w:val="22"/>
            <w:szCs w:val="22"/>
          </w:rPr>
          <w:t>.</w:t>
        </w:r>
      </w:ins>
      <w:ins w:id="574" w:author="Patrick Drew" w:date="2020-05-13T20:11:00Z">
        <w:r w:rsidR="002B286C">
          <w:rPr>
            <w:rFonts w:ascii="Arial" w:hAnsi="Arial" w:cs="Arial"/>
            <w:sz w:val="22"/>
            <w:szCs w:val="22"/>
          </w:rPr>
          <w:t xml:space="preserve">  Not asleep periods were further characterize</w:t>
        </w:r>
      </w:ins>
      <w:ins w:id="575" w:author="Patrick Drew" w:date="2020-05-13T20:12:00Z">
        <w:r w:rsidR="002B286C">
          <w:rPr>
            <w:rFonts w:ascii="Arial" w:hAnsi="Arial" w:cs="Arial"/>
            <w:sz w:val="22"/>
            <w:szCs w:val="22"/>
          </w:rPr>
          <w:t>d into “true” rest and whisking conditions.</w:t>
        </w:r>
      </w:ins>
      <w:ins w:id="576" w:author="Patrick Drew" w:date="2020-05-13T07:56:00Z">
        <w:r w:rsidR="000F73A1">
          <w:rPr>
            <w:rFonts w:ascii="Arial" w:hAnsi="Arial" w:cs="Arial"/>
            <w:sz w:val="22"/>
            <w:szCs w:val="22"/>
          </w:rPr>
          <w:t xml:space="preserve">  </w:t>
        </w:r>
      </w:ins>
      <w:ins w:id="577" w:author="Patrick Drew" w:date="2020-05-13T13:38:00Z">
        <w:r w:rsidR="005A187F">
          <w:rPr>
            <w:rFonts w:ascii="Arial" w:hAnsi="Arial" w:cs="Arial"/>
            <w:sz w:val="22"/>
            <w:szCs w:val="22"/>
          </w:rPr>
          <w:t>After mice were habituated to head fixation after a week, d</w:t>
        </w:r>
      </w:ins>
      <w:ins w:id="578" w:author="Patrick Drew" w:date="2020-05-13T13:37:00Z">
        <w:r w:rsidR="005A187F">
          <w:rPr>
            <w:rFonts w:ascii="Arial" w:hAnsi="Arial" w:cs="Arial"/>
            <w:sz w:val="22"/>
            <w:szCs w:val="22"/>
          </w:rPr>
          <w:t xml:space="preserve">ata was acquired from each mouse </w:t>
        </w:r>
      </w:ins>
      <w:ins w:id="579" w:author="Patrick Drew" w:date="2020-05-13T13:38:00Z">
        <w:r w:rsidR="005A187F">
          <w:rPr>
            <w:rFonts w:ascii="Arial" w:hAnsi="Arial" w:cs="Arial"/>
            <w:sz w:val="22"/>
            <w:szCs w:val="22"/>
          </w:rPr>
          <w:t>for</w:t>
        </w:r>
      </w:ins>
      <w:ins w:id="580" w:author="Patrick Drew" w:date="2020-05-13T13:37:00Z">
        <w:r w:rsidR="005A187F">
          <w:rPr>
            <w:rFonts w:ascii="Arial" w:hAnsi="Arial" w:cs="Arial"/>
            <w:sz w:val="22"/>
            <w:szCs w:val="22"/>
          </w:rPr>
          <w:t xml:space="preserve"> 3-6</w:t>
        </w:r>
      </w:ins>
      <w:ins w:id="581" w:author="Patrick Drew" w:date="2020-05-13T13:38:00Z">
        <w:r w:rsidR="005A187F">
          <w:rPr>
            <w:rFonts w:ascii="Arial" w:hAnsi="Arial" w:cs="Arial"/>
            <w:sz w:val="22"/>
            <w:szCs w:val="22"/>
          </w:rPr>
          <w:t xml:space="preserve"> days.</w:t>
        </w:r>
      </w:ins>
      <w:ins w:id="582" w:author="Patrick Drew" w:date="2020-05-13T18:35:00Z">
        <w:r w:rsidR="00A92F39">
          <w:rPr>
            <w:rFonts w:ascii="Arial" w:hAnsi="Arial" w:cs="Arial"/>
            <w:sz w:val="22"/>
            <w:szCs w:val="22"/>
          </w:rPr>
          <w:t xml:space="preserve">  All reported values are </w:t>
        </w:r>
        <w:proofErr w:type="spellStart"/>
        <w:r w:rsidR="00A92F39">
          <w:rPr>
            <w:rFonts w:ascii="Arial" w:hAnsi="Arial" w:cs="Arial"/>
            <w:sz w:val="22"/>
            <w:szCs w:val="22"/>
          </w:rPr>
          <w:t>mean±standard</w:t>
        </w:r>
        <w:proofErr w:type="spellEnd"/>
        <w:r w:rsidR="00A92F39">
          <w:rPr>
            <w:rFonts w:ascii="Arial" w:hAnsi="Arial" w:cs="Arial"/>
            <w:sz w:val="22"/>
            <w:szCs w:val="22"/>
          </w:rPr>
          <w:t xml:space="preserve"> deviation unless otherwise indicated.</w:t>
        </w:r>
      </w:ins>
      <w:ins w:id="583" w:author="Patrick Drew" w:date="2020-05-13T13:37:00Z">
        <w:r w:rsidR="005A187F">
          <w:rPr>
            <w:rFonts w:ascii="Arial" w:hAnsi="Arial" w:cs="Arial"/>
            <w:sz w:val="22"/>
            <w:szCs w:val="22"/>
          </w:rPr>
          <w:t xml:space="preserve"> </w:t>
        </w:r>
      </w:ins>
    </w:p>
    <w:p w14:paraId="6745D55A" w14:textId="71E80133" w:rsidR="00AE5711" w:rsidDel="002B286C" w:rsidRDefault="00AE5711" w:rsidP="00EE2D4E">
      <w:pPr>
        <w:adjustRightInd w:val="0"/>
        <w:spacing w:line="360" w:lineRule="auto"/>
        <w:contextualSpacing/>
        <w:jc w:val="both"/>
        <w:rPr>
          <w:del w:id="584" w:author="Patrick Drew" w:date="2020-05-13T11:25:00Z"/>
          <w:rFonts w:ascii="Arial" w:hAnsi="Arial" w:cs="Arial"/>
          <w:sz w:val="22"/>
          <w:szCs w:val="22"/>
        </w:rPr>
      </w:pPr>
      <w:del w:id="585" w:author="Patrick Drew" w:date="2020-05-13T11:25:00Z">
        <w:r w:rsidRPr="00EE2D4E" w:rsidDel="00D97569">
          <w:rPr>
            <w:rFonts w:ascii="Arial" w:hAnsi="Arial" w:cs="Arial"/>
            <w:sz w:val="22"/>
            <w:szCs w:val="22"/>
            <w:rPrChange w:id="586" w:author="Patrick Drew" w:date="2020-05-12T18:19:00Z">
              <w:rPr>
                <w:sz w:val="22"/>
                <w:szCs w:val="22"/>
              </w:rPr>
            </w:rPrChange>
          </w:rPr>
          <w:delText>All experiments were performed on adult C57/BL6J mice (N = 20</w:delText>
        </w:r>
        <w:r w:rsidR="0091257F" w:rsidRPr="00EE2D4E" w:rsidDel="00D97569">
          <w:rPr>
            <w:rFonts w:ascii="Arial" w:hAnsi="Arial" w:cs="Arial"/>
            <w:sz w:val="22"/>
            <w:szCs w:val="22"/>
            <w:rPrChange w:id="587" w:author="Patrick Drew" w:date="2020-05-12T18:19:00Z">
              <w:rPr>
                <w:sz w:val="22"/>
                <w:szCs w:val="22"/>
              </w:rPr>
            </w:rPrChange>
          </w:rPr>
          <w:delText xml:space="preserve"> animals: </w:delText>
        </w:r>
        <w:r w:rsidRPr="00EE2D4E" w:rsidDel="00D97569">
          <w:rPr>
            <w:rFonts w:ascii="Arial" w:hAnsi="Arial" w:cs="Arial"/>
            <w:sz w:val="22"/>
            <w:szCs w:val="22"/>
            <w:rPrChange w:id="588" w:author="Patrick Drew" w:date="2020-05-12T18:19:00Z">
              <w:rPr>
                <w:sz w:val="22"/>
                <w:szCs w:val="22"/>
              </w:rPr>
            </w:rPrChange>
          </w:rPr>
          <w:delText>14 IOS and 6 2PLSM) that were thoroughly conditioned to head-fixation and were able to naturally fall asleep during experimentation</w:delText>
        </w:r>
        <w:r w:rsidR="0091257F" w:rsidRPr="00EE2D4E" w:rsidDel="00D97569">
          <w:rPr>
            <w:rFonts w:ascii="Arial" w:hAnsi="Arial" w:cs="Arial"/>
            <w:sz w:val="22"/>
            <w:szCs w:val="22"/>
            <w:rPrChange w:id="589" w:author="Patrick Drew" w:date="2020-05-12T18:19:00Z">
              <w:rPr>
                <w:sz w:val="22"/>
                <w:szCs w:val="22"/>
              </w:rPr>
            </w:rPrChange>
          </w:rPr>
          <w:delText xml:space="preserve">. Experiments for each animal took place for a minimum of 3 hours and were repeated over the course of 6 days. </w:delText>
        </w:r>
        <w:r w:rsidR="0091257F" w:rsidRPr="00EE2D4E" w:rsidDel="00D97569">
          <w:rPr>
            <w:rFonts w:ascii="Arial" w:hAnsi="Arial" w:cs="Arial"/>
            <w:b/>
            <w:bCs/>
            <w:sz w:val="22"/>
            <w:szCs w:val="22"/>
            <w:rPrChange w:id="590" w:author="Patrick Drew" w:date="2020-05-12T18:19:00Z">
              <w:rPr>
                <w:b/>
                <w:bCs/>
                <w:sz w:val="22"/>
                <w:szCs w:val="22"/>
              </w:rPr>
            </w:rPrChange>
          </w:rPr>
          <w:delText>More stats from supplemental figure on how much data per animal?</w:delText>
        </w:r>
      </w:del>
    </w:p>
    <w:p w14:paraId="6C82FCEF" w14:textId="77777777" w:rsidR="002B286C" w:rsidRPr="00EE2D4E" w:rsidRDefault="002B286C">
      <w:pPr>
        <w:adjustRightInd w:val="0"/>
        <w:spacing w:line="360" w:lineRule="auto"/>
        <w:contextualSpacing/>
        <w:jc w:val="both"/>
        <w:rPr>
          <w:ins w:id="591" w:author="Patrick Drew" w:date="2020-05-13T20:11:00Z"/>
          <w:rFonts w:ascii="Arial" w:hAnsi="Arial" w:cs="Arial"/>
          <w:b/>
          <w:bCs/>
          <w:sz w:val="22"/>
          <w:szCs w:val="22"/>
          <w:rPrChange w:id="592" w:author="Patrick Drew" w:date="2020-05-12T18:19:00Z">
            <w:rPr>
              <w:ins w:id="593" w:author="Patrick Drew" w:date="2020-05-13T20:11:00Z"/>
              <w:b/>
              <w:bCs/>
              <w:sz w:val="22"/>
              <w:szCs w:val="22"/>
            </w:rPr>
          </w:rPrChange>
        </w:rPr>
        <w:pPrChange w:id="594" w:author="Patrick Drew" w:date="2020-05-12T18:16:00Z">
          <w:pPr>
            <w:adjustRightInd w:val="0"/>
            <w:contextualSpacing/>
            <w:jc w:val="both"/>
          </w:pPr>
        </w:pPrChange>
      </w:pPr>
    </w:p>
    <w:p w14:paraId="5E1AE36A" w14:textId="77777777" w:rsidR="00096B03" w:rsidRPr="00EE2D4E" w:rsidRDefault="00096B03">
      <w:pPr>
        <w:adjustRightInd w:val="0"/>
        <w:spacing w:line="360" w:lineRule="auto"/>
        <w:contextualSpacing/>
        <w:jc w:val="both"/>
        <w:rPr>
          <w:rFonts w:ascii="Arial" w:hAnsi="Arial" w:cs="Arial"/>
          <w:b/>
          <w:bCs/>
          <w:sz w:val="22"/>
          <w:szCs w:val="22"/>
          <w:u w:val="single"/>
          <w:rPrChange w:id="595" w:author="Patrick Drew" w:date="2020-05-12T18:19:00Z">
            <w:rPr>
              <w:b/>
              <w:bCs/>
              <w:sz w:val="22"/>
              <w:szCs w:val="22"/>
              <w:u w:val="single"/>
            </w:rPr>
          </w:rPrChange>
        </w:rPr>
        <w:pPrChange w:id="596" w:author="Patrick Drew" w:date="2020-05-12T18:16:00Z">
          <w:pPr>
            <w:adjustRightInd w:val="0"/>
            <w:contextualSpacing/>
            <w:jc w:val="both"/>
          </w:pPr>
        </w:pPrChange>
      </w:pPr>
    </w:p>
    <w:p w14:paraId="439E88B6" w14:textId="77777777" w:rsidR="00756D42" w:rsidRDefault="0091257F" w:rsidP="00EE2D4E">
      <w:pPr>
        <w:adjustRightInd w:val="0"/>
        <w:spacing w:line="360" w:lineRule="auto"/>
        <w:contextualSpacing/>
        <w:jc w:val="both"/>
        <w:rPr>
          <w:ins w:id="597" w:author="Patrick Drew" w:date="2020-05-13T13:23:00Z"/>
          <w:rFonts w:ascii="Arial" w:hAnsi="Arial" w:cs="Arial"/>
          <w:sz w:val="22"/>
          <w:szCs w:val="22"/>
        </w:rPr>
      </w:pPr>
      <w:r w:rsidRPr="00EE2D4E">
        <w:rPr>
          <w:rFonts w:ascii="Arial" w:hAnsi="Arial" w:cs="Arial"/>
          <w:b/>
          <w:bCs/>
          <w:sz w:val="22"/>
          <w:szCs w:val="22"/>
          <w:rPrChange w:id="598" w:author="Patrick Drew" w:date="2020-05-12T18:19:00Z">
            <w:rPr>
              <w:b/>
              <w:bCs/>
              <w:sz w:val="22"/>
              <w:szCs w:val="22"/>
            </w:rPr>
          </w:rPrChange>
        </w:rPr>
        <w:t xml:space="preserve">Sleep drives </w:t>
      </w:r>
      <w:del w:id="599" w:author="Patrick Drew" w:date="2020-05-13T11:34:00Z">
        <w:r w:rsidRPr="00EE2D4E" w:rsidDel="00250F06">
          <w:rPr>
            <w:rFonts w:ascii="Arial" w:hAnsi="Arial" w:cs="Arial"/>
            <w:b/>
            <w:bCs/>
            <w:sz w:val="22"/>
            <w:szCs w:val="22"/>
            <w:rPrChange w:id="600" w:author="Patrick Drew" w:date="2020-05-12T18:19:00Z">
              <w:rPr>
                <w:b/>
                <w:bCs/>
                <w:sz w:val="22"/>
                <w:szCs w:val="22"/>
              </w:rPr>
            </w:rPrChange>
          </w:rPr>
          <w:delText xml:space="preserve">hemodynamic </w:delText>
        </w:r>
      </w:del>
      <w:ins w:id="601" w:author="Patrick Drew" w:date="2020-05-13T11:34:00Z">
        <w:r w:rsidR="00250F06">
          <w:rPr>
            <w:rFonts w:ascii="Arial" w:hAnsi="Arial" w:cs="Arial"/>
            <w:b/>
            <w:bCs/>
            <w:sz w:val="22"/>
            <w:szCs w:val="22"/>
          </w:rPr>
          <w:t>larger</w:t>
        </w:r>
        <w:r w:rsidR="00250F06" w:rsidRPr="00EE2D4E">
          <w:rPr>
            <w:rFonts w:ascii="Arial" w:hAnsi="Arial" w:cs="Arial"/>
            <w:b/>
            <w:bCs/>
            <w:sz w:val="22"/>
            <w:szCs w:val="22"/>
            <w:rPrChange w:id="602" w:author="Patrick Drew" w:date="2020-05-12T18:19:00Z">
              <w:rPr>
                <w:b/>
                <w:bCs/>
                <w:sz w:val="22"/>
                <w:szCs w:val="22"/>
              </w:rPr>
            </w:rPrChange>
          </w:rPr>
          <w:t xml:space="preserve"> </w:t>
        </w:r>
      </w:ins>
      <w:r w:rsidRPr="00EE2D4E">
        <w:rPr>
          <w:rFonts w:ascii="Arial" w:hAnsi="Arial" w:cs="Arial"/>
          <w:b/>
          <w:bCs/>
          <w:sz w:val="22"/>
          <w:szCs w:val="22"/>
          <w:rPrChange w:id="603" w:author="Patrick Drew" w:date="2020-05-12T18:19:00Z">
            <w:rPr>
              <w:b/>
              <w:bCs/>
              <w:sz w:val="22"/>
              <w:szCs w:val="22"/>
            </w:rPr>
          </w:rPrChange>
        </w:rPr>
        <w:t>fluctuations larger than awake behaviors</w:t>
      </w:r>
      <w:r w:rsidR="00083104" w:rsidRPr="00EE2D4E">
        <w:rPr>
          <w:rFonts w:ascii="Arial" w:hAnsi="Arial" w:cs="Arial"/>
          <w:sz w:val="22"/>
          <w:szCs w:val="22"/>
          <w:rPrChange w:id="604" w:author="Patrick Drew" w:date="2020-05-12T18:19:00Z">
            <w:rPr>
              <w:sz w:val="22"/>
              <w:szCs w:val="22"/>
            </w:rPr>
          </w:rPrChange>
        </w:rPr>
        <w:t xml:space="preserve">. </w:t>
      </w:r>
    </w:p>
    <w:p w14:paraId="4747A6F7" w14:textId="61C81AC9" w:rsidR="00756D42" w:rsidRDefault="008C28EB">
      <w:pPr>
        <w:adjustRightInd w:val="0"/>
        <w:spacing w:line="360" w:lineRule="auto"/>
        <w:contextualSpacing/>
        <w:jc w:val="both"/>
        <w:rPr>
          <w:ins w:id="605" w:author="Patrick Drew" w:date="2020-05-13T13:32:00Z"/>
          <w:rFonts w:ascii="Arial" w:hAnsi="Arial" w:cs="Arial"/>
          <w:sz w:val="22"/>
          <w:szCs w:val="22"/>
        </w:rPr>
      </w:pPr>
      <w:ins w:id="606" w:author="Patrick Drew" w:date="2020-05-13T07:58:00Z">
        <w:r>
          <w:rPr>
            <w:rFonts w:ascii="Arial" w:hAnsi="Arial" w:cs="Arial"/>
            <w:sz w:val="22"/>
            <w:szCs w:val="22"/>
          </w:rPr>
          <w:t xml:space="preserve">We first examined how </w:t>
        </w:r>
      </w:ins>
      <w:ins w:id="607" w:author="Patrick Drew" w:date="2020-05-13T08:05:00Z">
        <w:r>
          <w:rPr>
            <w:rFonts w:ascii="Arial" w:hAnsi="Arial" w:cs="Arial"/>
            <w:sz w:val="22"/>
            <w:szCs w:val="22"/>
          </w:rPr>
          <w:t>arousal</w:t>
        </w:r>
      </w:ins>
      <w:ins w:id="608" w:author="Patrick Drew" w:date="2020-05-13T07:58:00Z">
        <w:r>
          <w:rPr>
            <w:rFonts w:ascii="Arial" w:hAnsi="Arial" w:cs="Arial"/>
            <w:sz w:val="22"/>
            <w:szCs w:val="22"/>
          </w:rPr>
          <w:t xml:space="preserve"> state impacts </w:t>
        </w:r>
      </w:ins>
      <w:ins w:id="609" w:author="Patrick Drew" w:date="2020-05-13T08:05:00Z">
        <w:r>
          <w:rPr>
            <w:rFonts w:ascii="Arial" w:hAnsi="Arial" w:cs="Arial"/>
            <w:sz w:val="22"/>
            <w:szCs w:val="22"/>
          </w:rPr>
          <w:t>hemodynamic signals</w:t>
        </w:r>
      </w:ins>
      <w:ins w:id="610" w:author="Patrick Drew" w:date="2020-05-13T11:25:00Z">
        <w:r w:rsidR="00D97569">
          <w:rPr>
            <w:rFonts w:ascii="Arial" w:hAnsi="Arial" w:cs="Arial"/>
            <w:sz w:val="22"/>
            <w:szCs w:val="22"/>
          </w:rPr>
          <w:t xml:space="preserve"> using intrinsic optical signal imaging</w:t>
        </w:r>
      </w:ins>
      <w:ins w:id="611" w:author="Patrick Drew" w:date="2020-05-13T08:05:00Z">
        <w:r>
          <w:rPr>
            <w:rFonts w:ascii="Arial" w:hAnsi="Arial" w:cs="Arial"/>
            <w:sz w:val="22"/>
            <w:szCs w:val="22"/>
          </w:rPr>
          <w:t>.</w:t>
        </w:r>
      </w:ins>
      <w:del w:id="612" w:author="Patrick Drew" w:date="2020-05-13T13:33:00Z">
        <w:r w:rsidR="00096B03" w:rsidRPr="00EE2D4E" w:rsidDel="00756D42">
          <w:rPr>
            <w:rFonts w:ascii="Arial" w:hAnsi="Arial" w:cs="Arial"/>
            <w:sz w:val="22"/>
            <w:szCs w:val="22"/>
            <w:rPrChange w:id="613" w:author="Patrick Drew" w:date="2020-05-12T18:19:00Z">
              <w:rPr>
                <w:sz w:val="22"/>
                <w:szCs w:val="22"/>
              </w:rPr>
            </w:rPrChange>
          </w:rPr>
          <w:delText>Humans and animals continuously engage in</w:delText>
        </w:r>
        <w:r w:rsidR="00083104" w:rsidRPr="00EE2D4E" w:rsidDel="00756D42">
          <w:rPr>
            <w:rFonts w:ascii="Arial" w:hAnsi="Arial" w:cs="Arial"/>
            <w:sz w:val="22"/>
            <w:szCs w:val="22"/>
            <w:rPrChange w:id="614" w:author="Patrick Drew" w:date="2020-05-12T18:19:00Z">
              <w:rPr>
                <w:sz w:val="22"/>
                <w:szCs w:val="22"/>
              </w:rPr>
            </w:rPrChange>
          </w:rPr>
          <w:delText xml:space="preserve"> </w:delText>
        </w:r>
        <w:r w:rsidR="00096B03" w:rsidRPr="00EE2D4E" w:rsidDel="00756D42">
          <w:rPr>
            <w:rFonts w:ascii="Arial" w:hAnsi="Arial" w:cs="Arial"/>
            <w:sz w:val="22"/>
            <w:szCs w:val="22"/>
            <w:rPrChange w:id="615" w:author="Patrick Drew" w:date="2020-05-12T18:19:00Z">
              <w:rPr>
                <w:sz w:val="22"/>
                <w:szCs w:val="22"/>
              </w:rPr>
            </w:rPrChange>
          </w:rPr>
          <w:delText xml:space="preserve">fidgets </w:delText>
        </w:r>
        <w:r w:rsidR="00083104" w:rsidRPr="00EE2D4E" w:rsidDel="00756D42">
          <w:rPr>
            <w:rFonts w:ascii="Arial" w:hAnsi="Arial" w:cs="Arial"/>
            <w:sz w:val="22"/>
            <w:szCs w:val="22"/>
            <w:rPrChange w:id="616" w:author="Patrick Drew" w:date="2020-05-12T18:19:00Z">
              <w:rPr>
                <w:sz w:val="22"/>
                <w:szCs w:val="22"/>
              </w:rPr>
            </w:rPrChange>
          </w:rPr>
          <w:delText xml:space="preserve">and other small bodily motions </w:delText>
        </w:r>
        <w:r w:rsidR="00096B03" w:rsidRPr="00EE2D4E" w:rsidDel="00756D42">
          <w:rPr>
            <w:rFonts w:ascii="Arial" w:hAnsi="Arial" w:cs="Arial"/>
            <w:sz w:val="22"/>
            <w:szCs w:val="22"/>
            <w:rPrChange w:id="617" w:author="Patrick Drew" w:date="2020-05-12T18:19:00Z">
              <w:rPr>
                <w:sz w:val="22"/>
                <w:szCs w:val="22"/>
              </w:rPr>
            </w:rPrChange>
          </w:rPr>
          <w:delText>in the process of actively sensing their environment.</w:delText>
        </w:r>
        <w:r w:rsidR="00096B03" w:rsidRPr="00EE2D4E" w:rsidDel="00756D42">
          <w:rPr>
            <w:rFonts w:ascii="Arial" w:hAnsi="Arial" w:cs="Arial"/>
            <w:sz w:val="22"/>
            <w:szCs w:val="22"/>
            <w:rPrChange w:id="618" w:author="Patrick Drew" w:date="2020-05-12T18:19:00Z">
              <w:rPr>
                <w:sz w:val="22"/>
                <w:szCs w:val="22"/>
              </w:rPr>
            </w:rPrChange>
          </w:rPr>
          <w:fldChar w:fldCharType="begin" w:fldLock="1"/>
        </w:r>
        <w:r w:rsidR="00096B03" w:rsidRPr="00EE2D4E" w:rsidDel="00756D42">
          <w:rPr>
            <w:rFonts w:ascii="Arial" w:hAnsi="Arial" w:cs="Arial"/>
            <w:sz w:val="22"/>
            <w:szCs w:val="22"/>
            <w:rPrChange w:id="619" w:author="Patrick Drew" w:date="2020-05-12T18:19:00Z">
              <w:rPr>
                <w:sz w:val="22"/>
                <w:szCs w:val="22"/>
              </w:rPr>
            </w:rPrChange>
          </w:rPr>
          <w:delInstrText>ADDIN CSL_CITATION {"citationItems":[{"id":"ITEM-1","itemData":{"DOI":"10.1093/cercor/bhu038","ISSN":"14602199","abstract":"Eyeblinks are defined as a rapid closing and opening of the eyelid. Three types of blinks are defined: spontaneous, reflexive, and voluntary. Here, we focus on the cortical correlates of spontaneous blinks, using functional magnetic resonance imaging (fMRI) in the nonhuman primate. Our observations reveal an ensemble of cortical regions processing the somatosensory, proprioceptive, peripheral visual, and possibly nociceptive consequences of blinks. These observations indicate that spontaneous blinks have consequences on the brain beyond the visual cortex, possibly contaminating fMRI protocols that generate in the participants heterogeneous blink behaviors. This is especially the case when these protocols induce (nonunusual) eye fatigue and corneal dryness due to demanding fixation requirements, as is the case here. Importantly, no blink related activations were observed in the prefrontal and parietal blinks motor command areas nor in the prefrontal, parietal, and medial temporal blink suppression areas. This indicates that the absence of activation in these areas is not a signature of the absence of blink contamination in the data. While these observations increase our understanding of the neural bases of spontaneous blinks, they also strongly call for new criteria to identify whether fMRI recordings are contaminated by a heterogeneous blink behavior or not.","author":[{"dropping-particle":"","family":"Guipponi","given":"Olivier","non-dropping-particle":"","parse-names":false,"suffix":""},{"dropping-particle":"","family":"Odouard","given":"Soline","non-dropping-particle":"","parse-names":false,"suffix":""},{"dropping-particle":"","family":"Pinède","given":"Serge","non-dropping-particle":"","parse-names":false,"suffix":""},{"dropping-particle":"","family":"Wardak","given":"Claire","non-dropping-particle":"","parse-names":false,"suffix":""},{"dropping-particle":"","family":"Hamed","given":"Suliann","non-dropping-particle":"Ben","parse-names":false,"suffix":""}],"container-title":"Cerebral Cortex","id":"ITEM-1","issue":"9","issued":{"date-parts":[["2015"]]},"page":"2333-2345","title":"fMRI cortical correlates of spontaneous eye blinks in the nonhuman primate","type":"article-journal","volume":"25"},"uris":["http://www.mendeley.com/documents/?uuid=26551f26-9888-4252-88ec-079aa99b841c"]},{"id":"ITEM-2","itemData":{"DOI":"10.1038/nn.3419","ISSN":"10976256","abstract":"Active sensation requires the convergence of external stimuli with representations of body movements. We used mouse behavior, electrophysiology and optogenetics to dissect the temporal interactions among whisker movement, neural activity and sensation of touch. We photostimulated layer 4 activity in single barrels in a closed loop with whisking. Mimicking touch-related neural activity caused illusory perception of an object at a particular location, but scrambling the timing of the spikes over one whisking cycle (tens of milliseconds) did not abolish the illusion, indicating that knowledge of instantaneous whisker position is unnecessary for discriminating object locations. The illusions were induced only during bouts of directed whisking, when mice expected touch, and in the relevant barrel. Reducing activity biased behavior, consistent with a spike count code for object detection at a particular location. Our results show that mice integrate coding of touch with movement over timescales of a whisking bout to produce perception of active touch. © 2013 Nature America, Inc. All rights reserved.","author":[{"dropping-particle":"","family":"O'Connor","given":"Daniel H.","non-dropping-particle":"","parse-names":false,"suffix":""},{"dropping-particle":"","family":"Hires","given":"S. Andrew","non-dropping-particle":"","parse-names":false,"suffix":""},{"dropping-particle":"V.","family":"Guo","given":"Zengcai","non-dropping-particle":"","parse-names":false,"suffix":""},{"dropping-particle":"","family":"Li","given":"Nuo","non-dropping-particle":"","parse-names":false,"suffix":""},{"dropping-particle":"","family":"Yu","given":"Jianing","non-dropping-particle":"","parse-names":false,"suffix":""},{"dropping-particle":"","family":"Sun","given":"Qian Quan","non-dropping-particle":"","parse-names":false,"suffix":""},{"dropping-particle":"","family":"Huber","given":"Daniel","non-dropping-particle":"","parse-names":false,"suffix":""},{"dropping-particle":"","family":"Svoboda","given":"Karel","non-dropping-particle":"","parse-names":false,"suffix":""}],"container-title":"Nature Neuroscience","id":"ITEM-2","issue":"7","issued":{"date-parts":[["2013"]]},"page":"958-965","publisher":"Nature Publishing Group","title":"Neural coding during active somatosensation revealed using illusory touch","type":"article-journal","volume":"16"},"uris":["http://www.mendeley.com/documents/?uuid=154cc5f1-6e9c-4217-b16c-50e642c9e5ed"]},{"id":"ITEM-3","itemData":{"DOI":"10.1177/1073858418805427","ISSN":"10894098","abstract":"Animals and humans continuously engage in small, spontaneous motor actions, such as blinking, whisking, and postural adjustments (“fidgeting”). These movements are accompanied by changes in neural activity in sensory and motor regions of the brain. The frequency of these motions varies in time, is affected by sensory stimuli, arousal levels, and pathology. These fidgeting behaviors can be entrained by sensory stimuli. Fidgeting behaviors will cause distributed, bilateral functional activation in the 0.01 to 0.1 Hz frequency range that will show up in functional magnetic resonance imaging and wide-field calcium neuroimaging studies, and will contribute to the observed functional connectivity among brain regions. However, despite the large potential of these behaviors to drive brain-wide activity, these fidget-like behaviors are rarely monitored. We argue that studies of spontaneous and evoked brain dynamics in awake animals and humans should closely monitor these fidgeting behaviors. Differences in these fidgeting behaviors due to arousal or pathology will “contaminate” ongoing neural activity, and lead to apparent differences in functional connectivity. Monitoring and accounting for the brain-wide activations by these behaviors is essential during experiments to differentiate fidget-driven activity from internally driven neural dynamics.","author":[{"dropping-particle":"","family":"Drew","given":"Patrick J.","non-dropping-particle":"","parse-names":false,"suffix":""},{"dropping-particle":"","family":"Winder","given":"Aaron T.","non-dropping-particle":"","parse-names":false,"suffix":""},{"dropping-particle":"","family":"Zhang","given":"Qingguang","non-dropping-particle":"","parse-names":false,"suffix":""}],"container-title":"Neuroscientist","id":"ITEM-3","issue":"4","issued":{"date-parts":[["2019"]]},"page":"298-313","title":"Twitches, Blinks, and Fidgets: Important Generators of Ongoing Neural Activity","type":"article-journal","volume":"25"},"uris":["http://www.mendeley.com/documents/?uuid=06010ecb-5a0a-4db8-96df-217b1fb533aa"]}],"mendeley":{"formattedCitation":"(Drew et al., 2019; Guipponi et al., 2015; O’Connor et al., 2013)","plainTextFormattedCitation":"(Drew et al., 2019; Guipponi et al., 2015; O’Connor et al., 2013)","previouslyFormattedCitation":"(Drew et al., 2019; Guipponi et al., 2015; O’Connor et al., 2013)"},"properties":{"noteIndex":0},"schema":"https://github.com/citation-style-language/schema/raw/master/csl-citation.json"}</w:delInstrText>
        </w:r>
        <w:r w:rsidR="00096B03" w:rsidRPr="00EE2D4E" w:rsidDel="00756D42">
          <w:rPr>
            <w:rFonts w:ascii="Arial" w:hAnsi="Arial" w:cs="Arial"/>
            <w:sz w:val="22"/>
            <w:szCs w:val="22"/>
            <w:rPrChange w:id="620" w:author="Patrick Drew" w:date="2020-05-12T18:19:00Z">
              <w:rPr>
                <w:sz w:val="22"/>
                <w:szCs w:val="22"/>
              </w:rPr>
            </w:rPrChange>
          </w:rPr>
          <w:fldChar w:fldCharType="separate"/>
        </w:r>
        <w:r w:rsidR="00096B03" w:rsidRPr="00EE2D4E" w:rsidDel="00756D42">
          <w:rPr>
            <w:rFonts w:ascii="Arial" w:hAnsi="Arial" w:cs="Arial"/>
            <w:noProof/>
            <w:sz w:val="22"/>
            <w:szCs w:val="22"/>
            <w:rPrChange w:id="621" w:author="Patrick Drew" w:date="2020-05-12T18:19:00Z">
              <w:rPr>
                <w:noProof/>
                <w:sz w:val="22"/>
                <w:szCs w:val="22"/>
              </w:rPr>
            </w:rPrChange>
          </w:rPr>
          <w:delText>(Drew et al., 2019; Guipponi et al., 2015; O’Connor et al., 2013)</w:delText>
        </w:r>
        <w:r w:rsidR="00096B03" w:rsidRPr="00EE2D4E" w:rsidDel="00756D42">
          <w:rPr>
            <w:rFonts w:ascii="Arial" w:hAnsi="Arial" w:cs="Arial"/>
            <w:sz w:val="22"/>
            <w:szCs w:val="22"/>
            <w:rPrChange w:id="622" w:author="Patrick Drew" w:date="2020-05-12T18:19:00Z">
              <w:rPr>
                <w:sz w:val="22"/>
                <w:szCs w:val="22"/>
              </w:rPr>
            </w:rPrChange>
          </w:rPr>
          <w:fldChar w:fldCharType="end"/>
        </w:r>
        <w:r w:rsidR="0091257F" w:rsidRPr="00EE2D4E" w:rsidDel="00756D42">
          <w:rPr>
            <w:rFonts w:ascii="Arial" w:hAnsi="Arial" w:cs="Arial"/>
            <w:sz w:val="22"/>
            <w:szCs w:val="22"/>
            <w:rPrChange w:id="623" w:author="Patrick Drew" w:date="2020-05-12T18:19:00Z">
              <w:rPr>
                <w:sz w:val="22"/>
                <w:szCs w:val="22"/>
              </w:rPr>
            </w:rPrChange>
          </w:rPr>
          <w:delText xml:space="preserve">. These persistent </w:delText>
        </w:r>
        <w:r w:rsidR="00C6402F" w:rsidRPr="00EE2D4E" w:rsidDel="00756D42">
          <w:rPr>
            <w:rFonts w:ascii="Arial" w:hAnsi="Arial" w:cs="Arial"/>
            <w:sz w:val="22"/>
            <w:szCs w:val="22"/>
            <w:rPrChange w:id="624" w:author="Patrick Drew" w:date="2020-05-12T18:19:00Z">
              <w:rPr>
                <w:sz w:val="22"/>
                <w:szCs w:val="22"/>
              </w:rPr>
            </w:rPrChange>
          </w:rPr>
          <w:delText>variations</w:delText>
        </w:r>
        <w:r w:rsidR="0091257F" w:rsidRPr="00EE2D4E" w:rsidDel="00756D42">
          <w:rPr>
            <w:rFonts w:ascii="Arial" w:hAnsi="Arial" w:cs="Arial"/>
            <w:sz w:val="22"/>
            <w:szCs w:val="22"/>
            <w:rPrChange w:id="625" w:author="Patrick Drew" w:date="2020-05-12T18:19:00Z">
              <w:rPr>
                <w:sz w:val="22"/>
                <w:szCs w:val="22"/>
              </w:rPr>
            </w:rPrChange>
          </w:rPr>
          <w:delText xml:space="preserve"> in attention and arousal-state drive </w:delText>
        </w:r>
        <w:r w:rsidR="00C6402F" w:rsidRPr="00EE2D4E" w:rsidDel="00756D42">
          <w:rPr>
            <w:rFonts w:ascii="Arial" w:hAnsi="Arial" w:cs="Arial"/>
            <w:sz w:val="22"/>
            <w:szCs w:val="22"/>
            <w:rPrChange w:id="626" w:author="Patrick Drew" w:date="2020-05-12T18:19:00Z">
              <w:rPr>
                <w:sz w:val="22"/>
                <w:szCs w:val="22"/>
              </w:rPr>
            </w:rPrChange>
          </w:rPr>
          <w:delText>increases</w:delText>
        </w:r>
        <w:r w:rsidR="0091257F" w:rsidRPr="00EE2D4E" w:rsidDel="00756D42">
          <w:rPr>
            <w:rFonts w:ascii="Arial" w:hAnsi="Arial" w:cs="Arial"/>
            <w:sz w:val="22"/>
            <w:szCs w:val="22"/>
            <w:rPrChange w:id="627" w:author="Patrick Drew" w:date="2020-05-12T18:19:00Z">
              <w:rPr>
                <w:sz w:val="22"/>
                <w:szCs w:val="22"/>
              </w:rPr>
            </w:rPrChange>
          </w:rPr>
          <w:delText xml:space="preserve"> in neural activity and </w:delText>
        </w:r>
        <w:r w:rsidR="00C6402F" w:rsidRPr="00EE2D4E" w:rsidDel="00756D42">
          <w:rPr>
            <w:rFonts w:ascii="Arial" w:hAnsi="Arial" w:cs="Arial"/>
            <w:sz w:val="22"/>
            <w:szCs w:val="22"/>
            <w:rPrChange w:id="628" w:author="Patrick Drew" w:date="2020-05-12T18:19:00Z">
              <w:rPr>
                <w:sz w:val="22"/>
                <w:szCs w:val="22"/>
              </w:rPr>
            </w:rPrChange>
          </w:rPr>
          <w:delText>influence</w:delText>
        </w:r>
        <w:r w:rsidR="0091257F" w:rsidRPr="00EE2D4E" w:rsidDel="00756D42">
          <w:rPr>
            <w:rFonts w:ascii="Arial" w:hAnsi="Arial" w:cs="Arial"/>
            <w:sz w:val="22"/>
            <w:szCs w:val="22"/>
            <w:rPrChange w:id="629" w:author="Patrick Drew" w:date="2020-05-12T18:19:00Z">
              <w:rPr>
                <w:sz w:val="22"/>
                <w:szCs w:val="22"/>
              </w:rPr>
            </w:rPrChange>
          </w:rPr>
          <w:delText xml:space="preserve"> </w:delText>
        </w:r>
        <w:r w:rsidR="00C6402F" w:rsidRPr="00EE2D4E" w:rsidDel="00756D42">
          <w:rPr>
            <w:rFonts w:ascii="Arial" w:hAnsi="Arial" w:cs="Arial"/>
            <w:sz w:val="22"/>
            <w:szCs w:val="22"/>
            <w:rPrChange w:id="630" w:author="Patrick Drew" w:date="2020-05-12T18:19:00Z">
              <w:rPr>
                <w:sz w:val="22"/>
                <w:szCs w:val="22"/>
              </w:rPr>
            </w:rPrChange>
          </w:rPr>
          <w:delText xml:space="preserve">changes in </w:delText>
        </w:r>
        <w:r w:rsidR="0091257F" w:rsidRPr="00EE2D4E" w:rsidDel="00756D42">
          <w:rPr>
            <w:rFonts w:ascii="Arial" w:hAnsi="Arial" w:cs="Arial"/>
            <w:sz w:val="22"/>
            <w:szCs w:val="22"/>
            <w:rPrChange w:id="631" w:author="Patrick Drew" w:date="2020-05-12T18:19:00Z">
              <w:rPr>
                <w:sz w:val="22"/>
                <w:szCs w:val="22"/>
              </w:rPr>
            </w:rPrChange>
          </w:rPr>
          <w:delText>hemodynamic signals.</w:delText>
        </w:r>
        <w:r w:rsidR="00C6402F" w:rsidRPr="00EE2D4E" w:rsidDel="00756D42">
          <w:rPr>
            <w:rFonts w:ascii="Arial" w:hAnsi="Arial" w:cs="Arial"/>
            <w:sz w:val="22"/>
            <w:szCs w:val="22"/>
            <w:rPrChange w:id="632" w:author="Patrick Drew" w:date="2020-05-12T18:19:00Z">
              <w:rPr>
                <w:sz w:val="22"/>
                <w:szCs w:val="22"/>
              </w:rPr>
            </w:rPrChange>
          </w:rPr>
          <w:delText xml:space="preserve"> To understand how variations in hemodynamics </w:delText>
        </w:r>
        <w:r w:rsidR="00832D69" w:rsidRPr="00EE2D4E" w:rsidDel="00756D42">
          <w:rPr>
            <w:rFonts w:ascii="Arial" w:hAnsi="Arial" w:cs="Arial"/>
            <w:sz w:val="22"/>
            <w:szCs w:val="22"/>
            <w:rPrChange w:id="633" w:author="Patrick Drew" w:date="2020-05-12T18:19:00Z">
              <w:rPr>
                <w:sz w:val="22"/>
                <w:szCs w:val="22"/>
              </w:rPr>
            </w:rPrChange>
          </w:rPr>
          <w:delText xml:space="preserve">in the awake brain </w:delText>
        </w:r>
        <w:r w:rsidR="00C6402F" w:rsidRPr="00EE2D4E" w:rsidDel="00756D42">
          <w:rPr>
            <w:rFonts w:ascii="Arial" w:hAnsi="Arial" w:cs="Arial"/>
            <w:sz w:val="22"/>
            <w:szCs w:val="22"/>
            <w:rPrChange w:id="634" w:author="Patrick Drew" w:date="2020-05-12T18:19:00Z">
              <w:rPr>
                <w:sz w:val="22"/>
                <w:szCs w:val="22"/>
              </w:rPr>
            </w:rPrChange>
          </w:rPr>
          <w:delText>compare to those of sleep,</w:delText>
        </w:r>
      </w:del>
      <w:r w:rsidR="00C6402F" w:rsidRPr="00EE2D4E">
        <w:rPr>
          <w:rFonts w:ascii="Arial" w:hAnsi="Arial" w:cs="Arial"/>
          <w:sz w:val="22"/>
          <w:szCs w:val="22"/>
          <w:rPrChange w:id="635" w:author="Patrick Drew" w:date="2020-05-12T18:19:00Z">
            <w:rPr>
              <w:sz w:val="22"/>
              <w:szCs w:val="22"/>
            </w:rPr>
          </w:rPrChange>
        </w:rPr>
        <w:t xml:space="preserve"> </w:t>
      </w:r>
      <w:ins w:id="636" w:author="Patrick Drew" w:date="2020-05-13T13:33:00Z">
        <w:r w:rsidR="00756D42">
          <w:rPr>
            <w:rFonts w:ascii="Arial" w:hAnsi="Arial" w:cs="Arial"/>
            <w:sz w:val="22"/>
            <w:szCs w:val="22"/>
          </w:rPr>
          <w:t>W</w:t>
        </w:r>
      </w:ins>
      <w:del w:id="637" w:author="Patrick Drew" w:date="2020-05-13T13:33:00Z">
        <w:r w:rsidR="00832D69" w:rsidRPr="00EE2D4E" w:rsidDel="00756D42">
          <w:rPr>
            <w:rFonts w:ascii="Arial" w:hAnsi="Arial" w:cs="Arial"/>
            <w:sz w:val="22"/>
            <w:szCs w:val="22"/>
            <w:rPrChange w:id="638" w:author="Patrick Drew" w:date="2020-05-12T18:19:00Z">
              <w:rPr>
                <w:sz w:val="22"/>
                <w:szCs w:val="22"/>
              </w:rPr>
            </w:rPrChange>
          </w:rPr>
          <w:delText>w</w:delText>
        </w:r>
      </w:del>
      <w:r w:rsidR="00832D69" w:rsidRPr="00EE2D4E">
        <w:rPr>
          <w:rFonts w:ascii="Arial" w:hAnsi="Arial" w:cs="Arial"/>
          <w:sz w:val="22"/>
          <w:szCs w:val="22"/>
          <w:rPrChange w:id="639" w:author="Patrick Drew" w:date="2020-05-12T18:19:00Z">
            <w:rPr>
              <w:sz w:val="22"/>
              <w:szCs w:val="22"/>
            </w:rPr>
          </w:rPrChange>
        </w:rPr>
        <w:t>e measure</w:t>
      </w:r>
      <w:ins w:id="640" w:author="Patrick Drew" w:date="2020-05-13T13:33:00Z">
        <w:r w:rsidR="00756D42">
          <w:rPr>
            <w:rFonts w:ascii="Arial" w:hAnsi="Arial" w:cs="Arial"/>
            <w:sz w:val="22"/>
            <w:szCs w:val="22"/>
          </w:rPr>
          <w:t>d</w:t>
        </w:r>
      </w:ins>
      <w:r w:rsidR="00832D69" w:rsidRPr="00EE2D4E">
        <w:rPr>
          <w:rFonts w:ascii="Arial" w:hAnsi="Arial" w:cs="Arial"/>
          <w:sz w:val="22"/>
          <w:szCs w:val="22"/>
          <w:rPrChange w:id="641" w:author="Patrick Drew" w:date="2020-05-12T18:19:00Z">
            <w:rPr>
              <w:sz w:val="22"/>
              <w:szCs w:val="22"/>
            </w:rPr>
          </w:rPrChange>
        </w:rPr>
        <w:t xml:space="preserve"> a combination of the changes in cerebral blood volume in the form of total hemoglobin (</w:t>
      </w:r>
      <w:ins w:id="642" w:author="Patrick Drew" w:date="2020-05-13T08:56:00Z">
        <w:r w:rsidR="00544173">
          <w:rPr>
            <w:rFonts w:ascii="Arial" w:hAnsi="Arial" w:cs="Arial"/>
            <w:sz w:val="22"/>
            <w:szCs w:val="22"/>
          </w:rPr>
          <w:t>∆</w:t>
        </w:r>
        <w:proofErr w:type="spellStart"/>
        <w:r w:rsidR="00544173">
          <w:rPr>
            <w:rFonts w:ascii="Arial" w:hAnsi="Arial" w:cs="Arial"/>
            <w:sz w:val="22"/>
            <w:szCs w:val="22"/>
          </w:rPr>
          <w:t>Hbt</w:t>
        </w:r>
        <w:proofErr w:type="spellEnd"/>
        <w:r w:rsidR="00544173">
          <w:rPr>
            <w:rFonts w:ascii="Arial" w:hAnsi="Arial" w:cs="Arial"/>
            <w:sz w:val="22"/>
            <w:szCs w:val="22"/>
          </w:rPr>
          <w:t>)</w:t>
        </w:r>
      </w:ins>
      <m:oMath>
        <m:r>
          <w:del w:id="643" w:author="Patrick Drew" w:date="2020-05-13T08:56:00Z">
            <w:rPr>
              <w:rFonts w:ascii="Cambria Math" w:hAnsi="Cambria Math" w:cs="Arial"/>
              <w:sz w:val="22"/>
              <w:szCs w:val="22"/>
              <w:rPrChange w:id="644" w:author="Patrick Drew" w:date="2020-05-12T18:19:00Z">
                <w:rPr>
                  <w:rFonts w:ascii="Cambria Math" w:hAnsi="Cambria Math"/>
                  <w:sz w:val="22"/>
                  <w:szCs w:val="22"/>
                </w:rPr>
              </w:rPrChange>
            </w:rPr>
            <m:t>∆HbT)</m:t>
          </w:del>
        </m:r>
      </m:oMath>
      <w:r w:rsidR="00832D69" w:rsidRPr="00EE2D4E">
        <w:rPr>
          <w:rFonts w:ascii="Arial" w:hAnsi="Arial" w:cs="Arial"/>
          <w:sz w:val="22"/>
          <w:szCs w:val="22"/>
          <w:rPrChange w:id="645" w:author="Patrick Drew" w:date="2020-05-12T18:19:00Z">
            <w:rPr>
              <w:sz w:val="22"/>
              <w:szCs w:val="22"/>
            </w:rPr>
          </w:rPrChange>
        </w:rPr>
        <w:t xml:space="preserve">, local field potentials (LFP) in the associated brain region’s superficial layers of cortex, and an assortment of behavioral measurements to actively classify arousal-state (Fig. 1a). </w:t>
      </w:r>
      <w:r w:rsidR="00766EE4" w:rsidRPr="00EE2D4E">
        <w:rPr>
          <w:rFonts w:ascii="Arial" w:hAnsi="Arial" w:cs="Arial"/>
          <w:sz w:val="22"/>
          <w:szCs w:val="22"/>
          <w:rPrChange w:id="646" w:author="Patrick Drew" w:date="2020-05-12T18:19:00Z">
            <w:rPr>
              <w:sz w:val="22"/>
              <w:szCs w:val="22"/>
            </w:rPr>
          </w:rPrChange>
        </w:rPr>
        <w:t>We measure changes in total hemoglobin t</w:t>
      </w:r>
      <w:r w:rsidR="00832D69" w:rsidRPr="00EE2D4E">
        <w:rPr>
          <w:rFonts w:ascii="Arial" w:hAnsi="Arial" w:cs="Arial"/>
          <w:sz w:val="22"/>
          <w:szCs w:val="22"/>
          <w:rPrChange w:id="647" w:author="Patrick Drew" w:date="2020-05-12T18:19:00Z">
            <w:rPr>
              <w:sz w:val="22"/>
              <w:szCs w:val="22"/>
            </w:rPr>
          </w:rPrChange>
        </w:rPr>
        <w:t xml:space="preserve">hrough intrinsic optical signal (IOS) </w:t>
      </w:r>
      <w:r w:rsidR="00766EE4" w:rsidRPr="00EE2D4E">
        <w:rPr>
          <w:rFonts w:ascii="Arial" w:hAnsi="Arial" w:cs="Arial"/>
          <w:sz w:val="22"/>
          <w:szCs w:val="22"/>
          <w:rPrChange w:id="648" w:author="Patrick Drew" w:date="2020-05-12T18:19:00Z">
            <w:rPr>
              <w:sz w:val="22"/>
              <w:szCs w:val="22"/>
            </w:rPr>
          </w:rPrChange>
        </w:rPr>
        <w:t xml:space="preserve">imaging, </w:t>
      </w:r>
      <w:r w:rsidR="00832D69" w:rsidRPr="00EE2D4E">
        <w:rPr>
          <w:rFonts w:ascii="Arial" w:hAnsi="Arial" w:cs="Arial"/>
          <w:sz w:val="22"/>
          <w:szCs w:val="22"/>
          <w:rPrChange w:id="649" w:author="Patrick Drew" w:date="2020-05-12T18:19:00Z">
            <w:rPr>
              <w:sz w:val="22"/>
              <w:szCs w:val="22"/>
            </w:rPr>
          </w:rPrChange>
        </w:rPr>
        <w:fldChar w:fldCharType="begin" w:fldLock="1"/>
      </w:r>
      <w:r w:rsidR="00832D69" w:rsidRPr="00EE2D4E">
        <w:rPr>
          <w:rFonts w:ascii="Arial" w:hAnsi="Arial" w:cs="Arial"/>
          <w:sz w:val="22"/>
          <w:szCs w:val="22"/>
          <w:rPrChange w:id="650" w:author="Patrick Drew" w:date="2020-05-12T18:19:00Z">
            <w:rPr>
              <w:sz w:val="22"/>
              <w:szCs w:val="22"/>
            </w:rPr>
          </w:rPrChange>
        </w:rPr>
        <w:instrText>ADDIN CSL_CITATION {"citationItems":[{"id":"ITEM-1","itemData":{"DOI":"10.1038/nature07664","ISSN":"00280836","abstract":"Haemodynamic signals underlying functional brain imaging (for example, functional magnetic resonance imaging (fMRI)) are assumed to reflect metabolic demand generated by local neuronal activity, with equal increases in haemodynamic signal implying equal increases in the underlying neuronal activity. Few studies have compared neuronal and haemodynamic signals in alert animals to test for this assumed correspondence. Here we present evidence that brings this assumption into question. Using a dual-wavelength optical imaging technique that independently measures cerebral blood volume and oxygenation, continuously, in alert behaving monkeys, we find two distinct components to the haemodynamic signal in the alert animals' primary visual cortex (V1). One component is reliably predictable from neuronal responses generated by visual input. The other component - of almost comparable strength - is a hitherto unknown signal that entrains to task structure independently of visual input or of standard neural predictors of haemodynamics. This latter component shows predictive timing, with increases of cerebral blood volume in anticipation of trial onsets even in darkness. This trial-locked haemodynamic signal could be due to an accompanying V1 arterial pumping mechanism, closely matched in time, with peaks of arterial dilation entrained to predicted trial onsets. These findings (tested in two animals) challenge the current understanding of the link between brain haemodynamics and local neuronal activity. They also suggest the existence of a novel preparatory mechanism in the brain that brings additional arterial blood to cortex in anticipation of expected tasks. ©2009 Macmillan Publishers Limited. All rights reserved.","author":[{"dropping-particle":"","family":"Sirotin","given":"Yevgeniy B.","non-dropping-particle":"","parse-names":false,"suffix":""},{"dropping-particle":"","family":"Das","given":"Aniruddha","non-dropping-particle":"","parse-names":false,"suffix":""}],"container-title":"Nature","id":"ITEM-1","issue":"7228","issued":{"date-parts":[["2009"]]},"page":"475-479","publisher":"Nature Publishing Group","title":"Anticipatory haemodynamic signals in sensory cortex not predicted by local neuronal activity","type":"article-journal","volume":"457"},"uris":["http://www.mendeley.com/documents/?uuid=c240b56c-6a03-4f63-90dc-0461eee79045"]},{"id":"ITEM-2","itemData":{"DOI":"10.1523/JNEUROSCI.1369-14.2014","ISSN":"15292401","abstract":"Hemodynamic signals are widely used to infer neural activity in the brain. We tested the hypothesis that hemodynamic signals faithfully report neural activity during voluntary behaviors by measuring cerebral blood volume (CBV) and neural activity in the somatosensory cortex and frontal cortex of head-fixed mice during locomotion. Locomotion induced a large and robust increase in firing rate and gamma-band (40-100 Hz) power in the local field potential in the limb representations in somatosensory cortex, and was accompanied by increases in CBV, demonstrating that hemodynamic signals are coupled with neural activity in this region. However, in the frontal cortex, CBV did not change during locomotion, but firing rate and gamma-band power both increased, indicating a decoupling of neural activity from the hemodynamic signal. These results show that hemodynamic signals are not faithful indicators of the mean neural activity in the frontal cortex during locomotion; thus, the results from fMRI and other hemodynamic imaging methodologies for studying neural processes must be interpreted with caution. © 2014 the authors.","author":[{"dropping-particle":"","family":"Huo","given":"Bing Xing","non-dropping-particle":"","parse-names":false,"suffix":""},{"dropping-particle":"","family":"Smith","given":"Jared B.","non-dropping-particle":"","parse-names":false,"suffix":""},{"dropping-particle":"","family":"Drew","given":"Patrick J.","non-dropping-particle":"","parse-names":false,"suffix":""}],"container-title":"Journal of Neuroscience","id":"ITEM-2","issue":"33","issued":{"date-parts":[["2014"]]},"page":"10975-10981","title":"Neurovascular coupling and decoupling in the cortex during voluntary locomotion","type":"article-journal","volume":"34"},"uris":["http://www.mendeley.com/documents/?uuid=bf2c2102-5e44-4b35-9ed4-1a986a816cb4"]},{"id":"ITEM-3","itemData":{"DOI":"10.1093/cercor/bht147","ISSN":"14602199","abstract":"Hemodynamic responses are commonly used to map brain activity; however, their spatial limits have remained unclear because of the lack of a well-defined and malleable spatial stimulus. To examine the properties of neural activity and hemodynamic responses, multiunit activity, local field potential, cerebral blood volume (CBV)-sensitive optical imaging, and laser Doppler flowmetry were measured from the somatosensory cortex of transgenic mice expressing Channelrhodopsin-2 in cortex Layer 5 pyramidal neurons. The magnitude and extent of neural and hemodynamic responses were modulated using different photo-stimulation parameters and compared with those induced by somatosensory stimulation. Photo-stimulation-evoked spiking activity across cortical layers was similar to forelimb stimulation, although their activity originated in different layers. Hemodynamic responses induced by forelimb- and photo-stimulation were similar in magnitude and shape, although the former were slightly larger in amplitude and wider in extent. Altogether, the neurovascular relationship differed between these 2 stimulation pathways, but photo-stimulation-evoked changes in neural and hemodynamic activities were linearly correlated. Hemodynamic point spread functions were estimated from the photo-stimulation data and its full-width at half-maximum ranged between 103 and 175 μm. Therefore, submillimeter functional structures separated by a few hundred micrometers may be resolved using hemodynamic methods, such as optical imaging and functional magnetic resonance imaging.","author":[{"dropping-particle":"","family":"Vazquez","given":"Alberto L.","non-dropping-particle":"","parse-names":false,"suffix":""},{"dropping-particle":"","family":"Fukuda","given":"Mitsuhiro","non-dropping-particle":"","parse-names":false,"suffix":""},{"dropping-particle":"","family":"Crowley","given":"Justin C.","non-dropping-particle":"","parse-names":false,"suffix":""},{"dropping-particle":"","family":"Kim","given":"Seong Gi","non-dropping-particle":"","parse-names":false,"suffix":""}],"container-title":"Cerebral Cortex","id":"ITEM-3","issue":"11","issued":{"date-parts":[["2014"]]},"page":"2908-2919","title":"Neural and hemodynamic responses elicited by forelimb- and photo-stimulation in channelrhodopsin-2 mice: Insights into the hemodynamic point spread function","type":"article-journal","volume":"24"},"uris":["http://www.mendeley.com/documents/?uuid=423b0869-5c96-44ff-8543-8504a49e936a"]}],"mendeley":{"formattedCitation":"(Huo et al., 2014; Sirotin and Das, 2009; Vazquez et al., 2014)","plainTextFormattedCitation":"(Huo et al., 2014; Sirotin and Das, 2009; Vazquez et al., 2014)","previouslyFormattedCitation":"(Huo et al., 2014; Sirotin and Das, 2009; Vazquez et al., 2014)"},"properties":{"noteIndex":0},"schema":"https://github.com/citation-style-language/schema/raw/master/csl-citation.json"}</w:instrText>
      </w:r>
      <w:r w:rsidR="00832D69" w:rsidRPr="00EE2D4E">
        <w:rPr>
          <w:rFonts w:ascii="Arial" w:hAnsi="Arial" w:cs="Arial"/>
          <w:sz w:val="22"/>
          <w:szCs w:val="22"/>
          <w:rPrChange w:id="651" w:author="Patrick Drew" w:date="2020-05-12T18:19:00Z">
            <w:rPr>
              <w:sz w:val="22"/>
              <w:szCs w:val="22"/>
            </w:rPr>
          </w:rPrChange>
        </w:rPr>
        <w:fldChar w:fldCharType="separate"/>
      </w:r>
      <w:r w:rsidR="00832D69" w:rsidRPr="00EE2D4E">
        <w:rPr>
          <w:rFonts w:ascii="Arial" w:hAnsi="Arial" w:cs="Arial"/>
          <w:noProof/>
          <w:sz w:val="22"/>
          <w:szCs w:val="22"/>
          <w:rPrChange w:id="652" w:author="Patrick Drew" w:date="2020-05-12T18:19:00Z">
            <w:rPr>
              <w:noProof/>
              <w:sz w:val="22"/>
              <w:szCs w:val="22"/>
            </w:rPr>
          </w:rPrChange>
        </w:rPr>
        <w:t>(Huo et al., 2014; Sirotin and Das, 2009; Vazquez et al., 2014)</w:t>
      </w:r>
      <w:r w:rsidR="00832D69" w:rsidRPr="00EE2D4E">
        <w:rPr>
          <w:rFonts w:ascii="Arial" w:hAnsi="Arial" w:cs="Arial"/>
          <w:sz w:val="22"/>
          <w:szCs w:val="22"/>
          <w:rPrChange w:id="653" w:author="Patrick Drew" w:date="2020-05-12T18:19:00Z">
            <w:rPr>
              <w:sz w:val="22"/>
              <w:szCs w:val="22"/>
            </w:rPr>
          </w:rPrChange>
        </w:rPr>
        <w:fldChar w:fldCharType="end"/>
      </w:r>
      <w:r w:rsidR="00832D69" w:rsidRPr="00EE2D4E">
        <w:rPr>
          <w:rFonts w:ascii="Arial" w:hAnsi="Arial" w:cs="Arial"/>
          <w:sz w:val="22"/>
          <w:szCs w:val="22"/>
          <w:rPrChange w:id="654" w:author="Patrick Drew" w:date="2020-05-12T18:19:00Z">
            <w:rPr>
              <w:sz w:val="22"/>
              <w:szCs w:val="22"/>
            </w:rPr>
          </w:rPrChange>
        </w:rPr>
        <w:t xml:space="preserve">, </w:t>
      </w:r>
      <w:del w:id="655" w:author="Patrick Drew" w:date="2020-05-13T11:46:00Z">
        <w:r w:rsidR="00832D69" w:rsidRPr="00EE2D4E" w:rsidDel="00A15787">
          <w:rPr>
            <w:rFonts w:ascii="Arial" w:hAnsi="Arial" w:cs="Arial"/>
            <w:sz w:val="22"/>
            <w:szCs w:val="22"/>
            <w:rPrChange w:id="656" w:author="Patrick Drew" w:date="2020-05-12T18:19:00Z">
              <w:rPr>
                <w:sz w:val="22"/>
                <w:szCs w:val="22"/>
              </w:rPr>
            </w:rPrChange>
          </w:rPr>
          <w:delText>which makes use of oxy- and deoxyhemoglobin’s differing absorption strength of light in the visible and near-infrared spectrum</w:delText>
        </w:r>
        <w:r w:rsidR="00766EE4" w:rsidRPr="00EE2D4E" w:rsidDel="00A15787">
          <w:rPr>
            <w:rFonts w:ascii="Arial" w:hAnsi="Arial" w:cs="Arial"/>
            <w:sz w:val="22"/>
            <w:szCs w:val="22"/>
            <w:rPrChange w:id="657" w:author="Patrick Drew" w:date="2020-05-12T18:19:00Z">
              <w:rPr>
                <w:sz w:val="22"/>
                <w:szCs w:val="22"/>
              </w:rPr>
            </w:rPrChange>
          </w:rPr>
          <w:delText xml:space="preserve"> </w:delText>
        </w:r>
        <w:r w:rsidR="00832D69" w:rsidRPr="00EE2D4E" w:rsidDel="00A15787">
          <w:rPr>
            <w:rFonts w:ascii="Arial" w:hAnsi="Arial" w:cs="Arial"/>
            <w:sz w:val="22"/>
            <w:szCs w:val="22"/>
            <w:rPrChange w:id="658" w:author="Patrick Drew" w:date="2020-05-12T18:19:00Z">
              <w:rPr>
                <w:sz w:val="22"/>
                <w:szCs w:val="22"/>
              </w:rPr>
            </w:rPrChange>
          </w:rPr>
          <w:fldChar w:fldCharType="begin" w:fldLock="1"/>
        </w:r>
        <w:r w:rsidR="00832D69" w:rsidRPr="00EE2D4E" w:rsidDel="00A15787">
          <w:rPr>
            <w:rFonts w:ascii="Arial" w:hAnsi="Arial" w:cs="Arial"/>
            <w:sz w:val="22"/>
            <w:szCs w:val="22"/>
            <w:rPrChange w:id="659" w:author="Patrick Drew" w:date="2020-05-12T18:19:00Z">
              <w:rPr>
                <w:sz w:val="22"/>
                <w:szCs w:val="22"/>
              </w:rPr>
            </w:rPrChange>
          </w:rPr>
          <w:delInstrText>ADDIN CSL_CITATION {"citationItems":[{"id":"ITEM-1","itemData":{"DOI":"10.1016/S0896-6273(03)00403-3","ISSN":"08966273","PMID":"12873390","abstract":"Recent advances in brain imaging techniques, including functional magnetic resonance imaging (fMRI), offer great promise for noninvasive mapping of brain function. However, the indirect nature of the imaging signals to the underlying neural activity limits the interpretation of the resulting maps. The present report represents the first systematic study with sufficient statistical power to quantitatively characterize the relationship between changes in blood oxygen content and the neural spiking and synaptic activity. Using two-dimensional optical measurements of hemodynamic signals, simultaneous recordings of neural activity, and an event-related stimulus paradigm, we demonstrate that (1) there is a strongly nonlinear relationship between electrophysiological measures of neuronal activity and the hemodynamic response, (2) the hemodynamic response continues to grow beyond the saturation of electrical activity, and (3) the initial increase in deoxyhemoglobin that precedes an increase in blood volume is counterbalanced by an equal initial decrease in oxyhemoglobin.","author":[{"dropping-particle":"","family":"Devor","given":"Anna","non-dropping-particle":"","parse-names":false,"suffix":""},{"dropping-particle":"","family":"Dunn","given":"Andrew K.","non-dropping-particle":"","parse-names":false,"suffix":""},{"dropping-particle":"","family":"Andermann","given":"Mark L.","non-dropping-particle":"","parse-names":false,"suffix":""},{"dropping-particle":"","family":"Ulbert","given":"Istvan","non-dropping-particle":"","parse-names":false,"suffix":""},{"dropping-particle":"","family":"Boas","given":"David A.","non-dropping-particle":"","parse-names":false,"suffix":""},{"dropping-particle":"","family":"Dale","given":"Anders M.","non-dropping-particle":"","parse-names":false,"suffix":""}],"container-title":"Neuron","id":"ITEM-1","issue":"2","issued":{"date-parts":[["2003"]]},"page":"353-359","title":"Coupling of total hemoglobin concentration, oxygenation, and neural activity in rat somatosensory cortex","type":"article-journal","volume":"39"},"uris":["http://www.mendeley.com/documents/?uuid=c0d86605-ac2c-4fbb-b9a6-e91df2315b90"]}],"mendeley":{"formattedCitation":"(Devor et al., 2003)","plainTextFormattedCitation":"(Devor et al., 2003)","previouslyFormattedCitation":"(Devor et al., 2003)"},"properties":{"noteIndex":0},"schema":"https://github.com/citation-style-language/schema/raw/master/csl-citation.json"}</w:delInstrText>
        </w:r>
        <w:r w:rsidR="00832D69" w:rsidRPr="00EE2D4E" w:rsidDel="00A15787">
          <w:rPr>
            <w:rFonts w:ascii="Arial" w:hAnsi="Arial" w:cs="Arial"/>
            <w:sz w:val="22"/>
            <w:szCs w:val="22"/>
            <w:rPrChange w:id="660" w:author="Patrick Drew" w:date="2020-05-12T18:19:00Z">
              <w:rPr>
                <w:sz w:val="22"/>
                <w:szCs w:val="22"/>
              </w:rPr>
            </w:rPrChange>
          </w:rPr>
          <w:fldChar w:fldCharType="separate"/>
        </w:r>
        <w:r w:rsidR="00832D69" w:rsidRPr="00EE2D4E" w:rsidDel="00A15787">
          <w:rPr>
            <w:rFonts w:ascii="Arial" w:hAnsi="Arial" w:cs="Arial"/>
            <w:noProof/>
            <w:sz w:val="22"/>
            <w:szCs w:val="22"/>
            <w:rPrChange w:id="661" w:author="Patrick Drew" w:date="2020-05-12T18:19:00Z">
              <w:rPr>
                <w:noProof/>
                <w:sz w:val="22"/>
                <w:szCs w:val="22"/>
              </w:rPr>
            </w:rPrChange>
          </w:rPr>
          <w:delText>(Devor et al., 2003)</w:delText>
        </w:r>
        <w:r w:rsidR="00832D69" w:rsidRPr="00EE2D4E" w:rsidDel="00A15787">
          <w:rPr>
            <w:rFonts w:ascii="Arial" w:hAnsi="Arial" w:cs="Arial"/>
            <w:sz w:val="22"/>
            <w:szCs w:val="22"/>
            <w:rPrChange w:id="662" w:author="Patrick Drew" w:date="2020-05-12T18:19:00Z">
              <w:rPr>
                <w:sz w:val="22"/>
                <w:szCs w:val="22"/>
              </w:rPr>
            </w:rPrChange>
          </w:rPr>
          <w:fldChar w:fldCharType="end"/>
        </w:r>
        <w:r w:rsidR="00766EE4" w:rsidRPr="00EE2D4E" w:rsidDel="00A15787">
          <w:rPr>
            <w:rFonts w:ascii="Arial" w:hAnsi="Arial" w:cs="Arial"/>
            <w:sz w:val="22"/>
            <w:szCs w:val="22"/>
            <w:rPrChange w:id="663" w:author="Patrick Drew" w:date="2020-05-12T18:19:00Z">
              <w:rPr>
                <w:sz w:val="22"/>
                <w:szCs w:val="22"/>
              </w:rPr>
            </w:rPrChange>
          </w:rPr>
          <w:delText>.</w:delText>
        </w:r>
      </w:del>
      <w:ins w:id="664" w:author="Patrick Drew" w:date="2020-05-13T11:46:00Z">
        <w:r w:rsidR="00A15787">
          <w:rPr>
            <w:rFonts w:ascii="Arial" w:hAnsi="Arial" w:cs="Arial"/>
            <w:sz w:val="22"/>
            <w:szCs w:val="22"/>
          </w:rPr>
          <w:t>which detects changes in total hemoglobin (∆</w:t>
        </w:r>
        <w:proofErr w:type="spellStart"/>
        <w:r w:rsidR="00A15787">
          <w:rPr>
            <w:rFonts w:ascii="Arial" w:hAnsi="Arial" w:cs="Arial"/>
            <w:sz w:val="22"/>
            <w:szCs w:val="22"/>
          </w:rPr>
          <w:t>Hbt</w:t>
        </w:r>
        <w:proofErr w:type="spellEnd"/>
        <w:r w:rsidR="00A15787">
          <w:rPr>
            <w:rFonts w:ascii="Arial" w:hAnsi="Arial" w:cs="Arial"/>
            <w:sz w:val="22"/>
            <w:szCs w:val="22"/>
          </w:rPr>
          <w:t>)</w:t>
        </w:r>
      </w:ins>
      <w:ins w:id="665" w:author="Patrick Drew" w:date="2020-05-13T13:07:00Z">
        <w:r w:rsidR="003C32BE">
          <w:rPr>
            <w:rFonts w:ascii="Arial" w:hAnsi="Arial" w:cs="Arial"/>
            <w:sz w:val="22"/>
            <w:szCs w:val="22"/>
          </w:rPr>
          <w:t xml:space="preserve"> from changes in reflectance</w:t>
        </w:r>
      </w:ins>
      <w:ins w:id="666" w:author="Patrick Drew" w:date="2020-05-13T13:48:00Z">
        <w:r w:rsidR="009E7D10">
          <w:rPr>
            <w:rFonts w:ascii="Arial" w:hAnsi="Arial" w:cs="Arial"/>
            <w:sz w:val="22"/>
            <w:szCs w:val="22"/>
          </w:rPr>
          <w:t>, with periods o</w:t>
        </w:r>
      </w:ins>
      <w:ins w:id="667" w:author="Patrick Drew" w:date="2020-05-13T13:49:00Z">
        <w:r w:rsidR="009E7D10">
          <w:rPr>
            <w:rFonts w:ascii="Arial" w:hAnsi="Arial" w:cs="Arial"/>
            <w:sz w:val="22"/>
            <w:szCs w:val="22"/>
          </w:rPr>
          <w:t>f awake rest lacking whisking be set as the zero baseline (see methods)</w:t>
        </w:r>
      </w:ins>
      <w:ins w:id="668" w:author="Patrick Drew" w:date="2020-05-13T11:46:00Z">
        <w:r w:rsidR="00A15787">
          <w:rPr>
            <w:rFonts w:ascii="Arial" w:hAnsi="Arial" w:cs="Arial"/>
            <w:sz w:val="22"/>
            <w:szCs w:val="22"/>
          </w:rPr>
          <w:t>.</w:t>
        </w:r>
      </w:ins>
      <w:r w:rsidR="00766EE4" w:rsidRPr="00EE2D4E">
        <w:rPr>
          <w:rFonts w:ascii="Arial" w:hAnsi="Arial" w:cs="Arial"/>
          <w:sz w:val="22"/>
          <w:szCs w:val="22"/>
          <w:rPrChange w:id="669" w:author="Patrick Drew" w:date="2020-05-12T18:19:00Z">
            <w:rPr>
              <w:sz w:val="22"/>
              <w:szCs w:val="22"/>
            </w:rPr>
          </w:rPrChange>
        </w:rPr>
        <w:t xml:space="preserve"> </w:t>
      </w:r>
      <w:ins w:id="670" w:author="Patrick Drew" w:date="2020-05-13T13:48:00Z">
        <w:r w:rsidR="009E7D10">
          <w:rPr>
            <w:rFonts w:ascii="Arial" w:hAnsi="Arial" w:cs="Arial"/>
            <w:sz w:val="22"/>
            <w:szCs w:val="22"/>
          </w:rPr>
          <w:t>D</w:t>
        </w:r>
      </w:ins>
      <w:ins w:id="671" w:author="Patrick Drew" w:date="2020-05-13T13:31:00Z">
        <w:r w:rsidR="00756D42">
          <w:rPr>
            <w:rFonts w:ascii="Arial" w:hAnsi="Arial" w:cs="Arial"/>
            <w:sz w:val="22"/>
            <w:szCs w:val="22"/>
          </w:rPr>
          <w:t>ecreases in reflectance indicating increases in blood volume, which can be converted into hemoglobin changes (∆</w:t>
        </w:r>
        <w:proofErr w:type="spellStart"/>
        <w:r w:rsidR="00756D42">
          <w:rPr>
            <w:rFonts w:ascii="Arial" w:hAnsi="Arial" w:cs="Arial"/>
            <w:sz w:val="22"/>
            <w:szCs w:val="22"/>
          </w:rPr>
          <w:t>Hbt</w:t>
        </w:r>
        <w:proofErr w:type="spellEnd"/>
        <w:r w:rsidR="00756D42">
          <w:rPr>
            <w:rFonts w:ascii="Arial" w:hAnsi="Arial" w:cs="Arial"/>
            <w:sz w:val="22"/>
            <w:szCs w:val="22"/>
          </w:rPr>
          <w:t>) using the Beer-</w:t>
        </w:r>
        <w:proofErr w:type="spellStart"/>
        <w:r w:rsidR="00756D42">
          <w:rPr>
            <w:rFonts w:ascii="Arial" w:hAnsi="Arial" w:cs="Arial"/>
            <w:sz w:val="22"/>
            <w:szCs w:val="22"/>
          </w:rPr>
          <w:t>lamber</w:t>
        </w:r>
        <w:proofErr w:type="spellEnd"/>
        <w:r w:rsidR="00756D42">
          <w:rPr>
            <w:rFonts w:ascii="Arial" w:hAnsi="Arial" w:cs="Arial"/>
            <w:sz w:val="22"/>
            <w:szCs w:val="22"/>
          </w:rPr>
          <w:t xml:space="preserve"> law (</w:t>
        </w:r>
        <w:r w:rsidR="00756D42" w:rsidRPr="00756D42">
          <w:rPr>
            <w:rFonts w:ascii="Arial" w:hAnsi="Arial" w:cs="Arial"/>
            <w:sz w:val="22"/>
            <w:szCs w:val="22"/>
            <w:highlight w:val="yellow"/>
            <w:rPrChange w:id="672" w:author="Patrick Drew" w:date="2020-05-13T13:31:00Z">
              <w:rPr>
                <w:rFonts w:ascii="Arial" w:hAnsi="Arial" w:cs="Arial"/>
                <w:sz w:val="22"/>
                <w:szCs w:val="22"/>
              </w:rPr>
            </w:rPrChange>
          </w:rPr>
          <w:t>CITE Ma…hillman</w:t>
        </w:r>
        <w:r w:rsidR="00756D42">
          <w:rPr>
            <w:rFonts w:ascii="Arial" w:hAnsi="Arial" w:cs="Arial"/>
            <w:sz w:val="22"/>
            <w:szCs w:val="22"/>
          </w:rPr>
          <w:t>).</w:t>
        </w:r>
      </w:ins>
      <w:ins w:id="673" w:author="Patrick Drew" w:date="2020-05-13T13:48:00Z">
        <w:r w:rsidR="009E7D10">
          <w:rPr>
            <w:rFonts w:ascii="Arial" w:hAnsi="Arial" w:cs="Arial"/>
            <w:sz w:val="22"/>
            <w:szCs w:val="22"/>
          </w:rPr>
          <w:t xml:space="preserve">  Periods of </w:t>
        </w:r>
      </w:ins>
      <w:ins w:id="674" w:author="Patrick Drew" w:date="2020-05-13T13:31:00Z">
        <w:r w:rsidR="00756D42">
          <w:rPr>
            <w:rFonts w:ascii="Arial" w:hAnsi="Arial" w:cs="Arial"/>
            <w:sz w:val="22"/>
            <w:szCs w:val="22"/>
          </w:rPr>
          <w:t xml:space="preserve">   </w:t>
        </w:r>
      </w:ins>
      <w:r w:rsidR="00766EE4" w:rsidRPr="00EE2D4E">
        <w:rPr>
          <w:rFonts w:ascii="Arial" w:hAnsi="Arial" w:cs="Arial"/>
          <w:sz w:val="22"/>
          <w:szCs w:val="22"/>
          <w:rPrChange w:id="675" w:author="Patrick Drew" w:date="2020-05-12T18:19:00Z">
            <w:rPr>
              <w:sz w:val="22"/>
              <w:szCs w:val="22"/>
            </w:rPr>
          </w:rPrChange>
        </w:rPr>
        <w:t xml:space="preserve">These hemodynamic measurements </w:t>
      </w:r>
      <w:del w:id="676" w:author="Patrick Drew" w:date="2020-05-13T11:46:00Z">
        <w:r w:rsidR="00766EE4" w:rsidRPr="00EE2D4E" w:rsidDel="00A15787">
          <w:rPr>
            <w:rFonts w:ascii="Arial" w:hAnsi="Arial" w:cs="Arial"/>
            <w:sz w:val="22"/>
            <w:szCs w:val="22"/>
            <w:rPrChange w:id="677" w:author="Patrick Drew" w:date="2020-05-12T18:19:00Z">
              <w:rPr>
                <w:sz w:val="22"/>
                <w:szCs w:val="22"/>
              </w:rPr>
            </w:rPrChange>
          </w:rPr>
          <w:delText>take place</w:delText>
        </w:r>
      </w:del>
      <w:ins w:id="678" w:author="Patrick Drew" w:date="2020-05-13T13:31:00Z">
        <w:r w:rsidR="00756D42">
          <w:rPr>
            <w:rFonts w:ascii="Arial" w:hAnsi="Arial" w:cs="Arial"/>
            <w:sz w:val="22"/>
            <w:szCs w:val="22"/>
          </w:rPr>
          <w:t>were</w:t>
        </w:r>
      </w:ins>
      <w:ins w:id="679" w:author="Patrick Drew" w:date="2020-05-13T11:46:00Z">
        <w:r w:rsidR="00A15787">
          <w:rPr>
            <w:rFonts w:ascii="Arial" w:hAnsi="Arial" w:cs="Arial"/>
            <w:sz w:val="22"/>
            <w:szCs w:val="22"/>
          </w:rPr>
          <w:t xml:space="preserve"> done</w:t>
        </w:r>
      </w:ins>
      <w:r w:rsidR="00832D69" w:rsidRPr="00EE2D4E">
        <w:rPr>
          <w:rFonts w:ascii="Arial" w:hAnsi="Arial" w:cs="Arial"/>
          <w:sz w:val="22"/>
          <w:szCs w:val="22"/>
          <w:rPrChange w:id="680" w:author="Patrick Drew" w:date="2020-05-12T18:19:00Z">
            <w:rPr>
              <w:sz w:val="22"/>
              <w:szCs w:val="22"/>
            </w:rPr>
          </w:rPrChange>
        </w:rPr>
        <w:t xml:space="preserve"> </w:t>
      </w:r>
      <w:r w:rsidR="00766EE4" w:rsidRPr="00EE2D4E">
        <w:rPr>
          <w:rFonts w:ascii="Arial" w:hAnsi="Arial" w:cs="Arial"/>
          <w:sz w:val="22"/>
          <w:szCs w:val="22"/>
          <w:rPrChange w:id="681" w:author="Patrick Drew" w:date="2020-05-12T18:19:00Z">
            <w:rPr>
              <w:sz w:val="22"/>
              <w:szCs w:val="22"/>
            </w:rPr>
          </w:rPrChange>
        </w:rPr>
        <w:t xml:space="preserve">through a polished and reinforced thinned-skull window </w:t>
      </w:r>
      <w:ins w:id="682" w:author="Patrick Drew" w:date="2020-05-13T13:32:00Z">
        <w:r w:rsidR="00756D42">
          <w:rPr>
            <w:rFonts w:ascii="Arial" w:hAnsi="Arial" w:cs="Arial"/>
            <w:sz w:val="22"/>
            <w:szCs w:val="22"/>
          </w:rPr>
          <w:t xml:space="preserve">(Fig 1 A) </w:t>
        </w:r>
      </w:ins>
      <w:del w:id="683" w:author="Patrick Drew" w:date="2020-05-13T11:47:00Z">
        <w:r w:rsidR="00766EE4" w:rsidRPr="00EE2D4E" w:rsidDel="00A15787">
          <w:rPr>
            <w:rFonts w:ascii="Arial" w:hAnsi="Arial" w:cs="Arial"/>
            <w:sz w:val="22"/>
            <w:szCs w:val="22"/>
            <w:rPrChange w:id="684" w:author="Patrick Drew" w:date="2020-05-12T18:19:00Z">
              <w:rPr>
                <w:sz w:val="22"/>
                <w:szCs w:val="22"/>
              </w:rPr>
            </w:rPrChange>
          </w:rPr>
          <w:delText xml:space="preserve">(See Methods) </w:delText>
        </w:r>
      </w:del>
      <w:del w:id="685" w:author="Patrick Drew" w:date="2020-05-13T11:46:00Z">
        <w:r w:rsidR="00832D69" w:rsidRPr="00EE2D4E" w:rsidDel="00A15787">
          <w:rPr>
            <w:rFonts w:ascii="Arial" w:hAnsi="Arial" w:cs="Arial"/>
            <w:sz w:val="22"/>
            <w:szCs w:val="22"/>
            <w:rPrChange w:id="686" w:author="Patrick Drew" w:date="2020-05-12T18:19:00Z">
              <w:rPr>
                <w:sz w:val="22"/>
                <w:szCs w:val="22"/>
              </w:rPr>
            </w:rPrChange>
          </w:rPr>
          <w:delText>over a putative region in the vibrissa barrels</w:delText>
        </w:r>
      </w:del>
      <w:del w:id="687" w:author="Patrick Drew" w:date="2020-05-13T11:47:00Z">
        <w:r w:rsidR="00083104" w:rsidRPr="00EE2D4E" w:rsidDel="00A15787">
          <w:rPr>
            <w:rFonts w:ascii="Arial" w:hAnsi="Arial" w:cs="Arial"/>
            <w:sz w:val="22"/>
            <w:szCs w:val="22"/>
            <w:rPrChange w:id="688" w:author="Patrick Drew" w:date="2020-05-12T18:19:00Z">
              <w:rPr>
                <w:sz w:val="22"/>
                <w:szCs w:val="22"/>
              </w:rPr>
            </w:rPrChange>
          </w:rPr>
          <w:delText xml:space="preserve"> </w:delText>
        </w:r>
      </w:del>
      <w:commentRangeStart w:id="689"/>
      <w:r w:rsidR="00083104" w:rsidRPr="00EE2D4E">
        <w:rPr>
          <w:rFonts w:ascii="Arial" w:hAnsi="Arial" w:cs="Arial"/>
          <w:sz w:val="22"/>
          <w:szCs w:val="22"/>
          <w:rPrChange w:id="690" w:author="Patrick Drew" w:date="2020-05-12T18:19:00Z">
            <w:rPr>
              <w:sz w:val="22"/>
              <w:szCs w:val="22"/>
            </w:rPr>
          </w:rPrChange>
        </w:rPr>
        <w:fldChar w:fldCharType="begin" w:fldLock="1"/>
      </w:r>
      <w:r w:rsidR="00083104" w:rsidRPr="00EE2D4E">
        <w:rPr>
          <w:rFonts w:ascii="Arial" w:hAnsi="Arial" w:cs="Arial"/>
          <w:sz w:val="22"/>
          <w:szCs w:val="22"/>
          <w:rPrChange w:id="691" w:author="Patrick Drew" w:date="2020-05-12T18:19:00Z">
            <w:rPr>
              <w:sz w:val="22"/>
              <w:szCs w:val="22"/>
            </w:rPr>
          </w:rPrChange>
        </w:rPr>
        <w:instrText>ADDIN CSL_CITATION {"citationItems":[{"id":"ITEM-1","itemData":{"DOI":"10.1073/pnas.1100428108","ISSN":"00278424","abstract":"Neural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America","id":"ITEM-1","issue":"20","issued":{"date-parts":[["2011"]]},"page":"8473-8478","title":"Fluctuating and sensory-induced vasodynamics in rodent cortex extend arteriole capacity","type":"article-journal","volume":"108"},"uris":["http://www.mendeley.com/documents/?uuid=7ecdd9a2-aa7f-43db-ad0b-dc8521c8831d"]},{"id":"ITEM-2","itemData":{"DOI":"10.1016/j.neuroimage.2016.11.069","ISSN":"10959572","abstract":"Functional magnetic resonance imaging (fMRI) has allowed the noninvasive study of task-based and resting-state brain dynamics in humans by inferring neural activity from blood-oxygenation-level dependent (BOLD) signal changes. An accurate interpretation of the hemodynamic changes that underlie fMRI signals depends on the understanding of the quantitative relationship between changes in neural activity and changes in cerebral blood flow, oxygenation and volume. While there has been extensive study of neurovascular coupling in anesthetized animal models, anesthesia causes large disruptions of brain metabolism, neural responsiveness and cardiovascular function. Here, we review work showing that neurovascular coupling and brain circuit function in the awake animal are profoundly different from those in the anesthetized state. We argue that the time is right to study neurovascular coupling and brain circuit function in the awake animal to bridge the physiological mechanisms that underlie animal and human neuroimaging signals, and to interpret them in light of underlying neural mechanisms. Lastly, we discuss recent experimental innovations that have enabled the study of neurovascular coupling and brain-wide circuit function in un-anesthetized and behaving animal models.","author":[{"dropping-particle":"","family":"Gao","given":"Yu Rong","non-dropping-particle":"","parse-names":false,"suffix":""},{"dropping-particle":"","family":"Ma","given":"Yuncong","non-dropping-particle":"","parse-names":false,"suffix":""},{"dropping-particle":"","family":"Zhang","given":"Qingguang","non-dropping-particle":"","parse-names":false,"suffix":""},{"dropping-particle":"","family":"Winder","given":"Aaron T.","non-dropping-particle":"","parse-names":false,"suffix":""},{"dropping-particle":"","family":"Liang","given":"Zhifeng","non-dropping-particle":"","parse-names":false,"suffix":""},{"dropping-particle":"","family":"Antinori","given":"Lilith","non-dropping-particle":"","parse-names":false,"suffix":""},{"dropping-particle":"","family":"Drew","given":"Patrick J.","non-dropping-particle":"","parse-names":false,"suffix":""},{"dropping-particle":"","family":"Zhang","given":"Nanyin","non-dropping-particle":"","parse-names":false,"suffix":""}],"container-title":"NeuroImage","id":"ITEM-2","issue":"April","issued":{"date-parts":[["2017"]]},"page":"382-398","publisher":"Elsevier","title":"Time to wake up: Studying neurovascular coupling and brain-wide circuit function in the un-anesthetized animal","type":"article-journal","volume":"153"},"uris":["http://www.mendeley.com/documents/?uuid=818d127d-f2d1-42b4-a900-3451c425e985"]}],"mendeley":{"formattedCitation":"(Drew et al., 2011; Gao et al., 2017)","plainTextFormattedCitation":"(Drew et al., 2011; Gao et al., 2017)","previouslyFormattedCitation":"(Drew et al., 2011; Gao et al., 2017)"},"properties":{"noteIndex":0},"schema":"https://github.com/citation-style-language/schema/raw/master/csl-citation.json"}</w:instrText>
      </w:r>
      <w:r w:rsidR="00083104" w:rsidRPr="00EE2D4E">
        <w:rPr>
          <w:rFonts w:ascii="Arial" w:hAnsi="Arial" w:cs="Arial"/>
          <w:sz w:val="22"/>
          <w:szCs w:val="22"/>
          <w:rPrChange w:id="692" w:author="Patrick Drew" w:date="2020-05-12T18:19:00Z">
            <w:rPr>
              <w:sz w:val="22"/>
              <w:szCs w:val="22"/>
            </w:rPr>
          </w:rPrChange>
        </w:rPr>
        <w:fldChar w:fldCharType="separate"/>
      </w:r>
      <w:r w:rsidR="00083104" w:rsidRPr="00EE2D4E">
        <w:rPr>
          <w:rFonts w:ascii="Arial" w:hAnsi="Arial" w:cs="Arial"/>
          <w:noProof/>
          <w:sz w:val="22"/>
          <w:szCs w:val="22"/>
          <w:rPrChange w:id="693" w:author="Patrick Drew" w:date="2020-05-12T18:19:00Z">
            <w:rPr>
              <w:noProof/>
              <w:sz w:val="22"/>
              <w:szCs w:val="22"/>
            </w:rPr>
          </w:rPrChange>
        </w:rPr>
        <w:t>(Drew et al., 2011; Gao et al., 2017)</w:t>
      </w:r>
      <w:r w:rsidR="00083104" w:rsidRPr="00EE2D4E">
        <w:rPr>
          <w:rFonts w:ascii="Arial" w:hAnsi="Arial" w:cs="Arial"/>
          <w:sz w:val="22"/>
          <w:szCs w:val="22"/>
          <w:rPrChange w:id="694" w:author="Patrick Drew" w:date="2020-05-12T18:19:00Z">
            <w:rPr>
              <w:sz w:val="22"/>
              <w:szCs w:val="22"/>
            </w:rPr>
          </w:rPrChange>
        </w:rPr>
        <w:fldChar w:fldCharType="end"/>
      </w:r>
      <w:commentRangeEnd w:id="689"/>
      <w:r w:rsidR="003C24F1">
        <w:rPr>
          <w:rStyle w:val="CommentReference"/>
        </w:rPr>
        <w:commentReference w:id="689"/>
      </w:r>
      <w:r w:rsidR="00832D69" w:rsidRPr="00EE2D4E">
        <w:rPr>
          <w:rFonts w:ascii="Arial" w:hAnsi="Arial" w:cs="Arial"/>
          <w:sz w:val="22"/>
          <w:szCs w:val="22"/>
          <w:rPrChange w:id="695" w:author="Patrick Drew" w:date="2020-05-12T18:19:00Z">
            <w:rPr>
              <w:sz w:val="22"/>
              <w:szCs w:val="22"/>
            </w:rPr>
          </w:rPrChange>
        </w:rPr>
        <w:t xml:space="preserve">, </w:t>
      </w:r>
      <w:del w:id="696" w:author="Patrick Drew" w:date="2020-05-13T11:47:00Z">
        <w:r w:rsidR="00832D69" w:rsidRPr="00EE2D4E" w:rsidDel="00A15787">
          <w:rPr>
            <w:rFonts w:ascii="Arial" w:hAnsi="Arial" w:cs="Arial"/>
            <w:sz w:val="22"/>
            <w:szCs w:val="22"/>
            <w:rPrChange w:id="697" w:author="Patrick Drew" w:date="2020-05-12T18:19:00Z">
              <w:rPr>
                <w:sz w:val="22"/>
                <w:szCs w:val="22"/>
              </w:rPr>
            </w:rPrChange>
          </w:rPr>
          <w:delText>a section of</w:delText>
        </w:r>
      </w:del>
      <w:ins w:id="698" w:author="Patrick Drew" w:date="2020-05-13T11:47:00Z">
        <w:r w:rsidR="00A15787">
          <w:rPr>
            <w:rFonts w:ascii="Arial" w:hAnsi="Arial" w:cs="Arial"/>
            <w:sz w:val="22"/>
            <w:szCs w:val="22"/>
          </w:rPr>
          <w:t>encompassing the whisker-related section of the</w:t>
        </w:r>
      </w:ins>
      <w:r w:rsidR="00832D69" w:rsidRPr="00EE2D4E">
        <w:rPr>
          <w:rFonts w:ascii="Arial" w:hAnsi="Arial" w:cs="Arial"/>
          <w:sz w:val="22"/>
          <w:szCs w:val="22"/>
          <w:rPrChange w:id="699" w:author="Patrick Drew" w:date="2020-05-12T18:19:00Z">
            <w:rPr>
              <w:sz w:val="22"/>
              <w:szCs w:val="22"/>
            </w:rPr>
          </w:rPrChange>
        </w:rPr>
        <w:t xml:space="preserve"> somatosensory cortex </w:t>
      </w:r>
      <w:del w:id="700" w:author="Patrick Drew" w:date="2020-05-13T11:47:00Z">
        <w:r w:rsidR="00832D69" w:rsidRPr="00EE2D4E" w:rsidDel="00A15787">
          <w:rPr>
            <w:rFonts w:ascii="Arial" w:hAnsi="Arial" w:cs="Arial"/>
            <w:sz w:val="22"/>
            <w:szCs w:val="22"/>
            <w:rPrChange w:id="701" w:author="Patrick Drew" w:date="2020-05-12T18:19:00Z">
              <w:rPr>
                <w:sz w:val="22"/>
                <w:szCs w:val="22"/>
              </w:rPr>
            </w:rPrChange>
          </w:rPr>
          <w:delText>associated with whisker sensation</w:delText>
        </w:r>
        <w:r w:rsidR="00766EE4" w:rsidRPr="00EE2D4E" w:rsidDel="00A15787">
          <w:rPr>
            <w:rFonts w:ascii="Arial" w:hAnsi="Arial" w:cs="Arial"/>
            <w:sz w:val="22"/>
            <w:szCs w:val="22"/>
            <w:rPrChange w:id="702" w:author="Patrick Drew" w:date="2020-05-12T18:19:00Z">
              <w:rPr>
                <w:sz w:val="22"/>
                <w:szCs w:val="22"/>
              </w:rPr>
            </w:rPrChange>
          </w:rPr>
          <w:delText xml:space="preserve"> </w:delText>
        </w:r>
      </w:del>
      <w:r w:rsidR="00766EE4" w:rsidRPr="00EE2D4E">
        <w:rPr>
          <w:rFonts w:ascii="Arial" w:hAnsi="Arial" w:cs="Arial"/>
          <w:sz w:val="22"/>
          <w:szCs w:val="22"/>
          <w:rPrChange w:id="703" w:author="Patrick Drew" w:date="2020-05-12T18:19:00Z">
            <w:rPr>
              <w:sz w:val="22"/>
              <w:szCs w:val="22"/>
            </w:rPr>
          </w:rPrChange>
        </w:rPr>
        <w:fldChar w:fldCharType="begin" w:fldLock="1"/>
      </w:r>
      <w:r w:rsidR="00766EE4" w:rsidRPr="00EE2D4E">
        <w:rPr>
          <w:rFonts w:ascii="Arial" w:hAnsi="Arial" w:cs="Arial"/>
          <w:sz w:val="22"/>
          <w:szCs w:val="22"/>
          <w:rPrChange w:id="704" w:author="Patrick Drew" w:date="2020-05-12T18:19:00Z">
            <w:rPr>
              <w:sz w:val="22"/>
              <w:szCs w:val="22"/>
            </w:rPr>
          </w:rPrChange>
        </w:rPr>
        <w:instrText>ADDIN CSL_CITATION {"citationItems":[{"id":"ITEM-1","itemData":{"DOI":"10.1016/j.neuron.2007.09.017","ISSN":"08966273","abstract":"The tactile somatosensory pathway from whisker to cortex in rodents provides a well-defined system for exploring the link between molecular mechanisms, synaptic circuits, and behavior. The primary somatosensory cortex has an exquisite somatotopic map where each individual whisker is represented in a discrete anatomical unit, the \"barrel,\" allowing precise delineation of functional organization, development, and plasticity. Sensory information is actively acquired in awake behaving rodents and processed differently within the barrel map depending upon whisker-related behavior. The prominence of state-dependent cortical sensory processing is likely to be crucial in our understanding of active sensory perception, experience-dependent plasticity and learning.","author":[{"dropping-particle":"","family":"Petersen","given":"Carl C.H.","non-dropping-particle":"","parse-names":false,"suffix":""}],"container-title":"Neuron","id":"ITEM-1","issue":"2","issued":{"date-parts":[["2007"]]},"page":"339-355","title":"The functional organization of the barrel cortex.","type":"article-journal","volume":"56"},"uris":["http://www.mendeley.com/documents/?uuid=0ccd5e60-469a-4a7d-8c04-68fafa06f142"]}],"mendeley":{"formattedCitation":"(Petersen, 2007)","plainTextFormattedCitation":"(Petersen, 2007)","previouslyFormattedCitation":"(Petersen, 2007)"},"properties":{"noteIndex":0},"schema":"https://github.com/citation-style-language/schema/raw/master/csl-citation.json"}</w:instrText>
      </w:r>
      <w:r w:rsidR="00766EE4" w:rsidRPr="00EE2D4E">
        <w:rPr>
          <w:rFonts w:ascii="Arial" w:hAnsi="Arial" w:cs="Arial"/>
          <w:sz w:val="22"/>
          <w:szCs w:val="22"/>
          <w:rPrChange w:id="705" w:author="Patrick Drew" w:date="2020-05-12T18:19:00Z">
            <w:rPr>
              <w:sz w:val="22"/>
              <w:szCs w:val="22"/>
            </w:rPr>
          </w:rPrChange>
        </w:rPr>
        <w:fldChar w:fldCharType="separate"/>
      </w:r>
      <w:r w:rsidR="00766EE4" w:rsidRPr="00EE2D4E">
        <w:rPr>
          <w:rFonts w:ascii="Arial" w:hAnsi="Arial" w:cs="Arial"/>
          <w:noProof/>
          <w:sz w:val="22"/>
          <w:szCs w:val="22"/>
          <w:rPrChange w:id="706" w:author="Patrick Drew" w:date="2020-05-12T18:19:00Z">
            <w:rPr>
              <w:noProof/>
              <w:sz w:val="22"/>
              <w:szCs w:val="22"/>
            </w:rPr>
          </w:rPrChange>
        </w:rPr>
        <w:t>(Petersen, 2007)</w:t>
      </w:r>
      <w:r w:rsidR="00766EE4" w:rsidRPr="00EE2D4E">
        <w:rPr>
          <w:rFonts w:ascii="Arial" w:hAnsi="Arial" w:cs="Arial"/>
          <w:sz w:val="22"/>
          <w:szCs w:val="22"/>
          <w:rPrChange w:id="707" w:author="Patrick Drew" w:date="2020-05-12T18:19:00Z">
            <w:rPr>
              <w:sz w:val="22"/>
              <w:szCs w:val="22"/>
            </w:rPr>
          </w:rPrChange>
        </w:rPr>
        <w:fldChar w:fldCharType="end"/>
      </w:r>
      <w:r w:rsidR="00832D69" w:rsidRPr="00EE2D4E">
        <w:rPr>
          <w:rFonts w:ascii="Arial" w:hAnsi="Arial" w:cs="Arial"/>
          <w:sz w:val="22"/>
          <w:szCs w:val="22"/>
          <w:rPrChange w:id="708" w:author="Patrick Drew" w:date="2020-05-12T18:19:00Z">
            <w:rPr>
              <w:sz w:val="22"/>
              <w:szCs w:val="22"/>
            </w:rPr>
          </w:rPrChange>
        </w:rPr>
        <w:t xml:space="preserve">. </w:t>
      </w:r>
      <w:r w:rsidR="00766EE4" w:rsidRPr="00EE2D4E">
        <w:rPr>
          <w:rFonts w:ascii="Arial" w:hAnsi="Arial" w:cs="Arial"/>
          <w:sz w:val="22"/>
          <w:szCs w:val="22"/>
          <w:rPrChange w:id="709" w:author="Patrick Drew" w:date="2020-05-12T18:19:00Z">
            <w:rPr>
              <w:sz w:val="22"/>
              <w:szCs w:val="22"/>
            </w:rPr>
          </w:rPrChange>
        </w:rPr>
        <w:t xml:space="preserve">LFP </w:t>
      </w:r>
      <w:del w:id="710" w:author="Patrick Drew" w:date="2020-05-13T13:15:00Z">
        <w:r w:rsidR="00766EE4" w:rsidRPr="00EE2D4E" w:rsidDel="003C24F1">
          <w:rPr>
            <w:rFonts w:ascii="Arial" w:hAnsi="Arial" w:cs="Arial"/>
            <w:sz w:val="22"/>
            <w:szCs w:val="22"/>
            <w:rPrChange w:id="711" w:author="Patrick Drew" w:date="2020-05-12T18:19:00Z">
              <w:rPr>
                <w:sz w:val="22"/>
                <w:szCs w:val="22"/>
              </w:rPr>
            </w:rPrChange>
          </w:rPr>
          <w:delText xml:space="preserve">is </w:delText>
        </w:r>
      </w:del>
      <w:ins w:id="712" w:author="Patrick Drew" w:date="2020-05-13T13:15:00Z">
        <w:r w:rsidR="003C24F1">
          <w:rPr>
            <w:rFonts w:ascii="Arial" w:hAnsi="Arial" w:cs="Arial"/>
            <w:sz w:val="22"/>
            <w:szCs w:val="22"/>
          </w:rPr>
          <w:t>was</w:t>
        </w:r>
        <w:r w:rsidR="003C24F1" w:rsidRPr="00EE2D4E">
          <w:rPr>
            <w:rFonts w:ascii="Arial" w:hAnsi="Arial" w:cs="Arial"/>
            <w:sz w:val="22"/>
            <w:szCs w:val="22"/>
            <w:rPrChange w:id="713" w:author="Patrick Drew" w:date="2020-05-12T18:19:00Z">
              <w:rPr>
                <w:sz w:val="22"/>
                <w:szCs w:val="22"/>
              </w:rPr>
            </w:rPrChange>
          </w:rPr>
          <w:t xml:space="preserve"> </w:t>
        </w:r>
      </w:ins>
      <w:r w:rsidR="00766EE4" w:rsidRPr="00EE2D4E">
        <w:rPr>
          <w:rFonts w:ascii="Arial" w:hAnsi="Arial" w:cs="Arial"/>
          <w:sz w:val="22"/>
          <w:szCs w:val="22"/>
          <w:rPrChange w:id="714" w:author="Patrick Drew" w:date="2020-05-12T18:19:00Z">
            <w:rPr>
              <w:sz w:val="22"/>
              <w:szCs w:val="22"/>
            </w:rPr>
          </w:rPrChange>
        </w:rPr>
        <w:t xml:space="preserve">recorded from the superficial layers of barrel cortex underneath the window to provide a direct measurement of neural activity </w:t>
      </w:r>
      <w:r w:rsidR="00766EE4" w:rsidRPr="00EE2D4E">
        <w:rPr>
          <w:rFonts w:ascii="Arial" w:hAnsi="Arial" w:cs="Arial"/>
          <w:sz w:val="22"/>
          <w:szCs w:val="22"/>
          <w:rPrChange w:id="715" w:author="Patrick Drew" w:date="2020-05-12T18:19:00Z">
            <w:rPr>
              <w:sz w:val="22"/>
              <w:szCs w:val="22"/>
            </w:rPr>
          </w:rPrChange>
        </w:rPr>
        <w:fldChar w:fldCharType="begin" w:fldLock="1"/>
      </w:r>
      <w:r w:rsidR="00256594" w:rsidRPr="00EE2D4E">
        <w:rPr>
          <w:rFonts w:ascii="Arial" w:hAnsi="Arial" w:cs="Arial"/>
          <w:sz w:val="22"/>
          <w:szCs w:val="22"/>
          <w:rPrChange w:id="716" w:author="Patrick Drew" w:date="2020-05-12T18:19:00Z">
            <w:rPr>
              <w:sz w:val="22"/>
              <w:szCs w:val="22"/>
            </w:rPr>
          </w:rPrChange>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state","type":"article-journal","volume":"20"},"uris":["http://www.mendeley.com/documents/?uuid=e24bdf4a-ebad-4158-aa64-dd6a9c97fa43"]}],"mendeley":{"formattedCitation":"(Winder et al., 2017)","plainTextFormattedCitation":"(Winder et al., 2017)","previouslyFormattedCitation":"(Winder et al., 2017)"},"properties":{"noteIndex":0},"schema":"https://github.com/citation-style-language/schema/raw/master/csl-citation.json"}</w:instrText>
      </w:r>
      <w:r w:rsidR="00766EE4" w:rsidRPr="00EE2D4E">
        <w:rPr>
          <w:rFonts w:ascii="Arial" w:hAnsi="Arial" w:cs="Arial"/>
          <w:sz w:val="22"/>
          <w:szCs w:val="22"/>
          <w:rPrChange w:id="717" w:author="Patrick Drew" w:date="2020-05-12T18:19:00Z">
            <w:rPr>
              <w:sz w:val="22"/>
              <w:szCs w:val="22"/>
            </w:rPr>
          </w:rPrChange>
        </w:rPr>
        <w:fldChar w:fldCharType="separate"/>
      </w:r>
      <w:r w:rsidR="00766EE4" w:rsidRPr="00EE2D4E">
        <w:rPr>
          <w:rFonts w:ascii="Arial" w:hAnsi="Arial" w:cs="Arial"/>
          <w:noProof/>
          <w:sz w:val="22"/>
          <w:szCs w:val="22"/>
          <w:rPrChange w:id="718" w:author="Patrick Drew" w:date="2020-05-12T18:19:00Z">
            <w:rPr>
              <w:noProof/>
              <w:sz w:val="22"/>
              <w:szCs w:val="22"/>
            </w:rPr>
          </w:rPrChange>
        </w:rPr>
        <w:t>(Winder et al., 2017)</w:t>
      </w:r>
      <w:r w:rsidR="00766EE4" w:rsidRPr="00EE2D4E">
        <w:rPr>
          <w:rFonts w:ascii="Arial" w:hAnsi="Arial" w:cs="Arial"/>
          <w:sz w:val="22"/>
          <w:szCs w:val="22"/>
          <w:rPrChange w:id="719" w:author="Patrick Drew" w:date="2020-05-12T18:19:00Z">
            <w:rPr>
              <w:sz w:val="22"/>
              <w:szCs w:val="22"/>
            </w:rPr>
          </w:rPrChange>
        </w:rPr>
        <w:fldChar w:fldCharType="end"/>
      </w:r>
      <w:r w:rsidR="00766EE4" w:rsidRPr="00EE2D4E">
        <w:rPr>
          <w:rFonts w:ascii="Arial" w:hAnsi="Arial" w:cs="Arial"/>
          <w:sz w:val="22"/>
          <w:szCs w:val="22"/>
          <w:rPrChange w:id="720" w:author="Patrick Drew" w:date="2020-05-12T18:19:00Z">
            <w:rPr>
              <w:sz w:val="22"/>
              <w:szCs w:val="22"/>
            </w:rPr>
          </w:rPrChange>
        </w:rPr>
        <w:t xml:space="preserve">. </w:t>
      </w:r>
      <w:del w:id="721" w:author="Patrick Drew" w:date="2020-05-13T13:14:00Z">
        <w:r w:rsidR="00766EE4" w:rsidRPr="00EE2D4E" w:rsidDel="003C24F1">
          <w:rPr>
            <w:rFonts w:ascii="Arial" w:hAnsi="Arial" w:cs="Arial"/>
            <w:sz w:val="22"/>
            <w:szCs w:val="22"/>
            <w:rPrChange w:id="722" w:author="Patrick Drew" w:date="2020-05-12T18:19:00Z">
              <w:rPr>
                <w:sz w:val="22"/>
                <w:szCs w:val="22"/>
              </w:rPr>
            </w:rPrChange>
          </w:rPr>
          <w:delText>This set-up is mirrored</w:delText>
        </w:r>
      </w:del>
      <w:ins w:id="723" w:author="Patrick Drew" w:date="2020-05-13T13:14:00Z">
        <w:r w:rsidR="003C24F1">
          <w:rPr>
            <w:rFonts w:ascii="Arial" w:hAnsi="Arial" w:cs="Arial"/>
            <w:sz w:val="22"/>
            <w:szCs w:val="22"/>
          </w:rPr>
          <w:t>Windows and</w:t>
        </w:r>
      </w:ins>
      <w:ins w:id="724" w:author="Patrick Drew" w:date="2020-05-13T13:32:00Z">
        <w:r w:rsidR="00756D42">
          <w:rPr>
            <w:rFonts w:ascii="Arial" w:hAnsi="Arial" w:cs="Arial"/>
            <w:sz w:val="22"/>
            <w:szCs w:val="22"/>
          </w:rPr>
          <w:t xml:space="preserve"> cortical electrodes were </w:t>
        </w:r>
        <w:proofErr w:type="gramStart"/>
        <w:r w:rsidR="00756D42">
          <w:rPr>
            <w:rFonts w:ascii="Arial" w:hAnsi="Arial" w:cs="Arial"/>
            <w:sz w:val="22"/>
            <w:szCs w:val="22"/>
          </w:rPr>
          <w:t>implanted</w:t>
        </w:r>
      </w:ins>
      <w:ins w:id="725" w:author="Patrick Drew" w:date="2020-05-13T13:14:00Z">
        <w:r w:rsidR="003C24F1">
          <w:rPr>
            <w:rFonts w:ascii="Arial" w:hAnsi="Arial" w:cs="Arial"/>
            <w:sz w:val="22"/>
            <w:szCs w:val="22"/>
          </w:rPr>
          <w:t xml:space="preserve"> </w:t>
        </w:r>
      </w:ins>
      <w:r w:rsidR="00766EE4" w:rsidRPr="00EE2D4E">
        <w:rPr>
          <w:rFonts w:ascii="Arial" w:hAnsi="Arial" w:cs="Arial"/>
          <w:sz w:val="22"/>
          <w:szCs w:val="22"/>
          <w:rPrChange w:id="726" w:author="Patrick Drew" w:date="2020-05-12T18:19:00Z">
            <w:rPr>
              <w:sz w:val="22"/>
              <w:szCs w:val="22"/>
            </w:rPr>
          </w:rPrChange>
        </w:rPr>
        <w:t xml:space="preserve"> bilaterally</w:t>
      </w:r>
      <w:proofErr w:type="gramEnd"/>
      <w:r w:rsidR="00766EE4" w:rsidRPr="00EE2D4E">
        <w:rPr>
          <w:rFonts w:ascii="Arial" w:hAnsi="Arial" w:cs="Arial"/>
          <w:sz w:val="22"/>
          <w:szCs w:val="22"/>
          <w:rPrChange w:id="727" w:author="Patrick Drew" w:date="2020-05-12T18:19:00Z">
            <w:rPr>
              <w:sz w:val="22"/>
              <w:szCs w:val="22"/>
            </w:rPr>
          </w:rPrChange>
        </w:rPr>
        <w:t xml:space="preserve"> to provide</w:t>
      </w:r>
      <w:ins w:id="728" w:author="Patrick Drew" w:date="2020-05-13T13:32:00Z">
        <w:r w:rsidR="00756D42">
          <w:rPr>
            <w:rFonts w:ascii="Arial" w:hAnsi="Arial" w:cs="Arial"/>
            <w:sz w:val="22"/>
            <w:szCs w:val="22"/>
          </w:rPr>
          <w:t xml:space="preserve"> </w:t>
        </w:r>
      </w:ins>
      <w:del w:id="729" w:author="Patrick Drew" w:date="2020-05-13T13:32:00Z">
        <w:r w:rsidR="00766EE4" w:rsidRPr="00EE2D4E" w:rsidDel="00756D42">
          <w:rPr>
            <w:rFonts w:ascii="Arial" w:hAnsi="Arial" w:cs="Arial"/>
            <w:sz w:val="22"/>
            <w:szCs w:val="22"/>
            <w:rPrChange w:id="730" w:author="Patrick Drew" w:date="2020-05-12T18:19:00Z">
              <w:rPr>
                <w:sz w:val="22"/>
                <w:szCs w:val="22"/>
              </w:rPr>
            </w:rPrChange>
          </w:rPr>
          <w:delText xml:space="preserve"> symmetric </w:delText>
        </w:r>
      </w:del>
      <w:r w:rsidR="00766EE4" w:rsidRPr="00EE2D4E">
        <w:rPr>
          <w:rFonts w:ascii="Arial" w:hAnsi="Arial" w:cs="Arial"/>
          <w:sz w:val="22"/>
          <w:szCs w:val="22"/>
          <w:rPrChange w:id="731" w:author="Patrick Drew" w:date="2020-05-12T18:19:00Z">
            <w:rPr>
              <w:sz w:val="22"/>
              <w:szCs w:val="22"/>
            </w:rPr>
          </w:rPrChange>
        </w:rPr>
        <w:t xml:space="preserve">neural and hemodynamic measurements from </w:t>
      </w:r>
      <w:del w:id="732" w:author="Patrick Drew" w:date="2020-05-13T13:32:00Z">
        <w:r w:rsidR="00766EE4" w:rsidRPr="00EE2D4E" w:rsidDel="00756D42">
          <w:rPr>
            <w:rFonts w:ascii="Arial" w:hAnsi="Arial" w:cs="Arial"/>
            <w:sz w:val="22"/>
            <w:szCs w:val="22"/>
            <w:rPrChange w:id="733" w:author="Patrick Drew" w:date="2020-05-12T18:19:00Z">
              <w:rPr>
                <w:sz w:val="22"/>
                <w:szCs w:val="22"/>
              </w:rPr>
            </w:rPrChange>
          </w:rPr>
          <w:delText xml:space="preserve">both </w:delText>
        </w:r>
      </w:del>
      <w:ins w:id="734" w:author="Patrick Drew" w:date="2020-05-13T13:32:00Z">
        <w:r w:rsidR="00756D42">
          <w:rPr>
            <w:rFonts w:ascii="Arial" w:hAnsi="Arial" w:cs="Arial"/>
            <w:sz w:val="22"/>
            <w:szCs w:val="22"/>
          </w:rPr>
          <w:t>whisker-related portions of somatosensory cortex from both</w:t>
        </w:r>
        <w:r w:rsidR="00756D42" w:rsidRPr="00EE2D4E">
          <w:rPr>
            <w:rFonts w:ascii="Arial" w:hAnsi="Arial" w:cs="Arial"/>
            <w:sz w:val="22"/>
            <w:szCs w:val="22"/>
            <w:rPrChange w:id="735" w:author="Patrick Drew" w:date="2020-05-12T18:19:00Z">
              <w:rPr>
                <w:sz w:val="22"/>
                <w:szCs w:val="22"/>
              </w:rPr>
            </w:rPrChange>
          </w:rPr>
          <w:t xml:space="preserve"> </w:t>
        </w:r>
      </w:ins>
      <w:r w:rsidR="00766EE4" w:rsidRPr="00EE2D4E">
        <w:rPr>
          <w:rFonts w:ascii="Arial" w:hAnsi="Arial" w:cs="Arial"/>
          <w:sz w:val="22"/>
          <w:szCs w:val="22"/>
          <w:rPrChange w:id="736" w:author="Patrick Drew" w:date="2020-05-12T18:19:00Z">
            <w:rPr>
              <w:sz w:val="22"/>
              <w:szCs w:val="22"/>
            </w:rPr>
          </w:rPrChange>
        </w:rPr>
        <w:t xml:space="preserve">hemispheres. </w:t>
      </w:r>
      <w:r w:rsidR="00083104" w:rsidRPr="00EE2D4E">
        <w:rPr>
          <w:rFonts w:ascii="Arial" w:hAnsi="Arial" w:cs="Arial"/>
          <w:sz w:val="22"/>
          <w:szCs w:val="22"/>
          <w:rPrChange w:id="737" w:author="Patrick Drew" w:date="2020-05-12T18:19:00Z">
            <w:rPr>
              <w:sz w:val="22"/>
              <w:szCs w:val="22"/>
            </w:rPr>
          </w:rPrChange>
        </w:rPr>
        <w:t xml:space="preserve">To assist in </w:t>
      </w:r>
      <w:r w:rsidR="00083104" w:rsidRPr="00EE2D4E">
        <w:rPr>
          <w:rFonts w:ascii="Arial" w:hAnsi="Arial" w:cs="Arial"/>
          <w:sz w:val="22"/>
          <w:szCs w:val="22"/>
          <w:rPrChange w:id="738" w:author="Patrick Drew" w:date="2020-05-12T18:19:00Z">
            <w:rPr>
              <w:sz w:val="22"/>
              <w:szCs w:val="22"/>
            </w:rPr>
          </w:rPrChange>
        </w:rPr>
        <w:lastRenderedPageBreak/>
        <w:t>arousal-state classification,</w:t>
      </w:r>
      <w:r w:rsidR="00766EE4" w:rsidRPr="00EE2D4E">
        <w:rPr>
          <w:rFonts w:ascii="Arial" w:hAnsi="Arial" w:cs="Arial"/>
          <w:sz w:val="22"/>
          <w:szCs w:val="22"/>
          <w:rPrChange w:id="739" w:author="Patrick Drew" w:date="2020-05-12T18:19:00Z">
            <w:rPr>
              <w:sz w:val="22"/>
              <w:szCs w:val="22"/>
            </w:rPr>
          </w:rPrChange>
        </w:rPr>
        <w:t xml:space="preserve"> we also </w:t>
      </w:r>
      <w:r w:rsidR="00083104" w:rsidRPr="00EE2D4E">
        <w:rPr>
          <w:rFonts w:ascii="Arial" w:hAnsi="Arial" w:cs="Arial"/>
          <w:sz w:val="22"/>
          <w:szCs w:val="22"/>
          <w:rPrChange w:id="740" w:author="Patrick Drew" w:date="2020-05-12T18:19:00Z">
            <w:rPr>
              <w:sz w:val="22"/>
              <w:szCs w:val="22"/>
            </w:rPr>
          </w:rPrChange>
        </w:rPr>
        <w:t>recorded</w:t>
      </w:r>
      <w:r w:rsidR="00766EE4" w:rsidRPr="00EE2D4E">
        <w:rPr>
          <w:rFonts w:ascii="Arial" w:hAnsi="Arial" w:cs="Arial"/>
          <w:sz w:val="22"/>
          <w:szCs w:val="22"/>
          <w:rPrChange w:id="741" w:author="Patrick Drew" w:date="2020-05-12T18:19:00Z">
            <w:rPr>
              <w:sz w:val="22"/>
              <w:szCs w:val="22"/>
            </w:rPr>
          </w:rPrChange>
        </w:rPr>
        <w:t xml:space="preserve"> the </w:t>
      </w:r>
      <w:r w:rsidR="00083104" w:rsidRPr="00EE2D4E">
        <w:rPr>
          <w:rFonts w:ascii="Arial" w:hAnsi="Arial" w:cs="Arial"/>
          <w:sz w:val="22"/>
          <w:szCs w:val="22"/>
          <w:rPrChange w:id="742" w:author="Patrick Drew" w:date="2020-05-12T18:19:00Z">
            <w:rPr>
              <w:sz w:val="22"/>
              <w:szCs w:val="22"/>
            </w:rPr>
          </w:rPrChange>
        </w:rPr>
        <w:t xml:space="preserve">putative CA1 </w:t>
      </w:r>
      <w:r w:rsidR="00766EE4" w:rsidRPr="00EE2D4E">
        <w:rPr>
          <w:rFonts w:ascii="Arial" w:hAnsi="Arial" w:cs="Arial"/>
          <w:sz w:val="22"/>
          <w:szCs w:val="22"/>
          <w:rPrChange w:id="743" w:author="Patrick Drew" w:date="2020-05-12T18:19:00Z">
            <w:rPr>
              <w:sz w:val="22"/>
              <w:szCs w:val="22"/>
            </w:rPr>
          </w:rPrChange>
        </w:rPr>
        <w:t>hippocampal LF</w:t>
      </w:r>
      <w:r w:rsidR="00083104" w:rsidRPr="00EE2D4E">
        <w:rPr>
          <w:rFonts w:ascii="Arial" w:hAnsi="Arial" w:cs="Arial"/>
          <w:sz w:val="22"/>
          <w:szCs w:val="22"/>
          <w:rPrChange w:id="744" w:author="Patrick Drew" w:date="2020-05-12T18:19:00Z">
            <w:rPr>
              <w:sz w:val="22"/>
              <w:szCs w:val="22"/>
            </w:rPr>
          </w:rPrChange>
        </w:rPr>
        <w:t xml:space="preserve">P, nuchal muscle electromyography (EMG), motion of the whiskers, and body motion, and heart rate. </w:t>
      </w:r>
    </w:p>
    <w:p w14:paraId="2A80A0E4" w14:textId="77777777" w:rsidR="00957FCD" w:rsidRDefault="005A187F" w:rsidP="00756D42">
      <w:pPr>
        <w:adjustRightInd w:val="0"/>
        <w:spacing w:line="360" w:lineRule="auto"/>
        <w:ind w:firstLine="720"/>
        <w:contextualSpacing/>
        <w:jc w:val="both"/>
        <w:rPr>
          <w:ins w:id="745" w:author="Patrick Drew" w:date="2020-05-13T14:01:00Z"/>
          <w:rFonts w:ascii="Arial" w:hAnsi="Arial" w:cs="Arial"/>
          <w:sz w:val="22"/>
          <w:szCs w:val="22"/>
        </w:rPr>
      </w:pPr>
      <w:ins w:id="746" w:author="Patrick Drew" w:date="2020-05-13T13:37:00Z">
        <w:r>
          <w:rPr>
            <w:rFonts w:ascii="Arial" w:hAnsi="Arial" w:cs="Arial"/>
            <w:sz w:val="22"/>
            <w:szCs w:val="22"/>
          </w:rPr>
          <w:t>As a check of the sensory evoked</w:t>
        </w:r>
      </w:ins>
      <w:ins w:id="747" w:author="Patrick Drew" w:date="2020-05-13T13:42:00Z">
        <w:r>
          <w:rPr>
            <w:rFonts w:ascii="Arial" w:hAnsi="Arial" w:cs="Arial"/>
            <w:sz w:val="22"/>
            <w:szCs w:val="22"/>
          </w:rPr>
          <w:t xml:space="preserve"> </w:t>
        </w:r>
      </w:ins>
      <w:ins w:id="748" w:author="Patrick Drew" w:date="2020-05-13T13:43:00Z">
        <w:r>
          <w:rPr>
            <w:rFonts w:ascii="Arial" w:hAnsi="Arial" w:cs="Arial"/>
            <w:sz w:val="22"/>
            <w:szCs w:val="22"/>
          </w:rPr>
          <w:t>responses</w:t>
        </w:r>
      </w:ins>
      <w:ins w:id="749" w:author="Patrick Drew" w:date="2020-05-13T13:42:00Z">
        <w:r>
          <w:rPr>
            <w:rFonts w:ascii="Arial" w:hAnsi="Arial" w:cs="Arial"/>
            <w:sz w:val="22"/>
            <w:szCs w:val="22"/>
          </w:rPr>
          <w:t>, a</w:t>
        </w:r>
      </w:ins>
      <w:ins w:id="750" w:author="Patrick Drew" w:date="2020-05-13T13:43:00Z">
        <w:r>
          <w:rPr>
            <w:rFonts w:ascii="Arial" w:hAnsi="Arial" w:cs="Arial"/>
            <w:sz w:val="22"/>
            <w:szCs w:val="22"/>
          </w:rPr>
          <w:t>t</w:t>
        </w:r>
      </w:ins>
      <w:ins w:id="751" w:author="Patrick Drew" w:date="2020-05-13T13:42:00Z">
        <w:r>
          <w:rPr>
            <w:rFonts w:ascii="Arial" w:hAnsi="Arial" w:cs="Arial"/>
            <w:sz w:val="22"/>
            <w:szCs w:val="22"/>
          </w:rPr>
          <w:t xml:space="preserve"> the beginning of each day’s imaging session, we s</w:t>
        </w:r>
      </w:ins>
      <w:ins w:id="752" w:author="Patrick Drew" w:date="2020-05-13T13:35:00Z">
        <w:r>
          <w:rPr>
            <w:rFonts w:ascii="Arial" w:hAnsi="Arial" w:cs="Arial"/>
            <w:sz w:val="22"/>
            <w:szCs w:val="22"/>
          </w:rPr>
          <w:t>timulat</w:t>
        </w:r>
      </w:ins>
      <w:ins w:id="753" w:author="Patrick Drew" w:date="2020-05-13T13:42:00Z">
        <w:r>
          <w:rPr>
            <w:rFonts w:ascii="Arial" w:hAnsi="Arial" w:cs="Arial"/>
            <w:sz w:val="22"/>
            <w:szCs w:val="22"/>
          </w:rPr>
          <w:t>ed</w:t>
        </w:r>
      </w:ins>
      <w:ins w:id="754" w:author="Patrick Drew" w:date="2020-05-13T13:35:00Z">
        <w:r>
          <w:rPr>
            <w:rFonts w:ascii="Arial" w:hAnsi="Arial" w:cs="Arial"/>
            <w:sz w:val="22"/>
            <w:szCs w:val="22"/>
          </w:rPr>
          <w:t xml:space="preserve"> the contralateral vibrissae with a brief puff of ai</w:t>
        </w:r>
      </w:ins>
      <w:ins w:id="755" w:author="Patrick Drew" w:date="2020-05-13T13:36:00Z">
        <w:r>
          <w:rPr>
            <w:rFonts w:ascii="Arial" w:hAnsi="Arial" w:cs="Arial"/>
            <w:sz w:val="22"/>
            <w:szCs w:val="22"/>
          </w:rPr>
          <w:t xml:space="preserve">r drove </w:t>
        </w:r>
      </w:ins>
      <w:del w:id="756" w:author="Patrick Drew" w:date="2020-05-13T13:36:00Z">
        <w:r w:rsidR="00083104" w:rsidRPr="00EE2D4E" w:rsidDel="005A187F">
          <w:rPr>
            <w:rFonts w:ascii="Arial" w:hAnsi="Arial" w:cs="Arial"/>
            <w:sz w:val="22"/>
            <w:szCs w:val="22"/>
            <w:rPrChange w:id="757" w:author="Patrick Drew" w:date="2020-05-12T18:19:00Z">
              <w:rPr>
                <w:sz w:val="22"/>
                <w:szCs w:val="22"/>
              </w:rPr>
            </w:rPrChange>
          </w:rPr>
          <w:delText>Sensory stimulation and volitional whisking behaviors show canonical</w:delText>
        </w:r>
      </w:del>
      <w:ins w:id="758" w:author="Patrick Drew" w:date="2020-05-13T13:40:00Z">
        <w:r>
          <w:rPr>
            <w:rFonts w:ascii="Arial" w:hAnsi="Arial" w:cs="Arial"/>
            <w:sz w:val="22"/>
            <w:szCs w:val="22"/>
          </w:rPr>
          <w:t>canonical</w:t>
        </w:r>
      </w:ins>
      <w:r w:rsidR="00083104" w:rsidRPr="00EE2D4E">
        <w:rPr>
          <w:rFonts w:ascii="Arial" w:hAnsi="Arial" w:cs="Arial"/>
          <w:sz w:val="22"/>
          <w:szCs w:val="22"/>
          <w:rPrChange w:id="759" w:author="Patrick Drew" w:date="2020-05-12T18:19:00Z">
            <w:rPr>
              <w:sz w:val="22"/>
              <w:szCs w:val="22"/>
            </w:rPr>
          </w:rPrChange>
        </w:rPr>
        <w:t xml:space="preserve"> </w:t>
      </w:r>
      <w:del w:id="760" w:author="Patrick Drew" w:date="2020-05-13T13:36:00Z">
        <w:r w:rsidR="00083104" w:rsidRPr="00EE2D4E" w:rsidDel="005A187F">
          <w:rPr>
            <w:rFonts w:ascii="Arial" w:hAnsi="Arial" w:cs="Arial"/>
            <w:sz w:val="22"/>
            <w:szCs w:val="22"/>
            <w:rPrChange w:id="761" w:author="Patrick Drew" w:date="2020-05-12T18:19:00Z">
              <w:rPr>
                <w:sz w:val="22"/>
                <w:szCs w:val="22"/>
              </w:rPr>
            </w:rPrChange>
          </w:rPr>
          <w:delText xml:space="preserve">neurovascular </w:delText>
        </w:r>
      </w:del>
      <w:ins w:id="762" w:author="Patrick Drew" w:date="2020-05-13T13:36:00Z">
        <w:r>
          <w:rPr>
            <w:rFonts w:ascii="Arial" w:hAnsi="Arial" w:cs="Arial"/>
            <w:sz w:val="22"/>
            <w:szCs w:val="22"/>
          </w:rPr>
          <w:t>neural and vascular responses</w:t>
        </w:r>
      </w:ins>
      <w:del w:id="763" w:author="Patrick Drew" w:date="2020-05-13T13:36:00Z">
        <w:r w:rsidR="00083104" w:rsidRPr="00EE2D4E" w:rsidDel="005A187F">
          <w:rPr>
            <w:rFonts w:ascii="Arial" w:hAnsi="Arial" w:cs="Arial"/>
            <w:sz w:val="22"/>
            <w:szCs w:val="22"/>
            <w:rPrChange w:id="764" w:author="Patrick Drew" w:date="2020-05-12T18:19:00Z">
              <w:rPr>
                <w:sz w:val="22"/>
                <w:szCs w:val="22"/>
              </w:rPr>
            </w:rPrChange>
          </w:rPr>
          <w:delText>coupling relations</w:delText>
        </w:r>
      </w:del>
      <w:r w:rsidR="00083104" w:rsidRPr="00EE2D4E">
        <w:rPr>
          <w:rFonts w:ascii="Arial" w:hAnsi="Arial" w:cs="Arial"/>
          <w:sz w:val="22"/>
          <w:szCs w:val="22"/>
          <w:rPrChange w:id="765" w:author="Patrick Drew" w:date="2020-05-12T18:19:00Z">
            <w:rPr>
              <w:sz w:val="22"/>
              <w:szCs w:val="22"/>
            </w:rPr>
          </w:rPrChange>
        </w:rPr>
        <w:t xml:space="preserve"> (Fig 1b, Supplemental Fig. X,Y).</w:t>
      </w:r>
      <w:ins w:id="766" w:author="Patrick Drew" w:date="2020-05-13T13:36:00Z">
        <w:r>
          <w:rPr>
            <w:rFonts w:ascii="Arial" w:hAnsi="Arial" w:cs="Arial"/>
            <w:sz w:val="22"/>
            <w:szCs w:val="22"/>
          </w:rPr>
          <w:t xml:space="preserve">  </w:t>
        </w:r>
      </w:ins>
      <w:ins w:id="767" w:author="Patrick Drew" w:date="2020-05-13T13:40:00Z">
        <w:r>
          <w:rPr>
            <w:rFonts w:ascii="Arial" w:hAnsi="Arial" w:cs="Arial"/>
            <w:sz w:val="22"/>
            <w:szCs w:val="22"/>
          </w:rPr>
          <w:t xml:space="preserve">Consistent with previous work (CITE Winder), </w:t>
        </w:r>
      </w:ins>
      <w:ins w:id="768" w:author="Patrick Drew" w:date="2020-05-13T13:41:00Z">
        <w:r>
          <w:rPr>
            <w:rFonts w:ascii="Arial" w:hAnsi="Arial" w:cs="Arial"/>
            <w:sz w:val="22"/>
            <w:szCs w:val="22"/>
          </w:rPr>
          <w:t>g</w:t>
        </w:r>
      </w:ins>
      <w:ins w:id="769" w:author="Patrick Drew" w:date="2020-05-13T13:36:00Z">
        <w:r>
          <w:rPr>
            <w:rFonts w:ascii="Arial" w:hAnsi="Arial" w:cs="Arial"/>
            <w:sz w:val="22"/>
            <w:szCs w:val="22"/>
          </w:rPr>
          <w:t xml:space="preserve">amma band power </w:t>
        </w:r>
      </w:ins>
      <w:ins w:id="770" w:author="Patrick Drew" w:date="2020-05-13T13:37:00Z">
        <w:r>
          <w:rPr>
            <w:rFonts w:ascii="Arial" w:hAnsi="Arial" w:cs="Arial"/>
            <w:sz w:val="22"/>
            <w:szCs w:val="22"/>
          </w:rPr>
          <w:t xml:space="preserve">in the somatosensory cortex </w:t>
        </w:r>
      </w:ins>
      <w:ins w:id="771" w:author="Patrick Drew" w:date="2020-05-13T13:36:00Z">
        <w:r>
          <w:rPr>
            <w:rFonts w:ascii="Arial" w:hAnsi="Arial" w:cs="Arial"/>
            <w:sz w:val="22"/>
            <w:szCs w:val="22"/>
          </w:rPr>
          <w:t>(30-100 H</w:t>
        </w:r>
      </w:ins>
      <w:ins w:id="772" w:author="Patrick Drew" w:date="2020-05-13T13:37:00Z">
        <w:r>
          <w:rPr>
            <w:rFonts w:ascii="Arial" w:hAnsi="Arial" w:cs="Arial"/>
            <w:sz w:val="22"/>
            <w:szCs w:val="22"/>
          </w:rPr>
          <w:t>z) increased by ~50%</w:t>
        </w:r>
      </w:ins>
      <w:ins w:id="773" w:author="Patrick Drew" w:date="2020-05-13T13:41:00Z">
        <w:r>
          <w:rPr>
            <w:rFonts w:ascii="Arial" w:hAnsi="Arial" w:cs="Arial"/>
            <w:sz w:val="22"/>
            <w:szCs w:val="22"/>
          </w:rPr>
          <w:t xml:space="preserve">, followed by a 10-10µM increase in </w:t>
        </w:r>
        <w:proofErr w:type="spellStart"/>
        <w:r>
          <w:rPr>
            <w:rFonts w:ascii="Arial" w:hAnsi="Arial" w:cs="Arial"/>
            <w:sz w:val="22"/>
            <w:szCs w:val="22"/>
          </w:rPr>
          <w:t>HbT</w:t>
        </w:r>
        <w:proofErr w:type="spellEnd"/>
        <w:r>
          <w:rPr>
            <w:rFonts w:ascii="Arial" w:hAnsi="Arial" w:cs="Arial"/>
            <w:sz w:val="22"/>
            <w:szCs w:val="22"/>
          </w:rPr>
          <w:t xml:space="preserve"> (corresponding to a ~2% decrease in reflectance</w:t>
        </w:r>
      </w:ins>
      <w:ins w:id="774" w:author="Patrick Drew" w:date="2020-05-13T13:43:00Z">
        <w:r>
          <w:rPr>
            <w:rFonts w:ascii="Arial" w:hAnsi="Arial" w:cs="Arial"/>
            <w:sz w:val="22"/>
            <w:szCs w:val="22"/>
          </w:rPr>
          <w:t xml:space="preserve">, see </w:t>
        </w:r>
        <w:r w:rsidRPr="00554FA2">
          <w:rPr>
            <w:rFonts w:ascii="Arial" w:hAnsi="Arial" w:cs="Arial"/>
            <w:sz w:val="22"/>
            <w:szCs w:val="22"/>
          </w:rPr>
          <w:t xml:space="preserve">Supplemental Fig. </w:t>
        </w:r>
        <w:proofErr w:type="gramStart"/>
        <w:r w:rsidRPr="00554FA2">
          <w:rPr>
            <w:rFonts w:ascii="Arial" w:hAnsi="Arial" w:cs="Arial"/>
            <w:sz w:val="22"/>
            <w:szCs w:val="22"/>
          </w:rPr>
          <w:t>X,Y</w:t>
        </w:r>
        <w:proofErr w:type="gramEnd"/>
        <w:r>
          <w:rPr>
            <w:rFonts w:ascii="Arial" w:hAnsi="Arial" w:cs="Arial"/>
            <w:sz w:val="22"/>
            <w:szCs w:val="22"/>
          </w:rPr>
          <w:t xml:space="preserve">). </w:t>
        </w:r>
      </w:ins>
    </w:p>
    <w:p w14:paraId="528D274F" w14:textId="17B3086C" w:rsidR="005A187F" w:rsidRDefault="005A187F" w:rsidP="00756D42">
      <w:pPr>
        <w:adjustRightInd w:val="0"/>
        <w:spacing w:line="360" w:lineRule="auto"/>
        <w:ind w:firstLine="720"/>
        <w:contextualSpacing/>
        <w:jc w:val="both"/>
        <w:rPr>
          <w:ins w:id="775" w:author="Patrick Drew" w:date="2020-05-13T13:37:00Z"/>
          <w:rFonts w:ascii="Arial" w:hAnsi="Arial" w:cs="Arial"/>
          <w:sz w:val="22"/>
          <w:szCs w:val="22"/>
        </w:rPr>
      </w:pPr>
      <w:ins w:id="776" w:author="Patrick Drew" w:date="2020-05-13T13:43:00Z">
        <w:r>
          <w:rPr>
            <w:rFonts w:ascii="Arial" w:hAnsi="Arial" w:cs="Arial"/>
            <w:sz w:val="22"/>
            <w:szCs w:val="22"/>
          </w:rPr>
          <w:t xml:space="preserve">In comparison to the sensory </w:t>
        </w:r>
        <w:proofErr w:type="gramStart"/>
        <w:r>
          <w:rPr>
            <w:rFonts w:ascii="Arial" w:hAnsi="Arial" w:cs="Arial"/>
            <w:sz w:val="22"/>
            <w:szCs w:val="22"/>
          </w:rPr>
          <w:t>evoked-response</w:t>
        </w:r>
      </w:ins>
      <w:ins w:id="777" w:author="Patrick Drew" w:date="2020-05-13T14:06:00Z">
        <w:r w:rsidR="00957FCD">
          <w:rPr>
            <w:rFonts w:ascii="Arial" w:hAnsi="Arial" w:cs="Arial"/>
            <w:sz w:val="22"/>
            <w:szCs w:val="22"/>
          </w:rPr>
          <w:t>s</w:t>
        </w:r>
      </w:ins>
      <w:proofErr w:type="gramEnd"/>
      <w:ins w:id="778" w:author="Patrick Drew" w:date="2020-05-13T13:43:00Z">
        <w:r>
          <w:rPr>
            <w:rFonts w:ascii="Arial" w:hAnsi="Arial" w:cs="Arial"/>
            <w:sz w:val="22"/>
            <w:szCs w:val="22"/>
          </w:rPr>
          <w:t>, we found much larger change</w:t>
        </w:r>
      </w:ins>
      <w:ins w:id="779" w:author="Patrick Drew" w:date="2020-05-13T13:44:00Z">
        <w:r>
          <w:rPr>
            <w:rFonts w:ascii="Arial" w:hAnsi="Arial" w:cs="Arial"/>
            <w:sz w:val="22"/>
            <w:szCs w:val="22"/>
          </w:rPr>
          <w:t xml:space="preserve">s in </w:t>
        </w:r>
        <w:proofErr w:type="spellStart"/>
        <w:r>
          <w:rPr>
            <w:rFonts w:ascii="Arial" w:hAnsi="Arial" w:cs="Arial"/>
            <w:sz w:val="22"/>
            <w:szCs w:val="22"/>
          </w:rPr>
          <w:t>Hbt</w:t>
        </w:r>
        <w:proofErr w:type="spellEnd"/>
        <w:r>
          <w:rPr>
            <w:rFonts w:ascii="Arial" w:hAnsi="Arial" w:cs="Arial"/>
            <w:sz w:val="22"/>
            <w:szCs w:val="22"/>
          </w:rPr>
          <w:t xml:space="preserve"> </w:t>
        </w:r>
      </w:ins>
      <w:ins w:id="780" w:author="Patrick Drew" w:date="2020-05-13T13:45:00Z">
        <w:r>
          <w:rPr>
            <w:rFonts w:ascii="Arial" w:hAnsi="Arial" w:cs="Arial"/>
            <w:sz w:val="22"/>
            <w:szCs w:val="22"/>
          </w:rPr>
          <w:t>associated</w:t>
        </w:r>
      </w:ins>
      <w:ins w:id="781" w:author="Patrick Drew" w:date="2020-05-13T13:44:00Z">
        <w:r>
          <w:rPr>
            <w:rFonts w:ascii="Arial" w:hAnsi="Arial" w:cs="Arial"/>
            <w:sz w:val="22"/>
            <w:szCs w:val="22"/>
          </w:rPr>
          <w:t xml:space="preserve"> with sleep.  </w:t>
        </w:r>
      </w:ins>
      <w:ins w:id="782" w:author="Patrick Drew" w:date="2020-05-13T13:56:00Z">
        <w:r w:rsidR="00957FCD">
          <w:rPr>
            <w:rFonts w:ascii="Arial" w:hAnsi="Arial" w:cs="Arial"/>
            <w:sz w:val="22"/>
            <w:szCs w:val="22"/>
          </w:rPr>
          <w:t>NREM sleep is characterized by low EMG activity, lack of whisker and body movement,</w:t>
        </w:r>
      </w:ins>
      <w:ins w:id="783" w:author="Patrick Drew" w:date="2020-05-13T13:57:00Z">
        <w:r w:rsidR="00957FCD">
          <w:rPr>
            <w:rFonts w:ascii="Arial" w:hAnsi="Arial" w:cs="Arial"/>
            <w:sz w:val="22"/>
            <w:szCs w:val="22"/>
          </w:rPr>
          <w:t xml:space="preserve"> and pronounced power in the low frequency bands of the cortical LFP (Fig 1c) (CITES).  REM</w:t>
        </w:r>
      </w:ins>
      <w:ins w:id="784" w:author="Patrick Drew" w:date="2020-05-13T14:00:00Z">
        <w:r w:rsidR="00957FCD">
          <w:rPr>
            <w:rFonts w:ascii="Arial" w:hAnsi="Arial" w:cs="Arial"/>
            <w:sz w:val="22"/>
            <w:szCs w:val="22"/>
          </w:rPr>
          <w:t xml:space="preserve"> sleep is characterized by neck muscle </w:t>
        </w:r>
        <w:proofErr w:type="spellStart"/>
        <w:r w:rsidR="00957FCD">
          <w:rPr>
            <w:rFonts w:ascii="Arial" w:hAnsi="Arial" w:cs="Arial"/>
            <w:sz w:val="22"/>
            <w:szCs w:val="22"/>
          </w:rPr>
          <w:t>atonia</w:t>
        </w:r>
        <w:proofErr w:type="spellEnd"/>
        <w:r w:rsidR="00957FCD">
          <w:rPr>
            <w:rFonts w:ascii="Arial" w:hAnsi="Arial" w:cs="Arial"/>
            <w:sz w:val="22"/>
            <w:szCs w:val="22"/>
          </w:rPr>
          <w:t>, whisker movem</w:t>
        </w:r>
      </w:ins>
      <w:ins w:id="785" w:author="Patrick Drew" w:date="2020-05-13T14:01:00Z">
        <w:r w:rsidR="00957FCD">
          <w:rPr>
            <w:rFonts w:ascii="Arial" w:hAnsi="Arial" w:cs="Arial"/>
            <w:sz w:val="22"/>
            <w:szCs w:val="22"/>
          </w:rPr>
          <w:t>e</w:t>
        </w:r>
      </w:ins>
      <w:ins w:id="786" w:author="Patrick Drew" w:date="2020-05-13T14:00:00Z">
        <w:r w:rsidR="00957FCD">
          <w:rPr>
            <w:rFonts w:ascii="Arial" w:hAnsi="Arial" w:cs="Arial"/>
            <w:sz w:val="22"/>
            <w:szCs w:val="22"/>
          </w:rPr>
          <w:t>n</w:t>
        </w:r>
      </w:ins>
      <w:ins w:id="787" w:author="Patrick Drew" w:date="2020-05-13T14:01:00Z">
        <w:r w:rsidR="00957FCD">
          <w:rPr>
            <w:rFonts w:ascii="Arial" w:hAnsi="Arial" w:cs="Arial"/>
            <w:sz w:val="22"/>
            <w:szCs w:val="22"/>
          </w:rPr>
          <w:t>t, and increased theta-band power in the hippocampus (Fig 1</w:t>
        </w:r>
        <w:proofErr w:type="gramStart"/>
        <w:r w:rsidR="00957FCD">
          <w:rPr>
            <w:rFonts w:ascii="Arial" w:hAnsi="Arial" w:cs="Arial"/>
            <w:sz w:val="22"/>
            <w:szCs w:val="22"/>
          </w:rPr>
          <w:t>c)(</w:t>
        </w:r>
        <w:proofErr w:type="gramEnd"/>
        <w:r w:rsidR="00957FCD">
          <w:rPr>
            <w:rFonts w:ascii="Arial" w:hAnsi="Arial" w:cs="Arial"/>
            <w:sz w:val="22"/>
            <w:szCs w:val="22"/>
          </w:rPr>
          <w:t xml:space="preserve">CITES).  </w:t>
        </w:r>
      </w:ins>
      <w:ins w:id="788" w:author="Patrick Drew" w:date="2020-05-13T14:02:00Z">
        <w:r w:rsidR="00957FCD">
          <w:rPr>
            <w:rFonts w:ascii="Arial" w:hAnsi="Arial" w:cs="Arial"/>
            <w:sz w:val="22"/>
            <w:szCs w:val="22"/>
          </w:rPr>
          <w:t>During the sleep stages</w:t>
        </w:r>
      </w:ins>
      <w:ins w:id="789" w:author="Patrick Drew" w:date="2020-05-13T13:57:00Z">
        <w:r w:rsidR="00957FCD">
          <w:rPr>
            <w:rFonts w:ascii="Arial" w:hAnsi="Arial" w:cs="Arial"/>
            <w:sz w:val="22"/>
            <w:szCs w:val="22"/>
          </w:rPr>
          <w:t xml:space="preserve">  </w:t>
        </w:r>
      </w:ins>
      <w:ins w:id="790" w:author="Patrick Drew" w:date="2020-05-13T13:56:00Z">
        <w:r w:rsidR="00957FCD">
          <w:rPr>
            <w:rFonts w:ascii="Arial" w:hAnsi="Arial" w:cs="Arial"/>
            <w:sz w:val="22"/>
            <w:szCs w:val="22"/>
          </w:rPr>
          <w:t xml:space="preserve"> </w:t>
        </w:r>
      </w:ins>
      <w:ins w:id="791" w:author="Patrick Drew" w:date="2020-05-13T13:46:00Z">
        <w:r>
          <w:rPr>
            <w:rFonts w:ascii="Arial" w:hAnsi="Arial" w:cs="Arial"/>
            <w:sz w:val="22"/>
            <w:szCs w:val="22"/>
          </w:rPr>
          <w:t>E</w:t>
        </w:r>
      </w:ins>
      <w:ins w:id="792" w:author="Patrick Drew" w:date="2020-05-13T13:44:00Z">
        <w:r>
          <w:rPr>
            <w:rFonts w:ascii="Arial" w:hAnsi="Arial" w:cs="Arial"/>
            <w:sz w:val="22"/>
            <w:szCs w:val="22"/>
          </w:rPr>
          <w:t>xample</w:t>
        </w:r>
      </w:ins>
      <w:ins w:id="793" w:author="Patrick Drew" w:date="2020-05-13T13:46:00Z">
        <w:r>
          <w:rPr>
            <w:rFonts w:ascii="Arial" w:hAnsi="Arial" w:cs="Arial"/>
            <w:sz w:val="22"/>
            <w:szCs w:val="22"/>
          </w:rPr>
          <w:t>s</w:t>
        </w:r>
      </w:ins>
      <w:ins w:id="794" w:author="Patrick Drew" w:date="2020-05-13T13:44:00Z">
        <w:r>
          <w:rPr>
            <w:rFonts w:ascii="Arial" w:hAnsi="Arial" w:cs="Arial"/>
            <w:sz w:val="22"/>
            <w:szCs w:val="22"/>
          </w:rPr>
          <w:t xml:space="preserve"> of sleep-related changes in blood volume are </w:t>
        </w:r>
      </w:ins>
      <w:ins w:id="795" w:author="Patrick Drew" w:date="2020-05-13T13:45:00Z">
        <w:r>
          <w:rPr>
            <w:rFonts w:ascii="Arial" w:hAnsi="Arial" w:cs="Arial"/>
            <w:sz w:val="22"/>
            <w:szCs w:val="22"/>
          </w:rPr>
          <w:t>s</w:t>
        </w:r>
      </w:ins>
      <w:ins w:id="796" w:author="Patrick Drew" w:date="2020-05-13T13:44:00Z">
        <w:r>
          <w:rPr>
            <w:rFonts w:ascii="Arial" w:hAnsi="Arial" w:cs="Arial"/>
            <w:sz w:val="22"/>
            <w:szCs w:val="22"/>
          </w:rPr>
          <w:t>hown in Fig 1B</w:t>
        </w:r>
      </w:ins>
      <w:ins w:id="797" w:author="Patrick Drew" w:date="2020-05-13T13:45:00Z">
        <w:r>
          <w:rPr>
            <w:rFonts w:ascii="Arial" w:hAnsi="Arial" w:cs="Arial"/>
            <w:sz w:val="22"/>
            <w:szCs w:val="22"/>
          </w:rPr>
          <w:t xml:space="preserve"> and supplementa</w:t>
        </w:r>
      </w:ins>
      <w:ins w:id="798" w:author="Patrick Drew" w:date="2020-05-13T13:46:00Z">
        <w:r>
          <w:rPr>
            <w:rFonts w:ascii="Arial" w:hAnsi="Arial" w:cs="Arial"/>
            <w:sz w:val="22"/>
            <w:szCs w:val="22"/>
          </w:rPr>
          <w:t xml:space="preserve">l figures </w:t>
        </w:r>
        <w:r w:rsidR="009E7D10">
          <w:rPr>
            <w:rFonts w:ascii="Arial" w:hAnsi="Arial" w:cs="Arial"/>
            <w:sz w:val="22"/>
            <w:szCs w:val="22"/>
          </w:rPr>
          <w:t>XYZ</w:t>
        </w:r>
      </w:ins>
      <w:ins w:id="799" w:author="Patrick Drew" w:date="2020-05-13T13:44:00Z">
        <w:r>
          <w:rPr>
            <w:rFonts w:ascii="Arial" w:hAnsi="Arial" w:cs="Arial"/>
            <w:sz w:val="22"/>
            <w:szCs w:val="22"/>
          </w:rPr>
          <w:t xml:space="preserve">.  During NREM sleep, </w:t>
        </w:r>
      </w:ins>
      <w:ins w:id="800" w:author="Patrick Drew" w:date="2020-05-13T13:46:00Z">
        <w:r w:rsidR="009E7D10">
          <w:rPr>
            <w:rFonts w:ascii="Arial" w:hAnsi="Arial" w:cs="Arial"/>
            <w:sz w:val="22"/>
            <w:szCs w:val="22"/>
          </w:rPr>
          <w:t>we observe large</w:t>
        </w:r>
      </w:ins>
      <w:ins w:id="801" w:author="Patrick Drew" w:date="2020-05-13T13:47:00Z">
        <w:r w:rsidR="009E7D10">
          <w:rPr>
            <w:rFonts w:ascii="Arial" w:hAnsi="Arial" w:cs="Arial"/>
            <w:sz w:val="22"/>
            <w:szCs w:val="22"/>
          </w:rPr>
          <w:t xml:space="preserve"> oscillations in </w:t>
        </w:r>
      </w:ins>
      <w:ins w:id="802" w:author="Patrick Drew" w:date="2020-05-13T14:00:00Z">
        <w:r w:rsidR="00957FCD">
          <w:rPr>
            <w:rFonts w:ascii="Arial" w:hAnsi="Arial" w:cs="Arial"/>
            <w:sz w:val="22"/>
            <w:szCs w:val="22"/>
          </w:rPr>
          <w:t xml:space="preserve">total </w:t>
        </w:r>
      </w:ins>
      <w:proofErr w:type="spellStart"/>
      <w:ins w:id="803" w:author="Patrick Drew" w:date="2020-05-13T13:47:00Z">
        <w:r w:rsidR="009E7D10">
          <w:rPr>
            <w:rFonts w:ascii="Arial" w:hAnsi="Arial" w:cs="Arial"/>
            <w:sz w:val="22"/>
            <w:szCs w:val="22"/>
          </w:rPr>
          <w:t>Hbt</w:t>
        </w:r>
        <w:proofErr w:type="spellEnd"/>
        <w:r w:rsidR="009E7D10">
          <w:rPr>
            <w:rFonts w:ascii="Arial" w:hAnsi="Arial" w:cs="Arial"/>
            <w:sz w:val="22"/>
            <w:szCs w:val="22"/>
          </w:rPr>
          <w:t xml:space="preserve">, up to 100µM </w:t>
        </w:r>
        <w:proofErr w:type="spellStart"/>
        <w:r w:rsidR="009E7D10">
          <w:rPr>
            <w:rFonts w:ascii="Arial" w:hAnsi="Arial" w:cs="Arial"/>
            <w:sz w:val="22"/>
            <w:szCs w:val="22"/>
          </w:rPr>
          <w:t>HbT</w:t>
        </w:r>
        <w:proofErr w:type="spellEnd"/>
        <w:r w:rsidR="009E7D10">
          <w:rPr>
            <w:rFonts w:ascii="Arial" w:hAnsi="Arial" w:cs="Arial"/>
            <w:sz w:val="22"/>
            <w:szCs w:val="22"/>
          </w:rPr>
          <w:t xml:space="preserve"> in peak-to-peak amplitude.  During REM </w:t>
        </w:r>
      </w:ins>
      <w:ins w:id="804" w:author="Patrick Drew" w:date="2020-05-13T14:06:00Z">
        <w:r w:rsidR="00957FCD">
          <w:rPr>
            <w:rFonts w:ascii="Arial" w:hAnsi="Arial" w:cs="Arial"/>
            <w:sz w:val="22"/>
            <w:szCs w:val="22"/>
          </w:rPr>
          <w:t>bouts</w:t>
        </w:r>
      </w:ins>
      <w:ins w:id="805" w:author="Patrick Drew" w:date="2020-05-13T13:47:00Z">
        <w:r w:rsidR="009E7D10">
          <w:rPr>
            <w:rFonts w:ascii="Arial" w:hAnsi="Arial" w:cs="Arial"/>
            <w:sz w:val="22"/>
            <w:szCs w:val="22"/>
          </w:rPr>
          <w:t>, there is a prolonged (&gt;30</w:t>
        </w:r>
      </w:ins>
      <w:ins w:id="806" w:author="Patrick Drew" w:date="2020-05-13T14:06:00Z">
        <w:r w:rsidR="00957FCD">
          <w:rPr>
            <w:rFonts w:ascii="Arial" w:hAnsi="Arial" w:cs="Arial"/>
            <w:sz w:val="22"/>
            <w:szCs w:val="22"/>
          </w:rPr>
          <w:t xml:space="preserve"> </w:t>
        </w:r>
      </w:ins>
      <w:ins w:id="807" w:author="Patrick Drew" w:date="2020-05-13T13:47:00Z">
        <w:r w:rsidR="009E7D10">
          <w:rPr>
            <w:rFonts w:ascii="Arial" w:hAnsi="Arial" w:cs="Arial"/>
            <w:sz w:val="22"/>
            <w:szCs w:val="22"/>
          </w:rPr>
          <w:t xml:space="preserve">seconds in duration) </w:t>
        </w:r>
      </w:ins>
      <w:ins w:id="808" w:author="Patrick Drew" w:date="2020-05-13T13:50:00Z">
        <w:r w:rsidR="009E7D10">
          <w:rPr>
            <w:rFonts w:ascii="Arial" w:hAnsi="Arial" w:cs="Arial"/>
            <w:sz w:val="22"/>
            <w:szCs w:val="22"/>
          </w:rPr>
          <w:t xml:space="preserve">increase of </w:t>
        </w:r>
        <w:proofErr w:type="spellStart"/>
        <w:r w:rsidR="009E7D10">
          <w:rPr>
            <w:rFonts w:ascii="Arial" w:hAnsi="Arial" w:cs="Arial"/>
            <w:sz w:val="22"/>
            <w:szCs w:val="22"/>
          </w:rPr>
          <w:t>Hbt</w:t>
        </w:r>
        <w:proofErr w:type="spellEnd"/>
        <w:r w:rsidR="009E7D10">
          <w:rPr>
            <w:rFonts w:ascii="Arial" w:hAnsi="Arial" w:cs="Arial"/>
            <w:sz w:val="22"/>
            <w:szCs w:val="22"/>
          </w:rPr>
          <w:t xml:space="preserve"> of up to 100 µM </w:t>
        </w:r>
      </w:ins>
      <w:ins w:id="809" w:author="Patrick Drew" w:date="2020-05-13T13:51:00Z">
        <w:r w:rsidR="009E7D10">
          <w:rPr>
            <w:rFonts w:ascii="Arial" w:hAnsi="Arial" w:cs="Arial"/>
            <w:sz w:val="22"/>
            <w:szCs w:val="22"/>
          </w:rPr>
          <w:t>or more.  Note that as previously observed</w:t>
        </w:r>
      </w:ins>
      <w:ins w:id="810" w:author="Patrick Drew" w:date="2020-05-13T13:55:00Z">
        <w:r w:rsidR="009E7D10">
          <w:rPr>
            <w:rFonts w:ascii="Arial" w:hAnsi="Arial" w:cs="Arial"/>
            <w:sz w:val="22"/>
            <w:szCs w:val="22"/>
          </w:rPr>
          <w:t xml:space="preserve"> </w:t>
        </w:r>
        <w:r w:rsidR="009E7D10" w:rsidRPr="00554FA2">
          <w:rPr>
            <w:rFonts w:ascii="Arial" w:hAnsi="Arial" w:cs="Arial"/>
            <w:sz w:val="22"/>
            <w:szCs w:val="22"/>
          </w:rPr>
          <w:fldChar w:fldCharType="begin" w:fldLock="1"/>
        </w:r>
        <w:r w:rsidR="009E7D10" w:rsidRPr="00554FA2">
          <w:rPr>
            <w:rFonts w:ascii="Arial" w:hAnsi="Arial" w:cs="Arial"/>
            <w:sz w:val="22"/>
            <w:szCs w:val="22"/>
          </w:rPr>
          <w:instrText>ADDIN CSL_CITATION {"citationItems":[{"id":"ITEM-1","itemData":{"DOI":"10.1016/j.cub.2017.12.049","ISSN":"09609822","abstract":"During wakefulness, pupil diameter can reflect changes in attention, vigilance, and cortical states. How pupil size relates to cortical activity during sleep, however, remains unknown. Pupillometry during natural sleep is inherently challenging since the eyelids are usually closed. Here, we present a novel head-fixed sleep paradigm in combination with infrared back-illumination pupillometry (iBip) allowing robust tracking of pupil diameter in sleeping mice. We found that pupil size can be used as a reliable indicator of sleep states and that cortical activity becomes tightly coupled to pupil size fluctuations during non-rapid eye movement (NREM) sleep. Pharmacological blocking experiments indicate that the observed pupil size changes during sleep are mediated via the parasympathetic system. We furthermore found that constrictions of the pupil during NREM episodes might play a protective role for stability of sleep depth. These findings reveal a fundamental relationship between cortical activity and pupil size, which has so far been hidden behind closed eyelids. Using infrared back-illumination pupillometry in head-fixed sleeping mice, Yüzgeç et al. show that pupil diameter is tightly coupled to cortical states during sleep. Pharmacological and light-stimulation experiments reveal that the pupillary constrictions are parasympathetically driven and might have a protective function to stabilize deep sleep.","author":[{"dropping-particle":"","family":"Yüzgeç","given":"Özge","non-dropping-particle":"","parse-names":false,"suffix":""},{"dropping-particle":"","family":"Prsa","given":"Mario","non-dropping-particle":"","parse-names":false,"suffix":""},{"dropping-particle":"","family":"Zimmermann","given":"Robert","non-dropping-particle":"","parse-names":false,"suffix":""},{"dropping-particle":"","family":"Huber","given":"Daniel","non-dropping-particle":"","parse-names":false,"suffix":""}],"container-title":"Current Biology","id":"ITEM-1","issue":"3","issued":{"date-parts":[["2018"]]},"page":"392-400.e3","title":"Pupil Size Coupling to Cortical States Protects the Stability of Deep Sleep via Parasympathetic Modulation","type":"article-journal","volume":"28"},"uris":["http://www.mendeley.com/documents/?uuid=812540ab-edc6-46b7-b42b-056bff753dd0"]}],"mendeley":{"formattedCitation":"(Yüzgeç et al., 2018)","plainTextFormattedCitation":"(Yüzgeç et al., 2018)","previouslyFormattedCitation":"(Yüzgeç et al., 2018)"},"properties":{"noteIndex":0},"schema":"https://github.com/citation-style-language/schema/raw/master/csl-citation.json"}</w:instrText>
        </w:r>
        <w:r w:rsidR="009E7D10" w:rsidRPr="00554FA2">
          <w:rPr>
            <w:rFonts w:ascii="Arial" w:hAnsi="Arial" w:cs="Arial"/>
            <w:sz w:val="22"/>
            <w:szCs w:val="22"/>
          </w:rPr>
          <w:fldChar w:fldCharType="separate"/>
        </w:r>
        <w:r w:rsidR="009E7D10" w:rsidRPr="00554FA2">
          <w:rPr>
            <w:rFonts w:ascii="Arial" w:hAnsi="Arial" w:cs="Arial"/>
            <w:noProof/>
            <w:sz w:val="22"/>
            <w:szCs w:val="22"/>
          </w:rPr>
          <w:t>(Yüzgeç et al., 2018)</w:t>
        </w:r>
        <w:r w:rsidR="009E7D10" w:rsidRPr="00554FA2">
          <w:rPr>
            <w:rFonts w:ascii="Arial" w:hAnsi="Arial" w:cs="Arial"/>
            <w:sz w:val="22"/>
            <w:szCs w:val="22"/>
          </w:rPr>
          <w:fldChar w:fldCharType="end"/>
        </w:r>
      </w:ins>
      <w:ins w:id="811" w:author="Patrick Drew" w:date="2020-05-13T13:51:00Z">
        <w:r w:rsidR="009E7D10">
          <w:rPr>
            <w:rFonts w:ascii="Arial" w:hAnsi="Arial" w:cs="Arial"/>
            <w:sz w:val="22"/>
            <w:szCs w:val="22"/>
          </w:rPr>
          <w:t>, the eyes of the mou</w:t>
        </w:r>
      </w:ins>
      <w:ins w:id="812" w:author="Patrick Drew" w:date="2020-05-13T13:55:00Z">
        <w:r w:rsidR="009E7D10">
          <w:rPr>
            <w:rFonts w:ascii="Arial" w:hAnsi="Arial" w:cs="Arial"/>
            <w:sz w:val="22"/>
            <w:szCs w:val="22"/>
          </w:rPr>
          <w:t>s</w:t>
        </w:r>
      </w:ins>
      <w:ins w:id="813" w:author="Patrick Drew" w:date="2020-05-13T13:51:00Z">
        <w:r w:rsidR="009E7D10">
          <w:rPr>
            <w:rFonts w:ascii="Arial" w:hAnsi="Arial" w:cs="Arial"/>
            <w:sz w:val="22"/>
            <w:szCs w:val="22"/>
          </w:rPr>
          <w:t xml:space="preserve">e </w:t>
        </w:r>
      </w:ins>
      <w:ins w:id="814" w:author="Patrick Drew" w:date="2020-05-13T13:55:00Z">
        <w:r w:rsidR="009E7D10">
          <w:rPr>
            <w:rFonts w:ascii="Arial" w:hAnsi="Arial" w:cs="Arial"/>
            <w:sz w:val="22"/>
            <w:szCs w:val="22"/>
          </w:rPr>
          <w:t>are open during these sleep states</w:t>
        </w:r>
      </w:ins>
      <w:ins w:id="815" w:author="Patrick Drew" w:date="2020-05-13T14:06:00Z">
        <w:r w:rsidR="00957FCD">
          <w:rPr>
            <w:rFonts w:ascii="Arial" w:hAnsi="Arial" w:cs="Arial"/>
            <w:sz w:val="22"/>
            <w:szCs w:val="22"/>
          </w:rPr>
          <w:t xml:space="preserve"> (Fig 1c)</w:t>
        </w:r>
      </w:ins>
      <w:ins w:id="816" w:author="Patrick Drew" w:date="2020-05-13T13:48:00Z">
        <w:r w:rsidR="009E7D10">
          <w:rPr>
            <w:rFonts w:ascii="Arial" w:hAnsi="Arial" w:cs="Arial"/>
            <w:sz w:val="22"/>
            <w:szCs w:val="22"/>
          </w:rPr>
          <w:t xml:space="preserve"> </w:t>
        </w:r>
      </w:ins>
      <w:ins w:id="817" w:author="Patrick Drew" w:date="2020-05-13T14:06:00Z">
        <w:r w:rsidR="00FB52FD">
          <w:rPr>
            <w:rFonts w:ascii="Arial" w:hAnsi="Arial" w:cs="Arial"/>
            <w:sz w:val="22"/>
            <w:szCs w:val="22"/>
          </w:rPr>
          <w:t>.</w:t>
        </w:r>
      </w:ins>
      <w:ins w:id="818" w:author="Patrick Drew" w:date="2020-05-13T13:43:00Z">
        <w:r>
          <w:rPr>
            <w:rFonts w:ascii="Arial" w:hAnsi="Arial" w:cs="Arial"/>
            <w:sz w:val="22"/>
            <w:szCs w:val="22"/>
          </w:rPr>
          <w:t xml:space="preserve">  </w:t>
        </w:r>
      </w:ins>
      <w:ins w:id="819" w:author="Patrick Drew" w:date="2020-05-13T14:41:00Z">
        <w:r w:rsidR="00C80BA6">
          <w:rPr>
            <w:rFonts w:ascii="Arial" w:hAnsi="Arial" w:cs="Arial"/>
            <w:sz w:val="22"/>
            <w:szCs w:val="22"/>
          </w:rPr>
          <w:t xml:space="preserve">These results show that sleep in </w:t>
        </w:r>
        <w:proofErr w:type="spellStart"/>
        <w:r w:rsidR="00C80BA6">
          <w:rPr>
            <w:rFonts w:ascii="Arial" w:hAnsi="Arial" w:cs="Arial"/>
            <w:sz w:val="22"/>
            <w:szCs w:val="22"/>
          </w:rPr>
          <w:t>headfixed</w:t>
        </w:r>
        <w:proofErr w:type="spellEnd"/>
        <w:r w:rsidR="00C80BA6">
          <w:rPr>
            <w:rFonts w:ascii="Arial" w:hAnsi="Arial" w:cs="Arial"/>
            <w:sz w:val="22"/>
            <w:szCs w:val="22"/>
          </w:rPr>
          <w:t xml:space="preserve"> mice is associated with large </w:t>
        </w:r>
      </w:ins>
      <w:ins w:id="820" w:author="Patrick Drew" w:date="2020-05-13T14:42:00Z">
        <w:r w:rsidR="00C80BA6">
          <w:rPr>
            <w:rFonts w:ascii="Arial" w:hAnsi="Arial" w:cs="Arial"/>
            <w:sz w:val="22"/>
            <w:szCs w:val="22"/>
          </w:rPr>
          <w:t>increase in blood volume, particularly REM sleep.</w:t>
        </w:r>
      </w:ins>
      <w:del w:id="821" w:author="Patrick Drew" w:date="2020-05-13T13:41:00Z">
        <w:r w:rsidR="00083104" w:rsidRPr="00EE2D4E" w:rsidDel="005A187F">
          <w:rPr>
            <w:rFonts w:ascii="Arial" w:hAnsi="Arial" w:cs="Arial"/>
            <w:sz w:val="22"/>
            <w:szCs w:val="22"/>
            <w:rPrChange w:id="822" w:author="Patrick Drew" w:date="2020-05-12T18:19:00Z">
              <w:rPr>
                <w:sz w:val="22"/>
                <w:szCs w:val="22"/>
              </w:rPr>
            </w:rPrChange>
          </w:rPr>
          <w:delText xml:space="preserve"> </w:delText>
        </w:r>
      </w:del>
    </w:p>
    <w:p w14:paraId="3AB9424B" w14:textId="4131748F" w:rsidR="00756D42" w:rsidDel="009E7D10" w:rsidRDefault="00083104" w:rsidP="00EE2D4E">
      <w:pPr>
        <w:adjustRightInd w:val="0"/>
        <w:spacing w:line="360" w:lineRule="auto"/>
        <w:contextualSpacing/>
        <w:jc w:val="both"/>
        <w:rPr>
          <w:del w:id="823" w:author="Patrick Drew" w:date="2020-05-13T13:55:00Z"/>
          <w:rFonts w:ascii="Arial" w:hAnsi="Arial" w:cs="Arial"/>
          <w:sz w:val="22"/>
          <w:szCs w:val="22"/>
        </w:rPr>
      </w:pPr>
      <w:del w:id="824" w:author="Patrick Drew" w:date="2020-05-13T13:55:00Z">
        <w:r w:rsidRPr="00EE2D4E" w:rsidDel="009E7D10">
          <w:rPr>
            <w:rFonts w:ascii="Arial" w:hAnsi="Arial" w:cs="Arial"/>
            <w:sz w:val="22"/>
            <w:szCs w:val="22"/>
            <w:rPrChange w:id="825" w:author="Patrick Drew" w:date="2020-05-12T18:19:00Z">
              <w:rPr>
                <w:sz w:val="22"/>
                <w:szCs w:val="22"/>
              </w:rPr>
            </w:rPrChange>
          </w:rPr>
          <w:delText xml:space="preserve">Stimulation </w:delText>
        </w:r>
        <w:r w:rsidR="00256594" w:rsidRPr="00EE2D4E" w:rsidDel="009E7D10">
          <w:rPr>
            <w:rFonts w:ascii="Arial" w:hAnsi="Arial" w:cs="Arial"/>
            <w:sz w:val="22"/>
            <w:szCs w:val="22"/>
            <w:rPrChange w:id="826" w:author="Patrick Drew" w:date="2020-05-12T18:19:00Z">
              <w:rPr>
                <w:sz w:val="22"/>
                <w:szCs w:val="22"/>
              </w:rPr>
            </w:rPrChange>
          </w:rPr>
          <w:delText>and</w:delText>
        </w:r>
        <w:r w:rsidRPr="00EE2D4E" w:rsidDel="009E7D10">
          <w:rPr>
            <w:rFonts w:ascii="Arial" w:hAnsi="Arial" w:cs="Arial"/>
            <w:sz w:val="22"/>
            <w:szCs w:val="22"/>
            <w:rPrChange w:id="827" w:author="Patrick Drew" w:date="2020-05-12T18:19:00Z">
              <w:rPr>
                <w:sz w:val="22"/>
                <w:szCs w:val="22"/>
              </w:rPr>
            </w:rPrChange>
          </w:rPr>
          <w:delText xml:space="preserve"> </w:delText>
        </w:r>
        <w:r w:rsidR="00256594" w:rsidRPr="00EE2D4E" w:rsidDel="009E7D10">
          <w:rPr>
            <w:rFonts w:ascii="Arial" w:hAnsi="Arial" w:cs="Arial"/>
            <w:sz w:val="22"/>
            <w:szCs w:val="22"/>
            <w:rPrChange w:id="828" w:author="Patrick Drew" w:date="2020-05-12T18:19:00Z">
              <w:rPr>
                <w:sz w:val="22"/>
                <w:szCs w:val="22"/>
              </w:rPr>
            </w:rPrChange>
          </w:rPr>
          <w:delText xml:space="preserve">volitional </w:delText>
        </w:r>
        <w:r w:rsidRPr="00EE2D4E" w:rsidDel="009E7D10">
          <w:rPr>
            <w:rFonts w:ascii="Arial" w:hAnsi="Arial" w:cs="Arial"/>
            <w:sz w:val="22"/>
            <w:szCs w:val="22"/>
            <w:rPrChange w:id="829" w:author="Patrick Drew" w:date="2020-05-12T18:19:00Z">
              <w:rPr>
                <w:sz w:val="22"/>
                <w:szCs w:val="22"/>
              </w:rPr>
            </w:rPrChange>
          </w:rPr>
          <w:delText xml:space="preserve">behaviors evoke an increase in multi-unit activity (MUA) power and gamma-band power [30-100 Hz] occur in conjunction with a lagged increase in total hemoglobin. </w:delText>
        </w:r>
        <w:r w:rsidR="00256594" w:rsidRPr="00EE2D4E" w:rsidDel="009E7D10">
          <w:rPr>
            <w:rFonts w:ascii="Arial" w:hAnsi="Arial" w:cs="Arial"/>
            <w:sz w:val="22"/>
            <w:szCs w:val="22"/>
            <w:rPrChange w:id="830" w:author="Patrick Drew" w:date="2020-05-12T18:19:00Z">
              <w:rPr>
                <w:sz w:val="22"/>
                <w:szCs w:val="22"/>
              </w:rPr>
            </w:rPrChange>
          </w:rPr>
          <w:delText>The magnitude of these changes exceed the variance in hemodynamic fluctuations during awake rest, but pale in comparison to those that occur during both NREM and REM sleep</w:delText>
        </w:r>
        <w:r w:rsidR="00F00CD4" w:rsidRPr="00EE2D4E" w:rsidDel="009E7D10">
          <w:rPr>
            <w:rFonts w:ascii="Arial" w:hAnsi="Arial" w:cs="Arial"/>
            <w:sz w:val="22"/>
            <w:szCs w:val="22"/>
            <w:rPrChange w:id="831" w:author="Patrick Drew" w:date="2020-05-12T18:19:00Z">
              <w:rPr>
                <w:sz w:val="22"/>
                <w:szCs w:val="22"/>
              </w:rPr>
            </w:rPrChange>
          </w:rPr>
          <w:delText xml:space="preserve"> (Fig. 1c)</w:delText>
        </w:r>
        <w:r w:rsidR="00256594" w:rsidRPr="00EE2D4E" w:rsidDel="009E7D10">
          <w:rPr>
            <w:rFonts w:ascii="Arial" w:hAnsi="Arial" w:cs="Arial"/>
            <w:sz w:val="22"/>
            <w:szCs w:val="22"/>
            <w:rPrChange w:id="832" w:author="Patrick Drew" w:date="2020-05-12T18:19:00Z">
              <w:rPr>
                <w:sz w:val="22"/>
                <w:szCs w:val="22"/>
              </w:rPr>
            </w:rPrChange>
          </w:rPr>
          <w:delText>.</w:delText>
        </w:r>
      </w:del>
    </w:p>
    <w:p w14:paraId="21515C81" w14:textId="552170C7" w:rsidR="009E7D10" w:rsidRDefault="009E7D10" w:rsidP="00EE2D4E">
      <w:pPr>
        <w:adjustRightInd w:val="0"/>
        <w:spacing w:line="360" w:lineRule="auto"/>
        <w:contextualSpacing/>
        <w:jc w:val="both"/>
        <w:rPr>
          <w:ins w:id="833" w:author="Patrick Drew" w:date="2020-05-13T13:55:00Z"/>
          <w:rFonts w:ascii="Arial" w:hAnsi="Arial" w:cs="Arial"/>
          <w:sz w:val="22"/>
          <w:szCs w:val="22"/>
        </w:rPr>
      </w:pPr>
    </w:p>
    <w:p w14:paraId="7EF07395" w14:textId="77777777" w:rsidR="009E7D10" w:rsidRPr="00EE2D4E" w:rsidRDefault="009E7D10">
      <w:pPr>
        <w:adjustRightInd w:val="0"/>
        <w:spacing w:line="360" w:lineRule="auto"/>
        <w:contextualSpacing/>
        <w:jc w:val="both"/>
        <w:rPr>
          <w:ins w:id="834" w:author="Patrick Drew" w:date="2020-05-13T13:55:00Z"/>
          <w:rFonts w:ascii="Arial" w:hAnsi="Arial" w:cs="Arial"/>
          <w:sz w:val="22"/>
          <w:szCs w:val="22"/>
          <w:rPrChange w:id="835" w:author="Patrick Drew" w:date="2020-05-12T18:19:00Z">
            <w:rPr>
              <w:ins w:id="836" w:author="Patrick Drew" w:date="2020-05-13T13:55:00Z"/>
              <w:sz w:val="22"/>
              <w:szCs w:val="22"/>
            </w:rPr>
          </w:rPrChange>
        </w:rPr>
        <w:pPrChange w:id="837" w:author="Patrick Drew" w:date="2020-05-12T18:16:00Z">
          <w:pPr>
            <w:adjustRightInd w:val="0"/>
            <w:contextualSpacing/>
            <w:jc w:val="both"/>
          </w:pPr>
        </w:pPrChange>
      </w:pPr>
    </w:p>
    <w:p w14:paraId="52A83ADC" w14:textId="4B16FDCC" w:rsidR="00F00CD4" w:rsidRPr="00EE2D4E" w:rsidDel="009E7D10" w:rsidRDefault="00F00CD4">
      <w:pPr>
        <w:adjustRightInd w:val="0"/>
        <w:spacing w:line="360" w:lineRule="auto"/>
        <w:contextualSpacing/>
        <w:jc w:val="both"/>
        <w:rPr>
          <w:del w:id="838" w:author="Patrick Drew" w:date="2020-05-13T13:55:00Z"/>
          <w:rFonts w:ascii="Arial" w:hAnsi="Arial" w:cs="Arial"/>
          <w:sz w:val="22"/>
          <w:szCs w:val="22"/>
          <w:rPrChange w:id="839" w:author="Patrick Drew" w:date="2020-05-12T18:19:00Z">
            <w:rPr>
              <w:del w:id="840" w:author="Patrick Drew" w:date="2020-05-13T13:55:00Z"/>
              <w:sz w:val="22"/>
              <w:szCs w:val="22"/>
            </w:rPr>
          </w:rPrChange>
        </w:rPr>
        <w:pPrChange w:id="841" w:author="Patrick Drew" w:date="2020-05-12T18:16:00Z">
          <w:pPr>
            <w:adjustRightInd w:val="0"/>
            <w:contextualSpacing/>
            <w:jc w:val="both"/>
          </w:pPr>
        </w:pPrChange>
      </w:pPr>
    </w:p>
    <w:p w14:paraId="74BC70A7" w14:textId="7281B56A" w:rsidR="00EE2D4E" w:rsidRDefault="00F00CD4" w:rsidP="00EE2D4E">
      <w:pPr>
        <w:adjustRightInd w:val="0"/>
        <w:spacing w:line="360" w:lineRule="auto"/>
        <w:contextualSpacing/>
        <w:jc w:val="both"/>
        <w:rPr>
          <w:ins w:id="842" w:author="Patrick Drew" w:date="2020-05-13T14:09:00Z"/>
          <w:rFonts w:ascii="Arial" w:hAnsi="Arial" w:cs="Arial"/>
          <w:b/>
          <w:bCs/>
          <w:sz w:val="22"/>
          <w:szCs w:val="22"/>
        </w:rPr>
      </w:pPr>
      <w:r w:rsidRPr="00EE2D4E">
        <w:rPr>
          <w:rFonts w:ascii="Arial" w:hAnsi="Arial" w:cs="Arial"/>
          <w:b/>
          <w:bCs/>
          <w:sz w:val="22"/>
          <w:szCs w:val="22"/>
          <w:rPrChange w:id="843" w:author="Patrick Drew" w:date="2020-05-12T18:19:00Z">
            <w:rPr>
              <w:b/>
              <w:bCs/>
              <w:sz w:val="22"/>
              <w:szCs w:val="22"/>
            </w:rPr>
          </w:rPrChange>
        </w:rPr>
        <w:t xml:space="preserve">Mice </w:t>
      </w:r>
      <w:del w:id="844" w:author="Patrick Drew" w:date="2020-05-12T18:18:00Z">
        <w:r w:rsidRPr="00EE2D4E" w:rsidDel="00EE2D4E">
          <w:rPr>
            <w:rFonts w:ascii="Arial" w:hAnsi="Arial" w:cs="Arial"/>
            <w:b/>
            <w:bCs/>
            <w:sz w:val="22"/>
            <w:szCs w:val="22"/>
            <w:rPrChange w:id="845" w:author="Patrick Drew" w:date="2020-05-12T18:19:00Z">
              <w:rPr>
                <w:b/>
                <w:bCs/>
                <w:sz w:val="22"/>
                <w:szCs w:val="22"/>
              </w:rPr>
            </w:rPrChange>
          </w:rPr>
          <w:delText xml:space="preserve">reliably </w:delText>
        </w:r>
      </w:del>
      <w:ins w:id="846" w:author="Patrick Drew" w:date="2020-05-12T18:19:00Z">
        <w:r w:rsidR="00EE2D4E" w:rsidRPr="00EE2D4E">
          <w:rPr>
            <w:rFonts w:ascii="Arial" w:hAnsi="Arial" w:cs="Arial"/>
            <w:b/>
            <w:bCs/>
            <w:sz w:val="22"/>
            <w:szCs w:val="22"/>
            <w:rPrChange w:id="847" w:author="Patrick Drew" w:date="2020-05-12T18:19:00Z">
              <w:rPr>
                <w:b/>
                <w:bCs/>
                <w:sz w:val="22"/>
                <w:szCs w:val="22"/>
              </w:rPr>
            </w:rPrChange>
          </w:rPr>
          <w:t>regularly</w:t>
        </w:r>
      </w:ins>
      <w:ins w:id="848" w:author="Patrick Drew" w:date="2020-05-12T18:18:00Z">
        <w:r w:rsidR="00EE2D4E" w:rsidRPr="00EE2D4E">
          <w:rPr>
            <w:rFonts w:ascii="Arial" w:hAnsi="Arial" w:cs="Arial"/>
            <w:b/>
            <w:bCs/>
            <w:sz w:val="22"/>
            <w:szCs w:val="22"/>
            <w:rPrChange w:id="849" w:author="Patrick Drew" w:date="2020-05-12T18:19:00Z">
              <w:rPr>
                <w:b/>
                <w:bCs/>
                <w:sz w:val="22"/>
                <w:szCs w:val="22"/>
              </w:rPr>
            </w:rPrChange>
          </w:rPr>
          <w:t xml:space="preserve"> </w:t>
        </w:r>
      </w:ins>
      <w:del w:id="850" w:author="Patrick Drew" w:date="2020-05-12T18:19:00Z">
        <w:r w:rsidRPr="00EE2D4E" w:rsidDel="00EE2D4E">
          <w:rPr>
            <w:rFonts w:ascii="Arial" w:hAnsi="Arial" w:cs="Arial"/>
            <w:b/>
            <w:bCs/>
            <w:sz w:val="22"/>
            <w:szCs w:val="22"/>
            <w:rPrChange w:id="851" w:author="Patrick Drew" w:date="2020-05-12T18:19:00Z">
              <w:rPr>
                <w:b/>
                <w:bCs/>
                <w:sz w:val="22"/>
                <w:szCs w:val="22"/>
              </w:rPr>
            </w:rPrChange>
          </w:rPr>
          <w:delText>lose consciousness</w:delText>
        </w:r>
      </w:del>
      <w:ins w:id="852" w:author="Patrick Drew" w:date="2020-05-12T18:19:00Z">
        <w:r w:rsidR="00EE2D4E" w:rsidRPr="00EE2D4E">
          <w:rPr>
            <w:rFonts w:ascii="Arial" w:hAnsi="Arial" w:cs="Arial"/>
            <w:b/>
            <w:bCs/>
            <w:sz w:val="22"/>
            <w:szCs w:val="22"/>
            <w:rPrChange w:id="853" w:author="Patrick Drew" w:date="2020-05-12T18:19:00Z">
              <w:rPr>
                <w:b/>
                <w:bCs/>
                <w:sz w:val="22"/>
                <w:szCs w:val="22"/>
              </w:rPr>
            </w:rPrChange>
          </w:rPr>
          <w:t>enter into NREM and REM sleep</w:t>
        </w:r>
      </w:ins>
      <w:r w:rsidRPr="00EE2D4E">
        <w:rPr>
          <w:rFonts w:ascii="Arial" w:hAnsi="Arial" w:cs="Arial"/>
          <w:b/>
          <w:bCs/>
          <w:sz w:val="22"/>
          <w:szCs w:val="22"/>
          <w:rPrChange w:id="854" w:author="Patrick Drew" w:date="2020-05-12T18:19:00Z">
            <w:rPr>
              <w:b/>
              <w:bCs/>
              <w:sz w:val="22"/>
              <w:szCs w:val="22"/>
            </w:rPr>
          </w:rPrChange>
        </w:rPr>
        <w:t xml:space="preserve"> during head-fix</w:t>
      </w:r>
      <w:ins w:id="855" w:author="Patrick Drew" w:date="2020-05-12T18:19:00Z">
        <w:r w:rsidR="00EE2D4E" w:rsidRPr="00EE2D4E">
          <w:rPr>
            <w:rFonts w:ascii="Arial" w:hAnsi="Arial" w:cs="Arial"/>
            <w:b/>
            <w:bCs/>
            <w:sz w:val="22"/>
            <w:szCs w:val="22"/>
            <w:rPrChange w:id="856" w:author="Patrick Drew" w:date="2020-05-12T18:19:00Z">
              <w:rPr>
                <w:b/>
                <w:bCs/>
                <w:sz w:val="22"/>
                <w:szCs w:val="22"/>
              </w:rPr>
            </w:rPrChange>
          </w:rPr>
          <w:t>ation</w:t>
        </w:r>
      </w:ins>
      <w:del w:id="857" w:author="Patrick Drew" w:date="2020-05-12T18:19:00Z">
        <w:r w:rsidRPr="00EE2D4E" w:rsidDel="00EE2D4E">
          <w:rPr>
            <w:rFonts w:ascii="Arial" w:hAnsi="Arial" w:cs="Arial"/>
            <w:b/>
            <w:bCs/>
            <w:sz w:val="22"/>
            <w:szCs w:val="22"/>
            <w:rPrChange w:id="858" w:author="Patrick Drew" w:date="2020-05-12T18:19:00Z">
              <w:rPr>
                <w:b/>
                <w:bCs/>
                <w:sz w:val="22"/>
                <w:szCs w:val="22"/>
              </w:rPr>
            </w:rPrChange>
          </w:rPr>
          <w:delText>ed imaging</w:delText>
        </w:r>
      </w:del>
      <w:r w:rsidRPr="00EE2D4E">
        <w:rPr>
          <w:rFonts w:ascii="Arial" w:hAnsi="Arial" w:cs="Arial"/>
          <w:b/>
          <w:bCs/>
          <w:sz w:val="22"/>
          <w:szCs w:val="22"/>
          <w:rPrChange w:id="859" w:author="Patrick Drew" w:date="2020-05-12T18:19:00Z">
            <w:rPr>
              <w:b/>
              <w:bCs/>
              <w:sz w:val="22"/>
              <w:szCs w:val="22"/>
            </w:rPr>
          </w:rPrChange>
        </w:rPr>
        <w:t xml:space="preserve">. </w:t>
      </w:r>
    </w:p>
    <w:p w14:paraId="3CF4D562" w14:textId="6DDA3A93" w:rsidR="008D0199" w:rsidRDefault="00FB52FD" w:rsidP="00EE2D4E">
      <w:pPr>
        <w:adjustRightInd w:val="0"/>
        <w:spacing w:line="360" w:lineRule="auto"/>
        <w:contextualSpacing/>
        <w:jc w:val="both"/>
        <w:rPr>
          <w:ins w:id="860" w:author="Patrick Drew" w:date="2020-05-13T15:03:00Z"/>
          <w:rFonts w:ascii="Arial" w:hAnsi="Arial" w:cs="Arial"/>
          <w:sz w:val="22"/>
          <w:szCs w:val="22"/>
        </w:rPr>
      </w:pPr>
      <w:ins w:id="861" w:author="Patrick Drew" w:date="2020-05-13T14:09:00Z">
        <w:r w:rsidRPr="00101400">
          <w:rPr>
            <w:rFonts w:ascii="Arial" w:hAnsi="Arial" w:cs="Arial"/>
            <w:sz w:val="22"/>
            <w:szCs w:val="22"/>
            <w:rPrChange w:id="862" w:author="Patrick Drew" w:date="2020-05-13T14:24:00Z">
              <w:rPr>
                <w:rFonts w:ascii="Arial" w:hAnsi="Arial" w:cs="Arial"/>
                <w:b/>
                <w:bCs/>
                <w:sz w:val="22"/>
                <w:szCs w:val="22"/>
              </w:rPr>
            </w:rPrChange>
          </w:rPr>
          <w:tab/>
        </w:r>
      </w:ins>
      <w:ins w:id="863" w:author="Patrick Drew" w:date="2020-05-13T14:24:00Z">
        <w:r w:rsidR="00101400">
          <w:rPr>
            <w:rFonts w:ascii="Arial" w:hAnsi="Arial" w:cs="Arial"/>
            <w:sz w:val="22"/>
            <w:szCs w:val="22"/>
          </w:rPr>
          <w:t xml:space="preserve">We then asked how often </w:t>
        </w:r>
        <w:proofErr w:type="spellStart"/>
        <w:r w:rsidR="00101400" w:rsidRPr="00101400">
          <w:rPr>
            <w:rFonts w:ascii="Arial" w:hAnsi="Arial" w:cs="Arial"/>
            <w:sz w:val="22"/>
            <w:szCs w:val="22"/>
            <w:rPrChange w:id="864" w:author="Patrick Drew" w:date="2020-05-13T14:24:00Z">
              <w:rPr>
                <w:rFonts w:ascii="Arial" w:hAnsi="Arial" w:cs="Arial"/>
                <w:b/>
                <w:bCs/>
                <w:sz w:val="22"/>
                <w:szCs w:val="22"/>
              </w:rPr>
            </w:rPrChange>
          </w:rPr>
          <w:t>headfixed</w:t>
        </w:r>
        <w:proofErr w:type="spellEnd"/>
        <w:r w:rsidR="00101400" w:rsidRPr="00101400">
          <w:rPr>
            <w:rFonts w:ascii="Arial" w:hAnsi="Arial" w:cs="Arial"/>
            <w:sz w:val="22"/>
            <w:szCs w:val="22"/>
            <w:rPrChange w:id="865" w:author="Patrick Drew" w:date="2020-05-13T14:24:00Z">
              <w:rPr>
                <w:rFonts w:ascii="Arial" w:hAnsi="Arial" w:cs="Arial"/>
                <w:b/>
                <w:bCs/>
                <w:sz w:val="22"/>
                <w:szCs w:val="22"/>
              </w:rPr>
            </w:rPrChange>
          </w:rPr>
          <w:t xml:space="preserve"> mice sleep</w:t>
        </w:r>
      </w:ins>
      <w:ins w:id="866" w:author="Patrick Drew" w:date="2020-05-13T14:29:00Z">
        <w:r w:rsidR="00101400">
          <w:rPr>
            <w:rFonts w:ascii="Arial" w:hAnsi="Arial" w:cs="Arial"/>
            <w:sz w:val="22"/>
            <w:szCs w:val="22"/>
          </w:rPr>
          <w:t xml:space="preserve"> and how the probability of sleep varies with time form the start of </w:t>
        </w:r>
        <w:proofErr w:type="spellStart"/>
        <w:r w:rsidR="00101400">
          <w:rPr>
            <w:rFonts w:ascii="Arial" w:hAnsi="Arial" w:cs="Arial"/>
            <w:sz w:val="22"/>
            <w:szCs w:val="22"/>
          </w:rPr>
          <w:t>headfixation</w:t>
        </w:r>
        <w:proofErr w:type="spellEnd"/>
        <w:r w:rsidR="00101400">
          <w:rPr>
            <w:rFonts w:ascii="Arial" w:hAnsi="Arial" w:cs="Arial"/>
            <w:sz w:val="22"/>
            <w:szCs w:val="22"/>
          </w:rPr>
          <w:t>.</w:t>
        </w:r>
      </w:ins>
      <w:ins w:id="867" w:author="Patrick Drew" w:date="2020-05-13T14:25:00Z">
        <w:r w:rsidR="00101400">
          <w:rPr>
            <w:rFonts w:ascii="Arial" w:hAnsi="Arial" w:cs="Arial"/>
            <w:sz w:val="22"/>
            <w:szCs w:val="22"/>
          </w:rPr>
          <w:t xml:space="preserve">  </w:t>
        </w:r>
      </w:ins>
      <w:ins w:id="868" w:author="Patrick Drew" w:date="2020-05-13T14:29:00Z">
        <w:r w:rsidR="00101400">
          <w:rPr>
            <w:rFonts w:ascii="Arial" w:hAnsi="Arial" w:cs="Arial"/>
            <w:sz w:val="22"/>
            <w:szCs w:val="22"/>
          </w:rPr>
          <w:t>A hypnogram</w:t>
        </w:r>
      </w:ins>
      <w:ins w:id="869" w:author="Patrick Drew" w:date="2020-05-13T14:31:00Z">
        <w:r w:rsidR="00101400">
          <w:rPr>
            <w:rFonts w:ascii="Arial" w:hAnsi="Arial" w:cs="Arial"/>
            <w:sz w:val="22"/>
            <w:szCs w:val="22"/>
          </w:rPr>
          <w:t xml:space="preserve"> </w:t>
        </w:r>
      </w:ins>
      <w:ins w:id="870" w:author="Patrick Drew" w:date="2020-05-13T14:30:00Z">
        <w:r w:rsidR="00101400">
          <w:rPr>
            <w:rFonts w:ascii="Arial" w:hAnsi="Arial" w:cs="Arial"/>
            <w:sz w:val="22"/>
            <w:szCs w:val="22"/>
          </w:rPr>
          <w:t xml:space="preserve">for a single mouse </w:t>
        </w:r>
      </w:ins>
      <w:ins w:id="871" w:author="Patrick Drew" w:date="2020-05-13T14:32:00Z">
        <w:r w:rsidR="00101400">
          <w:rPr>
            <w:rFonts w:ascii="Arial" w:hAnsi="Arial" w:cs="Arial"/>
            <w:sz w:val="22"/>
            <w:szCs w:val="22"/>
          </w:rPr>
          <w:t xml:space="preserve">with 5 second resolution </w:t>
        </w:r>
      </w:ins>
      <w:ins w:id="872" w:author="Patrick Drew" w:date="2020-05-13T14:30:00Z">
        <w:r w:rsidR="00101400">
          <w:rPr>
            <w:rFonts w:ascii="Arial" w:hAnsi="Arial" w:cs="Arial"/>
            <w:sz w:val="22"/>
            <w:szCs w:val="22"/>
          </w:rPr>
          <w:t>over 5 days is shown in Fig 2a.  The whi</w:t>
        </w:r>
      </w:ins>
      <w:ins w:id="873" w:author="Patrick Drew" w:date="2020-05-13T14:32:00Z">
        <w:r w:rsidR="00101400">
          <w:rPr>
            <w:rFonts w:ascii="Arial" w:hAnsi="Arial" w:cs="Arial"/>
            <w:sz w:val="22"/>
            <w:szCs w:val="22"/>
          </w:rPr>
          <w:t>t</w:t>
        </w:r>
      </w:ins>
      <w:ins w:id="874" w:author="Patrick Drew" w:date="2020-05-13T14:30:00Z">
        <w:r w:rsidR="00101400">
          <w:rPr>
            <w:rFonts w:ascii="Arial" w:hAnsi="Arial" w:cs="Arial"/>
            <w:sz w:val="22"/>
            <w:szCs w:val="22"/>
          </w:rPr>
          <w:t>e lines denote breaks in recording while data is saved</w:t>
        </w:r>
      </w:ins>
      <w:ins w:id="875" w:author="Patrick Drew" w:date="2020-05-13T14:31:00Z">
        <w:r w:rsidR="00101400">
          <w:rPr>
            <w:rFonts w:ascii="Arial" w:hAnsi="Arial" w:cs="Arial"/>
            <w:sz w:val="22"/>
            <w:szCs w:val="22"/>
          </w:rPr>
          <w:t xml:space="preserve"> </w:t>
        </w:r>
      </w:ins>
      <w:ins w:id="876" w:author="Patrick Drew" w:date="2020-05-13T14:30:00Z">
        <w:r w:rsidR="00101400">
          <w:rPr>
            <w:rFonts w:ascii="Arial" w:hAnsi="Arial" w:cs="Arial"/>
            <w:sz w:val="22"/>
            <w:szCs w:val="22"/>
          </w:rPr>
          <w:t>to d</w:t>
        </w:r>
      </w:ins>
      <w:ins w:id="877" w:author="Patrick Drew" w:date="2020-05-13T14:31:00Z">
        <w:r w:rsidR="00101400">
          <w:rPr>
            <w:rFonts w:ascii="Arial" w:hAnsi="Arial" w:cs="Arial"/>
            <w:sz w:val="22"/>
            <w:szCs w:val="22"/>
          </w:rPr>
          <w:t xml:space="preserve">isk.  </w:t>
        </w:r>
      </w:ins>
      <w:ins w:id="878" w:author="Patrick Drew" w:date="2020-05-13T14:30:00Z">
        <w:r w:rsidR="00101400">
          <w:rPr>
            <w:rFonts w:ascii="Arial" w:hAnsi="Arial" w:cs="Arial"/>
            <w:sz w:val="22"/>
            <w:szCs w:val="22"/>
          </w:rPr>
          <w:t>The initial half hour of head fixation</w:t>
        </w:r>
      </w:ins>
      <w:ins w:id="879" w:author="Patrick Drew" w:date="2020-05-13T14:31:00Z">
        <w:r w:rsidR="00101400">
          <w:rPr>
            <w:rFonts w:ascii="Arial" w:hAnsi="Arial" w:cs="Arial"/>
            <w:sz w:val="22"/>
            <w:szCs w:val="22"/>
          </w:rPr>
          <w:t xml:space="preserve">, where the </w:t>
        </w:r>
      </w:ins>
      <w:ins w:id="880" w:author="Patrick Drew" w:date="2020-05-13T14:32:00Z">
        <w:r w:rsidR="00101400">
          <w:rPr>
            <w:rFonts w:ascii="Arial" w:hAnsi="Arial" w:cs="Arial"/>
            <w:sz w:val="22"/>
            <w:szCs w:val="22"/>
          </w:rPr>
          <w:t>mouse</w:t>
        </w:r>
      </w:ins>
      <w:ins w:id="881" w:author="Patrick Drew" w:date="2020-05-13T14:31:00Z">
        <w:r w:rsidR="00101400">
          <w:rPr>
            <w:rFonts w:ascii="Arial" w:hAnsi="Arial" w:cs="Arial"/>
            <w:sz w:val="22"/>
            <w:szCs w:val="22"/>
          </w:rPr>
          <w:t xml:space="preserve"> stimulated</w:t>
        </w:r>
      </w:ins>
      <w:ins w:id="882" w:author="Patrick Drew" w:date="2020-05-13T14:30:00Z">
        <w:r w:rsidR="00101400">
          <w:rPr>
            <w:rFonts w:ascii="Arial" w:hAnsi="Arial" w:cs="Arial"/>
            <w:sz w:val="22"/>
            <w:szCs w:val="22"/>
          </w:rPr>
          <w:t xml:space="preserve"> is omi</w:t>
        </w:r>
      </w:ins>
      <w:ins w:id="883" w:author="Patrick Drew" w:date="2020-05-13T14:31:00Z">
        <w:r w:rsidR="00101400">
          <w:rPr>
            <w:rFonts w:ascii="Arial" w:hAnsi="Arial" w:cs="Arial"/>
            <w:sz w:val="22"/>
            <w:szCs w:val="22"/>
          </w:rPr>
          <w:t xml:space="preserve">tted.  </w:t>
        </w:r>
      </w:ins>
      <w:ins w:id="884" w:author="Patrick Drew" w:date="2020-05-13T14:30:00Z">
        <w:r w:rsidR="00101400">
          <w:rPr>
            <w:rFonts w:ascii="Arial" w:hAnsi="Arial" w:cs="Arial"/>
            <w:sz w:val="22"/>
            <w:szCs w:val="22"/>
          </w:rPr>
          <w:t xml:space="preserve"> </w:t>
        </w:r>
      </w:ins>
      <w:ins w:id="885" w:author="Patrick Drew" w:date="2020-05-13T14:25:00Z">
        <w:r w:rsidR="00101400">
          <w:rPr>
            <w:rFonts w:ascii="Arial" w:hAnsi="Arial" w:cs="Arial"/>
            <w:sz w:val="22"/>
            <w:szCs w:val="22"/>
          </w:rPr>
          <w:t xml:space="preserve"> </w:t>
        </w:r>
      </w:ins>
      <w:ins w:id="886" w:author="Patrick Drew" w:date="2020-05-13T14:32:00Z">
        <w:r w:rsidR="00101400">
          <w:rPr>
            <w:rFonts w:ascii="Arial" w:hAnsi="Arial" w:cs="Arial"/>
            <w:sz w:val="22"/>
            <w:szCs w:val="22"/>
          </w:rPr>
          <w:t xml:space="preserve">It is clear that the mouse has many periods of </w:t>
        </w:r>
        <w:proofErr w:type="gramStart"/>
        <w:r w:rsidR="00101400">
          <w:rPr>
            <w:rFonts w:ascii="Arial" w:hAnsi="Arial" w:cs="Arial"/>
            <w:sz w:val="22"/>
            <w:szCs w:val="22"/>
          </w:rPr>
          <w:t>NREM</w:t>
        </w:r>
        <w:proofErr w:type="gramEnd"/>
        <w:r w:rsidR="00101400">
          <w:rPr>
            <w:rFonts w:ascii="Arial" w:hAnsi="Arial" w:cs="Arial"/>
            <w:sz w:val="22"/>
            <w:szCs w:val="22"/>
          </w:rPr>
          <w:t xml:space="preserve"> and REM sleep </w:t>
        </w:r>
      </w:ins>
      <w:ins w:id="887" w:author="Patrick Drew" w:date="2020-05-13T14:33:00Z">
        <w:r w:rsidR="00101400">
          <w:rPr>
            <w:rFonts w:ascii="Arial" w:hAnsi="Arial" w:cs="Arial"/>
            <w:sz w:val="22"/>
            <w:szCs w:val="22"/>
          </w:rPr>
          <w:t xml:space="preserve">interspersed with </w:t>
        </w:r>
        <w:r w:rsidR="00C80BA6">
          <w:rPr>
            <w:rFonts w:ascii="Arial" w:hAnsi="Arial" w:cs="Arial"/>
            <w:sz w:val="22"/>
            <w:szCs w:val="22"/>
          </w:rPr>
          <w:t xml:space="preserve">wake.  </w:t>
        </w:r>
      </w:ins>
      <w:ins w:id="888" w:author="Patrick Drew" w:date="2020-05-13T14:40:00Z">
        <w:r w:rsidR="00C80BA6">
          <w:rPr>
            <w:rFonts w:ascii="Arial" w:hAnsi="Arial" w:cs="Arial"/>
            <w:sz w:val="22"/>
            <w:szCs w:val="22"/>
          </w:rPr>
          <w:t xml:space="preserve">Periods of </w:t>
        </w:r>
      </w:ins>
      <w:ins w:id="889" w:author="Patrick Drew" w:date="2020-05-13T14:33:00Z">
        <w:r w:rsidR="00C80BA6">
          <w:rPr>
            <w:rFonts w:ascii="Arial" w:hAnsi="Arial" w:cs="Arial"/>
            <w:sz w:val="22"/>
            <w:szCs w:val="22"/>
          </w:rPr>
          <w:t>REM sleep always follows NREM sleep</w:t>
        </w:r>
      </w:ins>
      <w:ins w:id="890" w:author="Patrick Drew" w:date="2020-05-13T14:40:00Z">
        <w:r w:rsidR="00C80BA6">
          <w:rPr>
            <w:rFonts w:ascii="Arial" w:hAnsi="Arial" w:cs="Arial"/>
            <w:sz w:val="22"/>
            <w:szCs w:val="22"/>
          </w:rPr>
          <w:t xml:space="preserve"> (CITE), </w:t>
        </w:r>
      </w:ins>
      <w:ins w:id="891" w:author="Patrick Drew" w:date="2020-05-13T14:43:00Z">
        <w:r w:rsidR="00E721D9">
          <w:rPr>
            <w:rFonts w:ascii="Arial" w:hAnsi="Arial" w:cs="Arial"/>
            <w:sz w:val="22"/>
            <w:szCs w:val="22"/>
          </w:rPr>
          <w:t>and REM periods are usually followed by awakening, Though REM sleep could be followed by NREM periods.  Plotting the pr</w:t>
        </w:r>
      </w:ins>
      <w:ins w:id="892" w:author="Patrick Drew" w:date="2020-05-13T14:44:00Z">
        <w:r w:rsidR="00E721D9">
          <w:rPr>
            <w:rFonts w:ascii="Arial" w:hAnsi="Arial" w:cs="Arial"/>
            <w:sz w:val="22"/>
            <w:szCs w:val="22"/>
          </w:rPr>
          <w:t xml:space="preserve">obability of finding the mouse in each of the state as a function of </w:t>
        </w:r>
      </w:ins>
      <w:ins w:id="893" w:author="Patrick Drew" w:date="2020-05-13T14:45:00Z">
        <w:r w:rsidR="00E721D9">
          <w:rPr>
            <w:rFonts w:ascii="Arial" w:hAnsi="Arial" w:cs="Arial"/>
            <w:sz w:val="22"/>
            <w:szCs w:val="22"/>
          </w:rPr>
          <w:t>time in the imaging session</w:t>
        </w:r>
      </w:ins>
      <w:ins w:id="894" w:author="Patrick Drew" w:date="2020-05-13T14:40:00Z">
        <w:r w:rsidR="00C80BA6">
          <w:rPr>
            <w:rFonts w:ascii="Arial" w:hAnsi="Arial" w:cs="Arial"/>
            <w:sz w:val="22"/>
            <w:szCs w:val="22"/>
          </w:rPr>
          <w:t xml:space="preserve"> </w:t>
        </w:r>
      </w:ins>
      <w:ins w:id="895" w:author="Patrick Drew" w:date="2020-05-13T14:45:00Z">
        <w:r w:rsidR="00E721D9">
          <w:rPr>
            <w:rFonts w:ascii="Arial" w:hAnsi="Arial" w:cs="Arial"/>
            <w:sz w:val="22"/>
            <w:szCs w:val="22"/>
          </w:rPr>
          <w:t>(Fig 2</w:t>
        </w:r>
      </w:ins>
      <w:ins w:id="896" w:author="Patrick Drew" w:date="2020-05-13T14:46:00Z">
        <w:r w:rsidR="00E721D9">
          <w:rPr>
            <w:rFonts w:ascii="Arial" w:hAnsi="Arial" w:cs="Arial"/>
            <w:sz w:val="22"/>
            <w:szCs w:val="22"/>
          </w:rPr>
          <w:t>B) shows that as time goes by the mouse is more likely to be asleep</w:t>
        </w:r>
      </w:ins>
      <w:ins w:id="897" w:author="Patrick Drew" w:date="2020-05-13T14:47:00Z">
        <w:r w:rsidR="00E721D9">
          <w:rPr>
            <w:rFonts w:ascii="Arial" w:hAnsi="Arial" w:cs="Arial"/>
            <w:sz w:val="22"/>
            <w:szCs w:val="22"/>
          </w:rPr>
          <w:t>.  A</w:t>
        </w:r>
      </w:ins>
      <w:ins w:id="898" w:author="Patrick Drew" w:date="2020-05-13T14:48:00Z">
        <w:r w:rsidR="00E721D9">
          <w:rPr>
            <w:rFonts w:ascii="Arial" w:hAnsi="Arial" w:cs="Arial"/>
            <w:sz w:val="22"/>
            <w:szCs w:val="22"/>
          </w:rPr>
          <w:t>s a</w:t>
        </w:r>
      </w:ins>
      <w:ins w:id="899" w:author="Patrick Drew" w:date="2020-05-13T14:47:00Z">
        <w:r w:rsidR="00E721D9">
          <w:rPr>
            <w:rFonts w:ascii="Arial" w:hAnsi="Arial" w:cs="Arial"/>
            <w:sz w:val="22"/>
            <w:szCs w:val="22"/>
          </w:rPr>
          <w:t xml:space="preserve">wake mice </w:t>
        </w:r>
      </w:ins>
      <w:ins w:id="900" w:author="Patrick Drew" w:date="2020-05-13T14:48:00Z">
        <w:r w:rsidR="00E721D9">
          <w:rPr>
            <w:rFonts w:ascii="Arial" w:hAnsi="Arial" w:cs="Arial"/>
            <w:sz w:val="22"/>
            <w:szCs w:val="22"/>
          </w:rPr>
          <w:t xml:space="preserve">typically </w:t>
        </w:r>
      </w:ins>
      <w:ins w:id="901" w:author="Patrick Drew" w:date="2020-05-13T14:47:00Z">
        <w:r w:rsidR="00E721D9">
          <w:rPr>
            <w:rFonts w:ascii="Arial" w:hAnsi="Arial" w:cs="Arial"/>
            <w:sz w:val="22"/>
            <w:szCs w:val="22"/>
          </w:rPr>
          <w:t xml:space="preserve">whisk every </w:t>
        </w:r>
      </w:ins>
      <w:ins w:id="902" w:author="Patrick Drew" w:date="2020-05-13T14:51:00Z">
        <w:r w:rsidR="00E721D9">
          <w:rPr>
            <w:rFonts w:ascii="Arial" w:hAnsi="Arial" w:cs="Arial"/>
            <w:sz w:val="22"/>
            <w:szCs w:val="22"/>
          </w:rPr>
          <w:t>~</w:t>
        </w:r>
      </w:ins>
      <w:ins w:id="903" w:author="Patrick Drew" w:date="2020-05-13T14:47:00Z">
        <w:r w:rsidR="00E721D9">
          <w:rPr>
            <w:rFonts w:ascii="Arial" w:hAnsi="Arial" w:cs="Arial"/>
            <w:sz w:val="22"/>
            <w:szCs w:val="22"/>
          </w:rPr>
          <w:t>10</w:t>
        </w:r>
      </w:ins>
      <w:ins w:id="904" w:author="Patrick Drew" w:date="2020-05-13T14:48:00Z">
        <w:r w:rsidR="00E721D9">
          <w:rPr>
            <w:rFonts w:ascii="Arial" w:hAnsi="Arial" w:cs="Arial"/>
            <w:sz w:val="22"/>
            <w:szCs w:val="22"/>
          </w:rPr>
          <w:t xml:space="preserve"> seconds, </w:t>
        </w:r>
      </w:ins>
      <w:ins w:id="905" w:author="Patrick Drew" w:date="2020-05-13T14:49:00Z">
        <w:r w:rsidR="00E721D9">
          <w:rPr>
            <w:rFonts w:ascii="Arial" w:hAnsi="Arial" w:cs="Arial"/>
            <w:sz w:val="22"/>
            <w:szCs w:val="22"/>
          </w:rPr>
          <w:t>we quantified the probability that the mouse had fallen asleep after a given period of lacking whisking and body movement (‘Rest’) (Fig. 2C)</w:t>
        </w:r>
      </w:ins>
      <w:ins w:id="906" w:author="Patrick Drew" w:date="2020-05-13T14:54:00Z">
        <w:r w:rsidR="00E721D9" w:rsidRPr="00E721D9">
          <w:rPr>
            <w:rFonts w:ascii="Arial" w:hAnsi="Arial" w:cs="Arial"/>
            <w:sz w:val="22"/>
            <w:szCs w:val="22"/>
          </w:rPr>
          <w:t xml:space="preserve"> </w:t>
        </w:r>
        <w:r w:rsidR="00E721D9" w:rsidRPr="00554FA2">
          <w:rPr>
            <w:rFonts w:ascii="Arial" w:hAnsi="Arial" w:cs="Arial"/>
            <w:sz w:val="22"/>
            <w:szCs w:val="22"/>
          </w:rPr>
          <w:t>across all animals</w:t>
        </w:r>
      </w:ins>
      <w:ins w:id="907" w:author="Patrick Drew" w:date="2020-05-13T14:49:00Z">
        <w:r w:rsidR="00E721D9">
          <w:rPr>
            <w:rFonts w:ascii="Arial" w:hAnsi="Arial" w:cs="Arial"/>
            <w:sz w:val="22"/>
            <w:szCs w:val="22"/>
          </w:rPr>
          <w:t>.</w:t>
        </w:r>
      </w:ins>
      <w:ins w:id="908" w:author="Patrick Drew" w:date="2020-05-13T14:50:00Z">
        <w:r w:rsidR="00E721D9">
          <w:rPr>
            <w:rFonts w:ascii="Arial" w:hAnsi="Arial" w:cs="Arial"/>
            <w:sz w:val="22"/>
            <w:szCs w:val="22"/>
          </w:rPr>
          <w:t xml:space="preserve">  </w:t>
        </w:r>
      </w:ins>
      <w:ins w:id="909" w:author="Patrick Drew" w:date="2020-05-13T14:49:00Z">
        <w:r w:rsidR="00E721D9">
          <w:rPr>
            <w:rFonts w:ascii="Arial" w:hAnsi="Arial" w:cs="Arial"/>
            <w:sz w:val="22"/>
            <w:szCs w:val="22"/>
          </w:rPr>
          <w:t xml:space="preserve"> </w:t>
        </w:r>
      </w:ins>
      <w:ins w:id="910" w:author="Patrick Drew" w:date="2020-05-13T14:47:00Z">
        <w:r w:rsidR="00E721D9">
          <w:rPr>
            <w:rFonts w:ascii="Arial" w:hAnsi="Arial" w:cs="Arial"/>
            <w:sz w:val="22"/>
            <w:szCs w:val="22"/>
          </w:rPr>
          <w:t xml:space="preserve">  </w:t>
        </w:r>
      </w:ins>
      <w:ins w:id="911" w:author="Patrick Drew" w:date="2020-05-13T14:54:00Z">
        <w:r w:rsidR="00E721D9">
          <w:rPr>
            <w:rFonts w:ascii="Arial" w:hAnsi="Arial" w:cs="Arial"/>
            <w:sz w:val="22"/>
            <w:szCs w:val="22"/>
          </w:rPr>
          <w:t>We</w:t>
        </w:r>
        <w:r w:rsidR="00E721D9" w:rsidRPr="00554FA2">
          <w:rPr>
            <w:rFonts w:ascii="Arial" w:hAnsi="Arial" w:cs="Arial"/>
            <w:sz w:val="22"/>
            <w:szCs w:val="22"/>
          </w:rPr>
          <w:t xml:space="preserve"> found that </w:t>
        </w:r>
        <w:r w:rsidR="00E721D9">
          <w:rPr>
            <w:rFonts w:ascii="Arial" w:hAnsi="Arial" w:cs="Arial"/>
            <w:sz w:val="22"/>
            <w:szCs w:val="22"/>
          </w:rPr>
          <w:t xml:space="preserve">during </w:t>
        </w:r>
        <w:r w:rsidR="00E721D9" w:rsidRPr="00554FA2">
          <w:rPr>
            <w:rFonts w:ascii="Arial" w:hAnsi="Arial" w:cs="Arial"/>
            <w:sz w:val="22"/>
            <w:szCs w:val="22"/>
          </w:rPr>
          <w:t xml:space="preserve">only 50% of ‘resting’ events lasting 10-15 seconds were </w:t>
        </w:r>
        <w:r w:rsidR="00E721D9">
          <w:rPr>
            <w:rFonts w:ascii="Arial" w:hAnsi="Arial" w:cs="Arial"/>
            <w:sz w:val="22"/>
            <w:szCs w:val="22"/>
          </w:rPr>
          <w:t>the mice</w:t>
        </w:r>
        <w:r w:rsidR="00E721D9" w:rsidRPr="00554FA2">
          <w:rPr>
            <w:rFonts w:ascii="Arial" w:hAnsi="Arial" w:cs="Arial"/>
            <w:sz w:val="22"/>
            <w:szCs w:val="22"/>
          </w:rPr>
          <w:t xml:space="preserve"> awake</w:t>
        </w:r>
        <w:r w:rsidR="00E721D9">
          <w:rPr>
            <w:rFonts w:ascii="Arial" w:hAnsi="Arial" w:cs="Arial"/>
            <w:sz w:val="22"/>
            <w:szCs w:val="22"/>
          </w:rPr>
          <w:t xml:space="preserve"> for the whole </w:t>
        </w:r>
      </w:ins>
      <w:ins w:id="912" w:author="Patrick Drew" w:date="2020-05-13T14:55:00Z">
        <w:r w:rsidR="00E721D9">
          <w:rPr>
            <w:rFonts w:ascii="Arial" w:hAnsi="Arial" w:cs="Arial"/>
            <w:sz w:val="22"/>
            <w:szCs w:val="22"/>
          </w:rPr>
          <w:t>event</w:t>
        </w:r>
      </w:ins>
      <w:ins w:id="913" w:author="Patrick Drew" w:date="2020-05-13T14:54:00Z">
        <w:r w:rsidR="00E721D9" w:rsidRPr="00554FA2">
          <w:rPr>
            <w:rFonts w:ascii="Arial" w:hAnsi="Arial" w:cs="Arial"/>
            <w:sz w:val="22"/>
            <w:szCs w:val="22"/>
          </w:rPr>
          <w:t xml:space="preserve">, </w:t>
        </w:r>
      </w:ins>
      <w:ins w:id="914" w:author="Patrick Drew" w:date="2020-05-13T14:55:00Z">
        <w:r w:rsidR="00E721D9">
          <w:rPr>
            <w:rFonts w:ascii="Arial" w:hAnsi="Arial" w:cs="Arial"/>
            <w:sz w:val="22"/>
            <w:szCs w:val="22"/>
          </w:rPr>
          <w:t xml:space="preserve">and </w:t>
        </w:r>
      </w:ins>
      <w:ins w:id="915" w:author="Patrick Drew" w:date="2020-05-13T14:54:00Z">
        <w:r w:rsidR="00E721D9" w:rsidRPr="00554FA2">
          <w:rPr>
            <w:rFonts w:ascii="Arial" w:hAnsi="Arial" w:cs="Arial"/>
            <w:sz w:val="22"/>
            <w:szCs w:val="22"/>
          </w:rPr>
          <w:t>with longer events</w:t>
        </w:r>
      </w:ins>
      <w:ins w:id="916" w:author="Patrick Drew" w:date="2020-05-13T14:55:00Z">
        <w:r w:rsidR="008D0199">
          <w:rPr>
            <w:rFonts w:ascii="Arial" w:hAnsi="Arial" w:cs="Arial"/>
            <w:sz w:val="22"/>
            <w:szCs w:val="22"/>
          </w:rPr>
          <w:t xml:space="preserve"> showing even lower</w:t>
        </w:r>
      </w:ins>
      <w:ins w:id="917" w:author="Patrick Drew" w:date="2020-05-13T14:54:00Z">
        <w:r w:rsidR="00E721D9" w:rsidRPr="00554FA2">
          <w:rPr>
            <w:rFonts w:ascii="Arial" w:hAnsi="Arial" w:cs="Arial"/>
            <w:sz w:val="22"/>
            <w:szCs w:val="22"/>
          </w:rPr>
          <w:t xml:space="preserve"> probability of wakefulness </w:t>
        </w:r>
      </w:ins>
      <w:ins w:id="918" w:author="Patrick Drew" w:date="2020-05-13T14:55:00Z">
        <w:r w:rsidR="00E721D9">
          <w:rPr>
            <w:rFonts w:ascii="Arial" w:hAnsi="Arial" w:cs="Arial"/>
            <w:sz w:val="22"/>
            <w:szCs w:val="22"/>
          </w:rPr>
          <w:t xml:space="preserve">throughout the </w:t>
        </w:r>
        <w:r w:rsidR="008D0199">
          <w:rPr>
            <w:rFonts w:ascii="Arial" w:hAnsi="Arial" w:cs="Arial"/>
            <w:sz w:val="22"/>
            <w:szCs w:val="22"/>
          </w:rPr>
          <w:t>period</w:t>
        </w:r>
      </w:ins>
      <w:ins w:id="919" w:author="Patrick Drew" w:date="2020-05-13T14:54:00Z">
        <w:r w:rsidR="00E721D9" w:rsidRPr="00554FA2">
          <w:rPr>
            <w:rFonts w:ascii="Arial" w:hAnsi="Arial" w:cs="Arial"/>
            <w:sz w:val="22"/>
            <w:szCs w:val="22"/>
          </w:rPr>
          <w:t xml:space="preserve"> (Fig. 2c). </w:t>
        </w:r>
      </w:ins>
      <w:ins w:id="920" w:author="Patrick Drew" w:date="2020-05-13T15:00:00Z">
        <w:r w:rsidR="008D0199">
          <w:rPr>
            <w:rFonts w:ascii="Arial" w:hAnsi="Arial" w:cs="Arial"/>
            <w:sz w:val="22"/>
            <w:szCs w:val="22"/>
          </w:rPr>
          <w:t xml:space="preserve">This result is reminiscent of studies </w:t>
        </w:r>
      </w:ins>
      <w:ins w:id="921" w:author="Patrick Drew" w:date="2020-05-13T15:01:00Z">
        <w:r w:rsidR="008D0199">
          <w:rPr>
            <w:rFonts w:ascii="Arial" w:hAnsi="Arial" w:cs="Arial"/>
            <w:sz w:val="22"/>
            <w:szCs w:val="22"/>
          </w:rPr>
          <w:t>with humans where the probability of being awake falls rapidly with time during a resting-state fMRI scan (CITE), though as human sleep/wake behavior is much les</w:t>
        </w:r>
      </w:ins>
      <w:ins w:id="922" w:author="Patrick Drew" w:date="2020-05-13T15:02:00Z">
        <w:r w:rsidR="008D0199">
          <w:rPr>
            <w:rFonts w:ascii="Arial" w:hAnsi="Arial" w:cs="Arial"/>
            <w:sz w:val="22"/>
            <w:szCs w:val="22"/>
          </w:rPr>
          <w:t>s fragmented than in the mouse this transition time is longer.  EMG activity (Fig 2D) was much lower during sleep than wake states, though the amount of whisking (quantified as</w:t>
        </w:r>
      </w:ins>
      <w:ins w:id="923" w:author="Patrick Drew" w:date="2020-05-13T15:03:00Z">
        <w:r w:rsidR="008D0199">
          <w:rPr>
            <w:rFonts w:ascii="Arial" w:hAnsi="Arial" w:cs="Arial"/>
            <w:sz w:val="22"/>
            <w:szCs w:val="22"/>
          </w:rPr>
          <w:t xml:space="preserve"> the variance in the whisker angle) was similar in the awake state and REM sleep.  Heart rate was lowest durin</w:t>
        </w:r>
      </w:ins>
      <w:ins w:id="924" w:author="Patrick Drew" w:date="2020-05-13T15:04:00Z">
        <w:r w:rsidR="008D0199">
          <w:rPr>
            <w:rFonts w:ascii="Arial" w:hAnsi="Arial" w:cs="Arial"/>
            <w:sz w:val="22"/>
            <w:szCs w:val="22"/>
          </w:rPr>
          <w:t>g NREM sleep (Fig. 2 F)</w:t>
        </w:r>
      </w:ins>
      <w:ins w:id="925" w:author="Patrick Drew" w:date="2020-05-13T15:09:00Z">
        <w:r w:rsidR="00A66F48">
          <w:rPr>
            <w:rFonts w:ascii="Arial" w:hAnsi="Arial" w:cs="Arial"/>
            <w:sz w:val="22"/>
            <w:szCs w:val="22"/>
          </w:rPr>
          <w:t xml:space="preserve">, though heartrate during REM was comparable to </w:t>
        </w:r>
      </w:ins>
      <w:ins w:id="926" w:author="Patrick Drew" w:date="2020-05-13T15:10:00Z">
        <w:r w:rsidR="00A66F48">
          <w:rPr>
            <w:rFonts w:ascii="Arial" w:hAnsi="Arial" w:cs="Arial"/>
            <w:sz w:val="22"/>
            <w:szCs w:val="22"/>
          </w:rPr>
          <w:t xml:space="preserve">heartrate in awake, </w:t>
        </w:r>
        <w:proofErr w:type="spellStart"/>
        <w:r w:rsidR="00A66F48">
          <w:rPr>
            <w:rFonts w:ascii="Arial" w:hAnsi="Arial" w:cs="Arial"/>
            <w:sz w:val="22"/>
            <w:szCs w:val="22"/>
          </w:rPr>
          <w:t>nonwhisking</w:t>
        </w:r>
        <w:proofErr w:type="spellEnd"/>
        <w:r w:rsidR="00A66F48">
          <w:rPr>
            <w:rFonts w:ascii="Arial" w:hAnsi="Arial" w:cs="Arial"/>
            <w:sz w:val="22"/>
            <w:szCs w:val="22"/>
          </w:rPr>
          <w:t xml:space="preserve"> mouse, heart rate was slightly elevated by whisking (Fig 2G)</w:t>
        </w:r>
      </w:ins>
      <w:ins w:id="927" w:author="Patrick Drew" w:date="2020-05-13T15:05:00Z">
        <w:r w:rsidR="005B6132">
          <w:rPr>
            <w:rFonts w:ascii="Arial" w:hAnsi="Arial" w:cs="Arial"/>
            <w:sz w:val="22"/>
            <w:szCs w:val="22"/>
          </w:rPr>
          <w:t xml:space="preserve">.  </w:t>
        </w:r>
      </w:ins>
      <w:ins w:id="928" w:author="Patrick Drew" w:date="2020-05-13T15:03:00Z">
        <w:r w:rsidR="008D0199">
          <w:rPr>
            <w:rFonts w:ascii="Arial" w:hAnsi="Arial" w:cs="Arial"/>
            <w:sz w:val="22"/>
            <w:szCs w:val="22"/>
          </w:rPr>
          <w:t xml:space="preserve"> </w:t>
        </w:r>
      </w:ins>
      <w:ins w:id="929" w:author="Patrick Drew" w:date="2020-05-13T15:11:00Z">
        <w:r w:rsidR="00A66F48" w:rsidRPr="00554FA2">
          <w:rPr>
            <w:rFonts w:ascii="Arial" w:hAnsi="Arial" w:cs="Arial"/>
            <w:sz w:val="22"/>
            <w:szCs w:val="22"/>
          </w:rPr>
          <w:t xml:space="preserve">These </w:t>
        </w:r>
        <w:r w:rsidR="00A66F48" w:rsidRPr="00554FA2">
          <w:rPr>
            <w:rFonts w:ascii="Arial" w:hAnsi="Arial" w:cs="Arial"/>
            <w:sz w:val="22"/>
            <w:szCs w:val="22"/>
          </w:rPr>
          <w:lastRenderedPageBreak/>
          <w:t>observations underscore the potential prevalence of sleep</w:t>
        </w:r>
        <w:r w:rsidR="00A66F48">
          <w:rPr>
            <w:rFonts w:ascii="Arial" w:hAnsi="Arial" w:cs="Arial"/>
            <w:sz w:val="22"/>
            <w:szCs w:val="22"/>
          </w:rPr>
          <w:t xml:space="preserve"> </w:t>
        </w:r>
        <w:r w:rsidR="00A66F48" w:rsidRPr="00554FA2">
          <w:rPr>
            <w:rFonts w:ascii="Arial" w:hAnsi="Arial" w:cs="Arial"/>
            <w:sz w:val="22"/>
            <w:szCs w:val="22"/>
          </w:rPr>
          <w:t>in ‘resting-state’ data in head-fixed mice</w:t>
        </w:r>
        <w:r w:rsidR="00A66F48">
          <w:rPr>
            <w:rFonts w:ascii="Arial" w:hAnsi="Arial" w:cs="Arial"/>
            <w:sz w:val="22"/>
            <w:szCs w:val="22"/>
          </w:rPr>
          <w:t xml:space="preserve"> and how unimodal measures of whisking or heart rate fail </w:t>
        </w:r>
      </w:ins>
      <w:ins w:id="930" w:author="Patrick Drew" w:date="2020-05-13T15:12:00Z">
        <w:r w:rsidR="00A66F48">
          <w:rPr>
            <w:rFonts w:ascii="Arial" w:hAnsi="Arial" w:cs="Arial"/>
            <w:sz w:val="22"/>
            <w:szCs w:val="22"/>
          </w:rPr>
          <w:t>are insufficient to detect these sleep states.</w:t>
        </w:r>
      </w:ins>
      <w:ins w:id="931" w:author="Patrick Drew" w:date="2020-05-13T15:11:00Z">
        <w:r w:rsidR="00A66F48">
          <w:rPr>
            <w:rFonts w:ascii="Arial" w:hAnsi="Arial" w:cs="Arial"/>
            <w:sz w:val="22"/>
            <w:szCs w:val="22"/>
          </w:rPr>
          <w:t xml:space="preserve"> </w:t>
        </w:r>
      </w:ins>
    </w:p>
    <w:p w14:paraId="0F45CD14" w14:textId="620EA777" w:rsidR="002803F4" w:rsidRPr="00EE2D4E" w:rsidDel="00A66F48" w:rsidRDefault="008D0199">
      <w:pPr>
        <w:adjustRightInd w:val="0"/>
        <w:spacing w:line="360" w:lineRule="auto"/>
        <w:contextualSpacing/>
        <w:jc w:val="both"/>
        <w:rPr>
          <w:del w:id="932" w:author="Patrick Drew" w:date="2020-05-13T15:12:00Z"/>
          <w:rFonts w:ascii="Arial" w:hAnsi="Arial" w:cs="Arial"/>
          <w:sz w:val="22"/>
          <w:szCs w:val="22"/>
          <w:rPrChange w:id="933" w:author="Patrick Drew" w:date="2020-05-12T18:19:00Z">
            <w:rPr>
              <w:del w:id="934" w:author="Patrick Drew" w:date="2020-05-13T15:12:00Z"/>
              <w:sz w:val="22"/>
              <w:szCs w:val="22"/>
            </w:rPr>
          </w:rPrChange>
        </w:rPr>
        <w:pPrChange w:id="935" w:author="Patrick Drew" w:date="2020-05-12T18:16:00Z">
          <w:pPr>
            <w:adjustRightInd w:val="0"/>
            <w:contextualSpacing/>
            <w:jc w:val="both"/>
          </w:pPr>
        </w:pPrChange>
      </w:pPr>
      <w:ins w:id="936" w:author="Patrick Drew" w:date="2020-05-13T15:01:00Z">
        <w:r>
          <w:rPr>
            <w:rFonts w:ascii="Arial" w:hAnsi="Arial" w:cs="Arial"/>
            <w:sz w:val="22"/>
            <w:szCs w:val="22"/>
          </w:rPr>
          <w:t xml:space="preserve"> </w:t>
        </w:r>
      </w:ins>
      <w:del w:id="937" w:author="Patrick Drew" w:date="2020-05-13T15:12:00Z">
        <w:r w:rsidR="0061337F" w:rsidRPr="00EE2D4E" w:rsidDel="00A66F48">
          <w:rPr>
            <w:rFonts w:ascii="Arial" w:hAnsi="Arial" w:cs="Arial"/>
            <w:sz w:val="22"/>
            <w:szCs w:val="22"/>
            <w:rPrChange w:id="938" w:author="Patrick Drew" w:date="2020-05-12T18:19:00Z">
              <w:rPr>
                <w:sz w:val="22"/>
                <w:szCs w:val="22"/>
              </w:rPr>
            </w:rPrChange>
          </w:rPr>
          <w:delText>We have historically suspected that animals were falling asleep based on suspiciously-long periods of quiescence with no appreciable whisker or body motion. To accurately separate true awake rest from what we presumed to be sleep, we implemented classical sleep-scoring techniques</w:delText>
        </w:r>
        <w:r w:rsidR="001F0324" w:rsidRPr="00EE2D4E" w:rsidDel="00A66F48">
          <w:rPr>
            <w:rFonts w:ascii="Arial" w:hAnsi="Arial" w:cs="Arial"/>
            <w:sz w:val="22"/>
            <w:szCs w:val="22"/>
            <w:rPrChange w:id="939" w:author="Patrick Drew" w:date="2020-05-12T18:19:00Z">
              <w:rPr>
                <w:sz w:val="22"/>
                <w:szCs w:val="22"/>
              </w:rPr>
            </w:rPrChange>
          </w:rPr>
          <w:delText xml:space="preserve">. Recordings </w:delText>
        </w:r>
        <w:r w:rsidR="0061337F" w:rsidRPr="00EE2D4E" w:rsidDel="00A66F48">
          <w:rPr>
            <w:rFonts w:ascii="Arial" w:hAnsi="Arial" w:cs="Arial"/>
            <w:sz w:val="22"/>
            <w:szCs w:val="22"/>
            <w:rPrChange w:id="940" w:author="Patrick Drew" w:date="2020-05-12T18:19:00Z">
              <w:rPr>
                <w:sz w:val="22"/>
                <w:szCs w:val="22"/>
              </w:rPr>
            </w:rPrChange>
          </w:rPr>
          <w:delText>from the hippocampus capture</w:delText>
        </w:r>
        <w:r w:rsidR="001F0324" w:rsidRPr="00EE2D4E" w:rsidDel="00A66F48">
          <w:rPr>
            <w:rFonts w:ascii="Arial" w:hAnsi="Arial" w:cs="Arial"/>
            <w:sz w:val="22"/>
            <w:szCs w:val="22"/>
            <w:rPrChange w:id="941" w:author="Patrick Drew" w:date="2020-05-12T18:19:00Z">
              <w:rPr>
                <w:sz w:val="22"/>
                <w:szCs w:val="22"/>
              </w:rPr>
            </w:rPrChange>
          </w:rPr>
          <w:delText>d</w:delText>
        </w:r>
        <w:r w:rsidR="0061337F" w:rsidRPr="00EE2D4E" w:rsidDel="00A66F48">
          <w:rPr>
            <w:rFonts w:ascii="Arial" w:hAnsi="Arial" w:cs="Arial"/>
            <w:sz w:val="22"/>
            <w:szCs w:val="22"/>
            <w:rPrChange w:id="942" w:author="Patrick Drew" w:date="2020-05-12T18:19:00Z">
              <w:rPr>
                <w:sz w:val="22"/>
                <w:szCs w:val="22"/>
              </w:rPr>
            </w:rPrChange>
          </w:rPr>
          <w:delText xml:space="preserve"> the REM-associated increase in theta-band power. EMG recordings from the nuchal muscles capture the NREM-associated decrease in muscle activity and </w:delText>
        </w:r>
        <w:r w:rsidR="001F0324" w:rsidRPr="00EE2D4E" w:rsidDel="00A66F48">
          <w:rPr>
            <w:rFonts w:ascii="Arial" w:hAnsi="Arial" w:cs="Arial"/>
            <w:sz w:val="22"/>
            <w:szCs w:val="22"/>
            <w:rPrChange w:id="943" w:author="Patrick Drew" w:date="2020-05-12T18:19:00Z">
              <w:rPr>
                <w:sz w:val="22"/>
                <w:szCs w:val="22"/>
              </w:rPr>
            </w:rPrChange>
          </w:rPr>
          <w:delText xml:space="preserve">REM-associated </w:delText>
        </w:r>
        <w:r w:rsidR="0061337F" w:rsidRPr="00EE2D4E" w:rsidDel="00A66F48">
          <w:rPr>
            <w:rFonts w:ascii="Arial" w:hAnsi="Arial" w:cs="Arial"/>
            <w:sz w:val="22"/>
            <w:szCs w:val="22"/>
            <w:rPrChange w:id="944" w:author="Patrick Drew" w:date="2020-05-12T18:19:00Z">
              <w:rPr>
                <w:sz w:val="22"/>
                <w:szCs w:val="22"/>
              </w:rPr>
            </w:rPrChange>
          </w:rPr>
          <w:delText>atonia</w:delText>
        </w:r>
        <w:r w:rsidR="001F0324" w:rsidRPr="00EE2D4E" w:rsidDel="00A66F48">
          <w:rPr>
            <w:rFonts w:ascii="Arial" w:hAnsi="Arial" w:cs="Arial"/>
            <w:sz w:val="22"/>
            <w:szCs w:val="22"/>
            <w:rPrChange w:id="945" w:author="Patrick Drew" w:date="2020-05-12T18:19:00Z">
              <w:rPr>
                <w:sz w:val="22"/>
                <w:szCs w:val="22"/>
              </w:rPr>
            </w:rPrChange>
          </w:rPr>
          <w:delText xml:space="preserve"> + twitches. </w:delText>
        </w:r>
        <w:r w:rsidR="0061337F" w:rsidRPr="00EE2D4E" w:rsidDel="00A66F48">
          <w:rPr>
            <w:rFonts w:ascii="Arial" w:hAnsi="Arial" w:cs="Arial"/>
            <w:sz w:val="22"/>
            <w:szCs w:val="22"/>
            <w:rPrChange w:id="946" w:author="Patrick Drew" w:date="2020-05-12T18:19:00Z">
              <w:rPr>
                <w:sz w:val="22"/>
                <w:szCs w:val="22"/>
              </w:rPr>
            </w:rPrChange>
          </w:rPr>
          <w:delText xml:space="preserve">NREM-associated increases in delta-band power </w:delText>
        </w:r>
        <w:r w:rsidR="001F0324" w:rsidRPr="00EE2D4E" w:rsidDel="00A66F48">
          <w:rPr>
            <w:rFonts w:ascii="Arial" w:hAnsi="Arial" w:cs="Arial"/>
            <w:sz w:val="22"/>
            <w:szCs w:val="22"/>
            <w:rPrChange w:id="947" w:author="Patrick Drew" w:date="2020-05-12T18:19:00Z">
              <w:rPr>
                <w:sz w:val="22"/>
                <w:szCs w:val="22"/>
              </w:rPr>
            </w:rPrChange>
          </w:rPr>
          <w:delText>were</w:delText>
        </w:r>
        <w:r w:rsidR="0061337F" w:rsidRPr="00EE2D4E" w:rsidDel="00A66F48">
          <w:rPr>
            <w:rFonts w:ascii="Arial" w:hAnsi="Arial" w:cs="Arial"/>
            <w:sz w:val="22"/>
            <w:szCs w:val="22"/>
            <w:rPrChange w:id="948" w:author="Patrick Drew" w:date="2020-05-12T18:19:00Z">
              <w:rPr>
                <w:sz w:val="22"/>
                <w:szCs w:val="22"/>
              </w:rPr>
            </w:rPrChange>
          </w:rPr>
          <w:delText xml:space="preserve"> captured through the vibrissa cortex cortical electrodes. A random forest classification algorithm for each animal was trained using alternating 15-minute periods of data</w:delText>
        </w:r>
        <w:r w:rsidR="001F0324" w:rsidRPr="00EE2D4E" w:rsidDel="00A66F48">
          <w:rPr>
            <w:rFonts w:ascii="Arial" w:hAnsi="Arial" w:cs="Arial"/>
            <w:sz w:val="22"/>
            <w:szCs w:val="22"/>
            <w:rPrChange w:id="949" w:author="Patrick Drew" w:date="2020-05-12T18:19:00Z">
              <w:rPr>
                <w:sz w:val="22"/>
                <w:szCs w:val="22"/>
              </w:rPr>
            </w:rPrChange>
          </w:rPr>
          <w:delText xml:space="preserve"> (see methods)</w:delText>
        </w:r>
        <w:r w:rsidR="0061337F" w:rsidRPr="00EE2D4E" w:rsidDel="00A66F48">
          <w:rPr>
            <w:rFonts w:ascii="Arial" w:hAnsi="Arial" w:cs="Arial"/>
            <w:sz w:val="22"/>
            <w:szCs w:val="22"/>
            <w:rPrChange w:id="950" w:author="Patrick Drew" w:date="2020-05-12T18:19:00Z">
              <w:rPr>
                <w:sz w:val="22"/>
                <w:szCs w:val="22"/>
              </w:rPr>
            </w:rPrChange>
          </w:rPr>
          <w:delText xml:space="preserve"> from the first and last day of data acquisition (day 1 and day 6) and evaluated for accuracy (See supplemental table?). </w:delText>
        </w:r>
        <w:r w:rsidR="001F0324" w:rsidRPr="00EE2D4E" w:rsidDel="00A66F48">
          <w:rPr>
            <w:rFonts w:ascii="Arial" w:hAnsi="Arial" w:cs="Arial"/>
            <w:sz w:val="22"/>
            <w:szCs w:val="22"/>
            <w:rPrChange w:id="951" w:author="Patrick Drew" w:date="2020-05-12T18:19:00Z">
              <w:rPr>
                <w:sz w:val="22"/>
                <w:szCs w:val="22"/>
              </w:rPr>
            </w:rPrChange>
          </w:rPr>
          <w:delText>As expected, animals were reliably falling asleep within the first hour of imaging</w:delText>
        </w:r>
        <w:r w:rsidR="0031375D" w:rsidRPr="00EE2D4E" w:rsidDel="00A66F48">
          <w:rPr>
            <w:rFonts w:ascii="Arial" w:hAnsi="Arial" w:cs="Arial"/>
            <w:sz w:val="22"/>
            <w:szCs w:val="22"/>
            <w:rPrChange w:id="952" w:author="Patrick Drew" w:date="2020-05-12T18:19:00Z">
              <w:rPr>
                <w:sz w:val="22"/>
                <w:szCs w:val="22"/>
              </w:rPr>
            </w:rPrChange>
          </w:rPr>
          <w:delText xml:space="preserve"> despite whisker stimulation every 30-second, and becomes more frequent a</w:delText>
        </w:r>
        <w:r w:rsidR="001F0324" w:rsidRPr="00EE2D4E" w:rsidDel="00A66F48">
          <w:rPr>
            <w:rFonts w:ascii="Arial" w:hAnsi="Arial" w:cs="Arial"/>
            <w:sz w:val="22"/>
            <w:szCs w:val="22"/>
            <w:rPrChange w:id="953" w:author="Patrick Drew" w:date="2020-05-12T18:19:00Z">
              <w:rPr>
                <w:sz w:val="22"/>
                <w:szCs w:val="22"/>
              </w:rPr>
            </w:rPrChange>
          </w:rPr>
          <w:delText xml:space="preserve">fter several days of experiments (Fig. 2a) due to becoming </w:delText>
        </w:r>
        <w:r w:rsidR="0031375D" w:rsidRPr="00EE2D4E" w:rsidDel="00A66F48">
          <w:rPr>
            <w:rFonts w:ascii="Arial" w:hAnsi="Arial" w:cs="Arial"/>
            <w:sz w:val="22"/>
            <w:szCs w:val="22"/>
            <w:rPrChange w:id="954" w:author="Patrick Drew" w:date="2020-05-12T18:19:00Z">
              <w:rPr>
                <w:sz w:val="22"/>
                <w:szCs w:val="22"/>
              </w:rPr>
            </w:rPrChange>
          </w:rPr>
          <w:delText>increasingly</w:delText>
        </w:r>
        <w:r w:rsidR="001F0324" w:rsidRPr="00EE2D4E" w:rsidDel="00A66F48">
          <w:rPr>
            <w:rFonts w:ascii="Arial" w:hAnsi="Arial" w:cs="Arial"/>
            <w:sz w:val="22"/>
            <w:szCs w:val="22"/>
            <w:rPrChange w:id="955" w:author="Patrick Drew" w:date="2020-05-12T18:19:00Z">
              <w:rPr>
                <w:sz w:val="22"/>
                <w:szCs w:val="22"/>
              </w:rPr>
            </w:rPrChange>
          </w:rPr>
          <w:delText xml:space="preserve"> accustomed to head-fixation.</w:delText>
        </w:r>
        <w:r w:rsidR="0031375D" w:rsidRPr="00EE2D4E" w:rsidDel="00A66F48">
          <w:rPr>
            <w:rFonts w:ascii="Arial" w:hAnsi="Arial" w:cs="Arial"/>
            <w:sz w:val="22"/>
            <w:szCs w:val="22"/>
            <w:rPrChange w:id="956" w:author="Patrick Drew" w:date="2020-05-12T18:19:00Z">
              <w:rPr>
                <w:sz w:val="22"/>
                <w:szCs w:val="22"/>
              </w:rPr>
            </w:rPrChange>
          </w:rPr>
          <w:delText xml:space="preserve"> Across all animals, (N = 14) the probability of an animal being classified as asleep (NREM or REM) increases as a function of experiment time (Fig. 2b). We previously described ‘awake rest’ as periods of 10 seconds of longer with no whisker or body motion, and used these values for comparisons as well as setting a baseline normalization. After arousal-state classification, we found that only 50% of ‘resting’ events lasting 10-15 seconds across all animals were classified as being truly awake, with longer events decreasing the probability of wakefulness as a function of duration (Fig. 2c).</w:delText>
        </w:r>
        <w:r w:rsidR="002803F4" w:rsidRPr="00EE2D4E" w:rsidDel="00A66F48">
          <w:rPr>
            <w:rFonts w:ascii="Arial" w:hAnsi="Arial" w:cs="Arial"/>
            <w:sz w:val="22"/>
            <w:szCs w:val="22"/>
            <w:rPrChange w:id="957" w:author="Patrick Drew" w:date="2020-05-12T18:19:00Z">
              <w:rPr>
                <w:sz w:val="22"/>
                <w:szCs w:val="22"/>
              </w:rPr>
            </w:rPrChange>
          </w:rPr>
          <w:delText xml:space="preserve"> These observations underscore the potential prevalence of sleep’s infiltration in ‘resting-state’ data, particularly in head-fixed mice. There are several physiological parameters beyond neural activity that can be used to assist in behavioral characterization. The EMG power of the nuchal muscles highlights the typical decreasing levels of activity associated NREM and REM sleep (Fig. 2d). Variance in the whisker angle during NREM sleep is lower than that of the awake state (Fig. 2e), where even calm and habituated mice will typically whisk briefly every 10-15 seconds (Neuron review citation?) in the act of sensing their environment. During REM sleep, the whiskers vibrate and twitch erratically, analogous to how human eyes rapidly dart around (the name-sake of the sleep state). All of this can occur with the eyes wide open, but with differences in pupil diameter and responsiveness </w:delText>
        </w:r>
        <w:r w:rsidR="002803F4" w:rsidRPr="00EE2D4E" w:rsidDel="00A66F48">
          <w:rPr>
            <w:rFonts w:ascii="Arial" w:hAnsi="Arial" w:cs="Arial"/>
            <w:sz w:val="22"/>
            <w:szCs w:val="22"/>
            <w:rPrChange w:id="958" w:author="Patrick Drew" w:date="2020-05-12T18:19:00Z">
              <w:rPr>
                <w:sz w:val="22"/>
                <w:szCs w:val="22"/>
              </w:rPr>
            </w:rPrChange>
          </w:rPr>
          <w:fldChar w:fldCharType="begin" w:fldLock="1"/>
        </w:r>
        <w:r w:rsidR="00787179" w:rsidRPr="00EE2D4E" w:rsidDel="00A66F48">
          <w:rPr>
            <w:rFonts w:ascii="Arial" w:hAnsi="Arial" w:cs="Arial"/>
            <w:sz w:val="22"/>
            <w:szCs w:val="22"/>
            <w:rPrChange w:id="959" w:author="Patrick Drew" w:date="2020-05-12T18:19:00Z">
              <w:rPr>
                <w:sz w:val="22"/>
                <w:szCs w:val="22"/>
              </w:rPr>
            </w:rPrChange>
          </w:rPr>
          <w:delInstrText>ADDIN CSL_CITATION {"citationItems":[{"id":"ITEM-1","itemData":{"DOI":"10.1016/j.cub.2017.12.049","ISSN":"09609822","abstract":"During wakefulness, pupil diameter can reflect changes in attention, vigilance, and cortical states. How pupil size relates to cortical activity during sleep, however, remains unknown. Pupillometry during natural sleep is inherently challenging since the eyelids are usually closed. Here, we present a novel head-fixed sleep paradigm in combination with infrared back-illumination pupillometry (iBip) allowing robust tracking of pupil diameter in sleeping mice. We found that pupil size can be used as a reliable indicator of sleep states and that cortical activity becomes tightly coupled to pupil size fluctuations during non-rapid eye movement (NREM) sleep. Pharmacological blocking experiments indicate that the observed pupil size changes during sleep are mediated via the parasympathetic system. We furthermore found that constrictions of the pupil during NREM episodes might play a protective role for stability of sleep depth. These findings reveal a fundamental relationship between cortical activity and pupil size, which has so far been hidden behind closed eyelids. Using infrared back-illumination pupillometry in head-fixed sleeping mice, Yüzgeç et al. show that pupil diameter is tightly coupled to cortical states during sleep. Pharmacological and light-stimulation experiments reveal that the pupillary constrictions are parasympathetically driven and might have a protective function to stabilize deep sleep.","author":[{"dropping-particle":"","family":"Yüzgeç","given":"Özge","non-dropping-particle":"","parse-names":false,"suffix":""},{"dropping-particle":"","family":"Prsa","given":"Mario","non-dropping-particle":"","parse-names":false,"suffix":""},{"dropping-particle":"","family":"Zimmermann","given":"Robert","non-dropping-particle":"","parse-names":false,"suffix":""},{"dropping-particle":"","family":"Huber","given":"Daniel","non-dropping-particle":"","parse-names":false,"suffix":""}],"container-title":"Current Biology","id":"ITEM-1","issue":"3","issued":{"date-parts":[["2018"]]},"page":"392-400.e3","title":"Pupil Size Coupling to Cortical States Protects the Stability of Deep Sleep via Parasympathetic Modulation","type":"article-journal","volume":"28"},"uris":["http://www.mendeley.com/documents/?uuid=812540ab-edc6-46b7-b42b-056bff753dd0"]}],"mendeley":{"formattedCitation":"(Yüzgeç et al., 2018)","plainTextFormattedCitation":"(Yüzgeç et al., 2018)","previouslyFormattedCitation":"(Yüzgeç et al., 2018)"},"properties":{"noteIndex":0},"schema":"https://github.com/citation-style-language/schema/raw/master/csl-citation.json"}</w:delInstrText>
        </w:r>
        <w:r w:rsidR="002803F4" w:rsidRPr="00EE2D4E" w:rsidDel="00A66F48">
          <w:rPr>
            <w:rFonts w:ascii="Arial" w:hAnsi="Arial" w:cs="Arial"/>
            <w:sz w:val="22"/>
            <w:szCs w:val="22"/>
            <w:rPrChange w:id="960" w:author="Patrick Drew" w:date="2020-05-12T18:19:00Z">
              <w:rPr>
                <w:sz w:val="22"/>
                <w:szCs w:val="22"/>
              </w:rPr>
            </w:rPrChange>
          </w:rPr>
          <w:fldChar w:fldCharType="separate"/>
        </w:r>
        <w:r w:rsidR="002803F4" w:rsidRPr="00EE2D4E" w:rsidDel="00A66F48">
          <w:rPr>
            <w:rFonts w:ascii="Arial" w:hAnsi="Arial" w:cs="Arial"/>
            <w:noProof/>
            <w:sz w:val="22"/>
            <w:szCs w:val="22"/>
            <w:rPrChange w:id="961" w:author="Patrick Drew" w:date="2020-05-12T18:19:00Z">
              <w:rPr>
                <w:noProof/>
                <w:sz w:val="22"/>
                <w:szCs w:val="22"/>
              </w:rPr>
            </w:rPrChange>
          </w:rPr>
          <w:delText>(Yüzgeç et al., 2018)</w:delText>
        </w:r>
        <w:r w:rsidR="002803F4" w:rsidRPr="00EE2D4E" w:rsidDel="00A66F48">
          <w:rPr>
            <w:rFonts w:ascii="Arial" w:hAnsi="Arial" w:cs="Arial"/>
            <w:sz w:val="22"/>
            <w:szCs w:val="22"/>
            <w:rPrChange w:id="962" w:author="Patrick Drew" w:date="2020-05-12T18:19:00Z">
              <w:rPr>
                <w:sz w:val="22"/>
                <w:szCs w:val="22"/>
              </w:rPr>
            </w:rPrChange>
          </w:rPr>
          <w:fldChar w:fldCharType="end"/>
        </w:r>
        <w:r w:rsidR="002803F4" w:rsidRPr="00EE2D4E" w:rsidDel="00A66F48">
          <w:rPr>
            <w:rFonts w:ascii="Arial" w:hAnsi="Arial" w:cs="Arial"/>
            <w:sz w:val="22"/>
            <w:szCs w:val="22"/>
            <w:rPrChange w:id="963" w:author="Patrick Drew" w:date="2020-05-12T18:19:00Z">
              <w:rPr>
                <w:sz w:val="22"/>
                <w:szCs w:val="22"/>
              </w:rPr>
            </w:rPrChange>
          </w:rPr>
          <w:delText xml:space="preserve">. </w:delText>
        </w:r>
        <w:r w:rsidR="00327975" w:rsidRPr="00EE2D4E" w:rsidDel="00A66F48">
          <w:rPr>
            <w:rFonts w:ascii="Arial" w:hAnsi="Arial" w:cs="Arial"/>
            <w:sz w:val="22"/>
            <w:szCs w:val="22"/>
            <w:rPrChange w:id="964" w:author="Patrick Drew" w:date="2020-05-12T18:19:00Z">
              <w:rPr>
                <w:sz w:val="22"/>
                <w:szCs w:val="22"/>
              </w:rPr>
            </w:rPrChange>
          </w:rPr>
          <w:delText>T</w:delText>
        </w:r>
        <w:r w:rsidR="002803F4" w:rsidRPr="00EE2D4E" w:rsidDel="00A66F48">
          <w:rPr>
            <w:rFonts w:ascii="Arial" w:hAnsi="Arial" w:cs="Arial"/>
            <w:sz w:val="22"/>
            <w:szCs w:val="22"/>
            <w:rPrChange w:id="965" w:author="Patrick Drew" w:date="2020-05-12T18:19:00Z">
              <w:rPr>
                <w:sz w:val="22"/>
                <w:szCs w:val="22"/>
              </w:rPr>
            </w:rPrChange>
          </w:rPr>
          <w:delText xml:space="preserve">he heart rate </w:delText>
        </w:r>
        <w:r w:rsidR="00327975" w:rsidRPr="00EE2D4E" w:rsidDel="00A66F48">
          <w:rPr>
            <w:rFonts w:ascii="Arial" w:hAnsi="Arial" w:cs="Arial"/>
            <w:sz w:val="22"/>
            <w:szCs w:val="22"/>
            <w:rPrChange w:id="966" w:author="Patrick Drew" w:date="2020-05-12T18:19:00Z">
              <w:rPr>
                <w:sz w:val="22"/>
                <w:szCs w:val="22"/>
              </w:rPr>
            </w:rPrChange>
          </w:rPr>
          <w:delText>is decreased during NREM sleep and then slightly elevated during REM in comparison (Fig. 3f). The awake heart rate follows a more dispersed distribution as it can encompass both resting and extended behavioral events, and can be better seen after a separation of rest and whisking events lasting 2-5 seconds in duration (Fig. 2g).</w:delText>
        </w:r>
      </w:del>
    </w:p>
    <w:p w14:paraId="2C9EA653" w14:textId="2340F9C2" w:rsidR="0091257F" w:rsidRPr="00EE2D4E" w:rsidRDefault="0091257F">
      <w:pPr>
        <w:adjustRightInd w:val="0"/>
        <w:spacing w:line="360" w:lineRule="auto"/>
        <w:contextualSpacing/>
        <w:jc w:val="both"/>
        <w:rPr>
          <w:rFonts w:ascii="Arial" w:hAnsi="Arial" w:cs="Arial"/>
          <w:sz w:val="22"/>
          <w:szCs w:val="22"/>
          <w:rPrChange w:id="967" w:author="Patrick Drew" w:date="2020-05-12T18:19:00Z">
            <w:rPr>
              <w:sz w:val="22"/>
              <w:szCs w:val="22"/>
            </w:rPr>
          </w:rPrChange>
        </w:rPr>
        <w:pPrChange w:id="968" w:author="Patrick Drew" w:date="2020-05-12T18:16:00Z">
          <w:pPr>
            <w:adjustRightInd w:val="0"/>
            <w:contextualSpacing/>
            <w:jc w:val="both"/>
          </w:pPr>
        </w:pPrChange>
      </w:pPr>
    </w:p>
    <w:p w14:paraId="216FC6A2" w14:textId="2916CD6D" w:rsidR="00A66F48" w:rsidRDefault="00327975" w:rsidP="00EE2D4E">
      <w:pPr>
        <w:adjustRightInd w:val="0"/>
        <w:spacing w:line="360" w:lineRule="auto"/>
        <w:contextualSpacing/>
        <w:jc w:val="both"/>
        <w:rPr>
          <w:ins w:id="969" w:author="Patrick Drew" w:date="2020-05-13T15:12:00Z"/>
          <w:rFonts w:ascii="Arial" w:hAnsi="Arial" w:cs="Arial"/>
          <w:b/>
          <w:bCs/>
          <w:sz w:val="22"/>
          <w:szCs w:val="22"/>
        </w:rPr>
      </w:pPr>
      <w:r w:rsidRPr="00EE2D4E">
        <w:rPr>
          <w:rFonts w:ascii="Arial" w:hAnsi="Arial" w:cs="Arial"/>
          <w:b/>
          <w:bCs/>
          <w:sz w:val="22"/>
          <w:szCs w:val="22"/>
          <w:rPrChange w:id="970" w:author="Patrick Drew" w:date="2020-05-12T18:19:00Z">
            <w:rPr>
              <w:b/>
              <w:bCs/>
              <w:sz w:val="22"/>
              <w:szCs w:val="22"/>
            </w:rPr>
          </w:rPrChange>
        </w:rPr>
        <w:t xml:space="preserve">Sleep drives arteriole dilatations </w:t>
      </w:r>
      <w:del w:id="971" w:author="Patrick Drew" w:date="2020-05-13T16:05:00Z">
        <w:r w:rsidRPr="00EE2D4E" w:rsidDel="00B033E4">
          <w:rPr>
            <w:rFonts w:ascii="Arial" w:hAnsi="Arial" w:cs="Arial"/>
            <w:b/>
            <w:bCs/>
            <w:sz w:val="22"/>
            <w:szCs w:val="22"/>
            <w:rPrChange w:id="972" w:author="Patrick Drew" w:date="2020-05-12T18:19:00Z">
              <w:rPr>
                <w:b/>
                <w:bCs/>
                <w:sz w:val="22"/>
                <w:szCs w:val="22"/>
              </w:rPr>
            </w:rPrChange>
          </w:rPr>
          <w:delText xml:space="preserve">greater </w:delText>
        </w:r>
      </w:del>
      <w:ins w:id="973" w:author="Patrick Drew" w:date="2020-05-13T16:05:00Z">
        <w:r w:rsidR="00B033E4">
          <w:rPr>
            <w:rFonts w:ascii="Arial" w:hAnsi="Arial" w:cs="Arial"/>
            <w:b/>
            <w:bCs/>
            <w:sz w:val="22"/>
            <w:szCs w:val="22"/>
          </w:rPr>
          <w:t>much larger than those seen</w:t>
        </w:r>
        <w:r w:rsidR="00B033E4" w:rsidRPr="00EE2D4E">
          <w:rPr>
            <w:rFonts w:ascii="Arial" w:hAnsi="Arial" w:cs="Arial"/>
            <w:b/>
            <w:bCs/>
            <w:sz w:val="22"/>
            <w:szCs w:val="22"/>
            <w:rPrChange w:id="974" w:author="Patrick Drew" w:date="2020-05-12T18:19:00Z">
              <w:rPr>
                <w:b/>
                <w:bCs/>
                <w:sz w:val="22"/>
                <w:szCs w:val="22"/>
              </w:rPr>
            </w:rPrChange>
          </w:rPr>
          <w:t xml:space="preserve"> </w:t>
        </w:r>
      </w:ins>
      <w:del w:id="975" w:author="Patrick Drew" w:date="2020-05-13T16:05:00Z">
        <w:r w:rsidRPr="00EE2D4E" w:rsidDel="00B033E4">
          <w:rPr>
            <w:rFonts w:ascii="Arial" w:hAnsi="Arial" w:cs="Arial"/>
            <w:b/>
            <w:bCs/>
            <w:sz w:val="22"/>
            <w:szCs w:val="22"/>
            <w:rPrChange w:id="976" w:author="Patrick Drew" w:date="2020-05-12T18:19:00Z">
              <w:rPr>
                <w:b/>
                <w:bCs/>
                <w:sz w:val="22"/>
                <w:szCs w:val="22"/>
              </w:rPr>
            </w:rPrChange>
          </w:rPr>
          <w:delText xml:space="preserve">than </w:delText>
        </w:r>
      </w:del>
      <w:ins w:id="977" w:author="Patrick Drew" w:date="2020-05-13T16:05:00Z">
        <w:r w:rsidR="00B033E4">
          <w:rPr>
            <w:rFonts w:ascii="Arial" w:hAnsi="Arial" w:cs="Arial"/>
            <w:b/>
            <w:bCs/>
            <w:sz w:val="22"/>
            <w:szCs w:val="22"/>
          </w:rPr>
          <w:t xml:space="preserve">in the </w:t>
        </w:r>
      </w:ins>
      <w:r w:rsidRPr="00EE2D4E">
        <w:rPr>
          <w:rFonts w:ascii="Arial" w:hAnsi="Arial" w:cs="Arial"/>
          <w:b/>
          <w:bCs/>
          <w:sz w:val="22"/>
          <w:szCs w:val="22"/>
          <w:rPrChange w:id="978" w:author="Patrick Drew" w:date="2020-05-12T18:19:00Z">
            <w:rPr>
              <w:b/>
              <w:bCs/>
              <w:sz w:val="22"/>
              <w:szCs w:val="22"/>
            </w:rPr>
          </w:rPrChange>
        </w:rPr>
        <w:t xml:space="preserve">awake </w:t>
      </w:r>
      <w:del w:id="979" w:author="Patrick Drew" w:date="2020-05-13T16:06:00Z">
        <w:r w:rsidRPr="00EE2D4E" w:rsidDel="00B033E4">
          <w:rPr>
            <w:rFonts w:ascii="Arial" w:hAnsi="Arial" w:cs="Arial"/>
            <w:b/>
            <w:bCs/>
            <w:sz w:val="22"/>
            <w:szCs w:val="22"/>
            <w:rPrChange w:id="980" w:author="Patrick Drew" w:date="2020-05-12T18:19:00Z">
              <w:rPr>
                <w:b/>
                <w:bCs/>
                <w:sz w:val="22"/>
                <w:szCs w:val="22"/>
              </w:rPr>
            </w:rPrChange>
          </w:rPr>
          <w:delText>behaviors</w:delText>
        </w:r>
      </w:del>
      <w:ins w:id="981" w:author="Patrick Drew" w:date="2020-05-13T16:06:00Z">
        <w:r w:rsidR="00B033E4" w:rsidRPr="00EE2D4E">
          <w:rPr>
            <w:rFonts w:ascii="Arial" w:hAnsi="Arial" w:cs="Arial"/>
            <w:b/>
            <w:bCs/>
            <w:sz w:val="22"/>
            <w:szCs w:val="22"/>
            <w:rPrChange w:id="982" w:author="Patrick Drew" w:date="2020-05-12T18:19:00Z">
              <w:rPr>
                <w:b/>
                <w:bCs/>
                <w:sz w:val="22"/>
                <w:szCs w:val="22"/>
              </w:rPr>
            </w:rPrChange>
          </w:rPr>
          <w:t>b</w:t>
        </w:r>
        <w:r w:rsidR="00B033E4">
          <w:rPr>
            <w:rFonts w:ascii="Arial" w:hAnsi="Arial" w:cs="Arial"/>
            <w:b/>
            <w:bCs/>
            <w:sz w:val="22"/>
            <w:szCs w:val="22"/>
          </w:rPr>
          <w:t>rain</w:t>
        </w:r>
      </w:ins>
      <w:r w:rsidRPr="00EE2D4E">
        <w:rPr>
          <w:rFonts w:ascii="Arial" w:hAnsi="Arial" w:cs="Arial"/>
          <w:b/>
          <w:bCs/>
          <w:sz w:val="22"/>
          <w:szCs w:val="22"/>
          <w:rPrChange w:id="983" w:author="Patrick Drew" w:date="2020-05-12T18:19:00Z">
            <w:rPr>
              <w:b/>
              <w:bCs/>
              <w:sz w:val="22"/>
              <w:szCs w:val="22"/>
            </w:rPr>
          </w:rPrChange>
        </w:rPr>
        <w:t xml:space="preserve">. </w:t>
      </w:r>
    </w:p>
    <w:p w14:paraId="0D30AE03" w14:textId="617DFE51" w:rsidR="004A5CE9" w:rsidRDefault="00BF004D" w:rsidP="004A5CE9">
      <w:pPr>
        <w:adjustRightInd w:val="0"/>
        <w:spacing w:line="360" w:lineRule="auto"/>
        <w:contextualSpacing/>
        <w:jc w:val="both"/>
        <w:rPr>
          <w:ins w:id="984" w:author="Patrick Drew" w:date="2020-05-13T17:30:00Z"/>
          <w:rFonts w:ascii="Arial" w:hAnsi="Arial" w:cs="Arial"/>
          <w:sz w:val="22"/>
          <w:szCs w:val="22"/>
        </w:rPr>
      </w:pPr>
      <w:ins w:id="985" w:author="Patrick Drew" w:date="2020-05-13T15:14:00Z">
        <w:r>
          <w:rPr>
            <w:rFonts w:ascii="Arial" w:hAnsi="Arial" w:cs="Arial"/>
            <w:sz w:val="22"/>
            <w:szCs w:val="22"/>
          </w:rPr>
          <w:tab/>
        </w:r>
      </w:ins>
      <w:ins w:id="986" w:author="Patrick Drew" w:date="2020-05-13T15:24:00Z">
        <w:r w:rsidR="00085780">
          <w:rPr>
            <w:rFonts w:ascii="Arial" w:hAnsi="Arial" w:cs="Arial"/>
            <w:sz w:val="22"/>
            <w:szCs w:val="22"/>
          </w:rPr>
          <w:t>The intrinsic signal contains contributions from arteries</w:t>
        </w:r>
      </w:ins>
      <w:ins w:id="987" w:author="Patrick Drew" w:date="2020-05-13T15:32:00Z">
        <w:r w:rsidR="00361CC3">
          <w:rPr>
            <w:rFonts w:ascii="Arial" w:hAnsi="Arial" w:cs="Arial"/>
            <w:sz w:val="22"/>
            <w:szCs w:val="22"/>
          </w:rPr>
          <w:t>,</w:t>
        </w:r>
      </w:ins>
      <w:ins w:id="988" w:author="Patrick Drew" w:date="2020-05-13T15:24:00Z">
        <w:r w:rsidR="00085780">
          <w:rPr>
            <w:rFonts w:ascii="Arial" w:hAnsi="Arial" w:cs="Arial"/>
            <w:sz w:val="22"/>
            <w:szCs w:val="22"/>
          </w:rPr>
          <w:t xml:space="preserve"> veins</w:t>
        </w:r>
      </w:ins>
      <w:ins w:id="989" w:author="Patrick Drew" w:date="2020-05-13T15:32:00Z">
        <w:r w:rsidR="00361CC3">
          <w:rPr>
            <w:rFonts w:ascii="Arial" w:hAnsi="Arial" w:cs="Arial"/>
            <w:sz w:val="22"/>
            <w:szCs w:val="22"/>
          </w:rPr>
          <w:t>,</w:t>
        </w:r>
      </w:ins>
      <w:ins w:id="990" w:author="Patrick Drew" w:date="2020-05-13T15:24:00Z">
        <w:r w:rsidR="00085780">
          <w:rPr>
            <w:rFonts w:ascii="Arial" w:hAnsi="Arial" w:cs="Arial"/>
            <w:sz w:val="22"/>
            <w:szCs w:val="22"/>
          </w:rPr>
          <w:t xml:space="preserve"> and capillaries </w:t>
        </w:r>
      </w:ins>
      <w:ins w:id="991" w:author="Patrick Drew" w:date="2020-05-13T15:25:00Z">
        <w:r w:rsidR="00085780">
          <w:rPr>
            <w:rFonts w:ascii="Arial" w:hAnsi="Arial" w:cs="Arial"/>
            <w:sz w:val="22"/>
            <w:szCs w:val="22"/>
          </w:rPr>
          <w:t xml:space="preserve">(CITE </w:t>
        </w:r>
        <w:proofErr w:type="spellStart"/>
        <w:r w:rsidR="00085780">
          <w:rPr>
            <w:rFonts w:ascii="Arial" w:hAnsi="Arial" w:cs="Arial"/>
            <w:sz w:val="22"/>
            <w:szCs w:val="22"/>
          </w:rPr>
          <w:t>Huo</w:t>
        </w:r>
        <w:proofErr w:type="spellEnd"/>
        <w:r w:rsidR="00085780">
          <w:rPr>
            <w:rFonts w:ascii="Arial" w:hAnsi="Arial" w:cs="Arial"/>
            <w:sz w:val="22"/>
            <w:szCs w:val="22"/>
          </w:rPr>
          <w:t xml:space="preserve"> 2015a and b</w:t>
        </w:r>
      </w:ins>
      <w:ins w:id="992" w:author="Patrick Drew" w:date="2020-05-13T15:33:00Z">
        <w:r w:rsidR="00361CC3">
          <w:rPr>
            <w:rFonts w:ascii="Arial" w:hAnsi="Arial" w:cs="Arial"/>
            <w:sz w:val="22"/>
            <w:szCs w:val="22"/>
          </w:rPr>
          <w:t>;</w:t>
        </w:r>
      </w:ins>
      <w:ins w:id="993" w:author="Patrick Drew" w:date="2020-05-13T19:48:00Z">
        <w:r w:rsidR="00C63B75">
          <w:rPr>
            <w:rFonts w:ascii="Arial" w:hAnsi="Arial" w:cs="Arial"/>
            <w:sz w:val="22"/>
            <w:szCs w:val="22"/>
          </w:rPr>
          <w:t xml:space="preserve"> </w:t>
        </w:r>
      </w:ins>
      <w:ins w:id="994" w:author="Patrick Drew" w:date="2020-05-13T15:33:00Z">
        <w:r w:rsidR="00361CC3">
          <w:rPr>
            <w:rFonts w:ascii="Arial" w:hAnsi="Arial" w:cs="Arial"/>
            <w:sz w:val="22"/>
            <w:szCs w:val="22"/>
          </w:rPr>
          <w:t>Zhang 2019</w:t>
        </w:r>
      </w:ins>
      <w:ins w:id="995" w:author="Patrick Drew" w:date="2020-05-13T15:25:00Z">
        <w:r w:rsidR="00085780">
          <w:rPr>
            <w:rFonts w:ascii="Arial" w:hAnsi="Arial" w:cs="Arial"/>
            <w:sz w:val="22"/>
            <w:szCs w:val="22"/>
          </w:rPr>
          <w:t>)</w:t>
        </w:r>
      </w:ins>
      <w:ins w:id="996" w:author="Patrick Drew" w:date="2020-05-13T15:32:00Z">
        <w:r w:rsidR="00361CC3">
          <w:rPr>
            <w:rFonts w:ascii="Arial" w:hAnsi="Arial" w:cs="Arial"/>
            <w:sz w:val="22"/>
            <w:szCs w:val="22"/>
          </w:rPr>
          <w:t xml:space="preserve">, </w:t>
        </w:r>
      </w:ins>
      <w:ins w:id="997" w:author="Patrick Drew" w:date="2020-05-13T15:36:00Z">
        <w:r w:rsidR="00361CC3">
          <w:rPr>
            <w:rFonts w:ascii="Arial" w:hAnsi="Arial" w:cs="Arial"/>
            <w:sz w:val="22"/>
            <w:szCs w:val="22"/>
          </w:rPr>
          <w:t>so</w:t>
        </w:r>
      </w:ins>
      <w:ins w:id="998" w:author="Patrick Drew" w:date="2020-05-13T15:37:00Z">
        <w:r w:rsidR="00361CC3">
          <w:rPr>
            <w:rFonts w:ascii="Arial" w:hAnsi="Arial" w:cs="Arial"/>
            <w:sz w:val="22"/>
            <w:szCs w:val="22"/>
          </w:rPr>
          <w:t xml:space="preserve"> </w:t>
        </w:r>
      </w:ins>
      <w:ins w:id="999" w:author="Patrick Drew" w:date="2020-05-13T16:01:00Z">
        <w:r w:rsidR="00A63500">
          <w:rPr>
            <w:rFonts w:ascii="Arial" w:hAnsi="Arial" w:cs="Arial"/>
            <w:sz w:val="22"/>
            <w:szCs w:val="22"/>
          </w:rPr>
          <w:t xml:space="preserve">to better understand how arterioles changes contribute to the signal, </w:t>
        </w:r>
      </w:ins>
      <w:ins w:id="1000" w:author="Patrick Drew" w:date="2020-05-13T15:32:00Z">
        <w:r w:rsidR="00361CC3">
          <w:rPr>
            <w:rFonts w:ascii="Arial" w:hAnsi="Arial" w:cs="Arial"/>
            <w:sz w:val="22"/>
            <w:szCs w:val="22"/>
          </w:rPr>
          <w:t xml:space="preserve">we used two photon </w:t>
        </w:r>
        <w:proofErr w:type="gramStart"/>
        <w:r w:rsidR="00361CC3">
          <w:rPr>
            <w:rFonts w:ascii="Arial" w:hAnsi="Arial" w:cs="Arial"/>
            <w:sz w:val="22"/>
            <w:szCs w:val="22"/>
          </w:rPr>
          <w:t>microscopy</w:t>
        </w:r>
        <w:proofErr w:type="gramEnd"/>
        <w:r w:rsidR="00361CC3">
          <w:rPr>
            <w:rFonts w:ascii="Arial" w:hAnsi="Arial" w:cs="Arial"/>
            <w:sz w:val="22"/>
            <w:szCs w:val="22"/>
          </w:rPr>
          <w:t xml:space="preserve"> </w:t>
        </w:r>
      </w:ins>
      <w:ins w:id="1001" w:author="Patrick Drew" w:date="2020-05-13T16:02:00Z">
        <w:r w:rsidR="00A63500">
          <w:rPr>
            <w:rFonts w:ascii="Arial" w:hAnsi="Arial" w:cs="Arial"/>
            <w:sz w:val="22"/>
            <w:szCs w:val="22"/>
          </w:rPr>
          <w:t>from single vessels</w:t>
        </w:r>
      </w:ins>
      <w:ins w:id="1002" w:author="Patrick Drew" w:date="2020-05-13T15:37:00Z">
        <w:r w:rsidR="00361CC3">
          <w:rPr>
            <w:rFonts w:ascii="Arial" w:hAnsi="Arial" w:cs="Arial"/>
            <w:sz w:val="22"/>
            <w:szCs w:val="22"/>
          </w:rPr>
          <w:t xml:space="preserve"> (Fig 3 A)</w:t>
        </w:r>
      </w:ins>
      <w:ins w:id="1003" w:author="Patrick Drew" w:date="2020-05-13T15:33:00Z">
        <w:r w:rsidR="00361CC3">
          <w:rPr>
            <w:rFonts w:ascii="Arial" w:hAnsi="Arial" w:cs="Arial"/>
            <w:sz w:val="22"/>
            <w:szCs w:val="22"/>
          </w:rPr>
          <w:t>.</w:t>
        </w:r>
      </w:ins>
      <w:ins w:id="1004" w:author="Patrick Drew" w:date="2020-05-13T15:37:00Z">
        <w:r w:rsidR="00361CC3">
          <w:rPr>
            <w:rFonts w:ascii="Arial" w:hAnsi="Arial" w:cs="Arial"/>
            <w:sz w:val="22"/>
            <w:szCs w:val="22"/>
          </w:rPr>
          <w:t xml:space="preserve">  We record</w:t>
        </w:r>
        <w:r w:rsidR="004A5CE9">
          <w:rPr>
            <w:rFonts w:ascii="Arial" w:hAnsi="Arial" w:cs="Arial"/>
            <w:sz w:val="22"/>
            <w:szCs w:val="22"/>
          </w:rPr>
          <w:t>ed hippocampal and cortical LFP contralateral to the imaging window</w:t>
        </w:r>
      </w:ins>
      <w:ins w:id="1005" w:author="Patrick Drew" w:date="2020-05-13T15:38:00Z">
        <w:r w:rsidR="004A5CE9">
          <w:rPr>
            <w:rFonts w:ascii="Arial" w:hAnsi="Arial" w:cs="Arial"/>
            <w:sz w:val="22"/>
            <w:szCs w:val="22"/>
          </w:rPr>
          <w:t>.</w:t>
        </w:r>
      </w:ins>
      <w:ins w:id="1006" w:author="Patrick Drew" w:date="2020-05-13T15:25:00Z">
        <w:r w:rsidR="00085780">
          <w:rPr>
            <w:rFonts w:ascii="Arial" w:hAnsi="Arial" w:cs="Arial"/>
            <w:sz w:val="22"/>
            <w:szCs w:val="22"/>
          </w:rPr>
          <w:t xml:space="preserve"> </w:t>
        </w:r>
      </w:ins>
      <w:ins w:id="1007" w:author="Patrick Drew" w:date="2020-05-13T15:37:00Z">
        <w:r w:rsidR="00361CC3">
          <w:rPr>
            <w:rFonts w:ascii="Arial" w:hAnsi="Arial" w:cs="Arial"/>
            <w:sz w:val="22"/>
            <w:szCs w:val="22"/>
          </w:rPr>
          <w:t>Two-photon imaging in awake mice has shown that s</w:t>
        </w:r>
      </w:ins>
      <w:ins w:id="1008" w:author="Patrick Drew" w:date="2020-05-13T15:18:00Z">
        <w:r w:rsidR="00085780">
          <w:rPr>
            <w:rFonts w:ascii="Arial" w:hAnsi="Arial" w:cs="Arial"/>
            <w:sz w:val="22"/>
            <w:szCs w:val="22"/>
          </w:rPr>
          <w:t>ensory stimulation and locomotion drive dilations of arter</w:t>
        </w:r>
      </w:ins>
      <w:ins w:id="1009" w:author="Patrick Drew" w:date="2020-05-13T15:19:00Z">
        <w:r w:rsidR="00085780">
          <w:rPr>
            <w:rFonts w:ascii="Arial" w:hAnsi="Arial" w:cs="Arial"/>
            <w:sz w:val="22"/>
            <w:szCs w:val="22"/>
          </w:rPr>
          <w:t xml:space="preserve">ies </w:t>
        </w:r>
      </w:ins>
      <w:ins w:id="1010" w:author="Patrick Drew" w:date="2020-05-13T15:33:00Z">
        <w:r w:rsidR="00361CC3">
          <w:rPr>
            <w:rFonts w:ascii="Arial" w:hAnsi="Arial" w:cs="Arial"/>
            <w:sz w:val="22"/>
            <w:szCs w:val="22"/>
          </w:rPr>
          <w:t>of</w:t>
        </w:r>
      </w:ins>
      <w:ins w:id="1011" w:author="Patrick Drew" w:date="2020-05-13T15:34:00Z">
        <w:r w:rsidR="00361CC3">
          <w:rPr>
            <w:rFonts w:ascii="Arial" w:hAnsi="Arial" w:cs="Arial"/>
            <w:sz w:val="22"/>
            <w:szCs w:val="22"/>
          </w:rPr>
          <w:t xml:space="preserve"> approximately</w:t>
        </w:r>
      </w:ins>
      <w:ins w:id="1012" w:author="Patrick Drew" w:date="2020-05-13T15:33:00Z">
        <w:r w:rsidR="00361CC3">
          <w:rPr>
            <w:rFonts w:ascii="Arial" w:hAnsi="Arial" w:cs="Arial"/>
            <w:sz w:val="22"/>
            <w:szCs w:val="22"/>
          </w:rPr>
          <w:t xml:space="preserve"> </w:t>
        </w:r>
      </w:ins>
      <w:ins w:id="1013" w:author="Patrick Drew" w:date="2020-05-13T15:18:00Z">
        <w:r w:rsidR="00085780">
          <w:rPr>
            <w:rFonts w:ascii="Arial" w:hAnsi="Arial" w:cs="Arial"/>
            <w:sz w:val="22"/>
            <w:szCs w:val="22"/>
          </w:rPr>
          <w:t>20</w:t>
        </w:r>
      </w:ins>
      <w:ins w:id="1014" w:author="Patrick Drew" w:date="2020-05-13T15:33:00Z">
        <w:r w:rsidR="00361CC3">
          <w:rPr>
            <w:rFonts w:ascii="Arial" w:hAnsi="Arial" w:cs="Arial"/>
            <w:sz w:val="22"/>
            <w:szCs w:val="22"/>
          </w:rPr>
          <w:t>% (CITE</w:t>
        </w:r>
      </w:ins>
      <w:ins w:id="1015" w:author="Patrick Drew" w:date="2020-05-13T15:34:00Z">
        <w:r w:rsidR="00361CC3">
          <w:rPr>
            <w:rFonts w:ascii="Arial" w:hAnsi="Arial" w:cs="Arial"/>
            <w:sz w:val="22"/>
            <w:szCs w:val="22"/>
          </w:rPr>
          <w:t xml:space="preserve"> Drew 2011;</w:t>
        </w:r>
      </w:ins>
      <w:ins w:id="1016" w:author="Patrick Drew" w:date="2020-05-13T15:33:00Z">
        <w:r w:rsidR="00361CC3">
          <w:rPr>
            <w:rFonts w:ascii="Arial" w:hAnsi="Arial" w:cs="Arial"/>
            <w:sz w:val="22"/>
            <w:szCs w:val="22"/>
          </w:rPr>
          <w:t xml:space="preserve"> </w:t>
        </w:r>
        <w:proofErr w:type="spellStart"/>
        <w:r w:rsidR="00361CC3">
          <w:rPr>
            <w:rFonts w:ascii="Arial" w:hAnsi="Arial" w:cs="Arial"/>
            <w:sz w:val="22"/>
            <w:szCs w:val="22"/>
          </w:rPr>
          <w:t>Huo</w:t>
        </w:r>
        <w:proofErr w:type="spellEnd"/>
        <w:r w:rsidR="00361CC3">
          <w:rPr>
            <w:rFonts w:ascii="Arial" w:hAnsi="Arial" w:cs="Arial"/>
            <w:sz w:val="22"/>
            <w:szCs w:val="22"/>
          </w:rPr>
          <w:t xml:space="preserve"> 2015</w:t>
        </w:r>
      </w:ins>
      <w:ins w:id="1017" w:author="Patrick Drew" w:date="2020-05-13T15:34:00Z">
        <w:r w:rsidR="00361CC3">
          <w:rPr>
            <w:rFonts w:ascii="Arial" w:hAnsi="Arial" w:cs="Arial"/>
            <w:sz w:val="22"/>
            <w:szCs w:val="22"/>
          </w:rPr>
          <w:t>) and whisking drives dilations of ~</w:t>
        </w:r>
      </w:ins>
      <w:ins w:id="1018" w:author="Patrick Drew" w:date="2020-05-13T15:36:00Z">
        <w:r w:rsidR="00361CC3">
          <w:rPr>
            <w:rFonts w:ascii="Arial" w:hAnsi="Arial" w:cs="Arial"/>
            <w:sz w:val="22"/>
            <w:szCs w:val="22"/>
          </w:rPr>
          <w:t>5-1</w:t>
        </w:r>
      </w:ins>
      <w:ins w:id="1019" w:author="Patrick Drew" w:date="2020-05-13T15:35:00Z">
        <w:r w:rsidR="00361CC3">
          <w:rPr>
            <w:rFonts w:ascii="Arial" w:hAnsi="Arial" w:cs="Arial"/>
            <w:sz w:val="22"/>
            <w:szCs w:val="22"/>
          </w:rPr>
          <w:t>0</w:t>
        </w:r>
      </w:ins>
      <w:ins w:id="1020" w:author="Patrick Drew" w:date="2020-05-13T15:34:00Z">
        <w:r w:rsidR="00361CC3">
          <w:rPr>
            <w:rFonts w:ascii="Arial" w:hAnsi="Arial" w:cs="Arial"/>
            <w:sz w:val="22"/>
            <w:szCs w:val="22"/>
          </w:rPr>
          <w:t xml:space="preserve"> %</w:t>
        </w:r>
      </w:ins>
      <w:ins w:id="1021" w:author="Patrick Drew" w:date="2020-05-13T15:33:00Z">
        <w:r w:rsidR="00361CC3">
          <w:rPr>
            <w:rFonts w:ascii="Arial" w:hAnsi="Arial" w:cs="Arial"/>
            <w:sz w:val="22"/>
            <w:szCs w:val="22"/>
          </w:rPr>
          <w:t xml:space="preserve"> </w:t>
        </w:r>
      </w:ins>
      <w:ins w:id="1022" w:author="Patrick Drew" w:date="2020-05-13T15:36:00Z">
        <w:r w:rsidR="00361CC3">
          <w:rPr>
            <w:rFonts w:ascii="Arial" w:hAnsi="Arial" w:cs="Arial"/>
            <w:sz w:val="22"/>
            <w:szCs w:val="22"/>
          </w:rPr>
          <w:t>(Drew/Kleinfeld NEURON review).</w:t>
        </w:r>
      </w:ins>
      <w:ins w:id="1023" w:author="Patrick Drew" w:date="2020-05-13T15:37:00Z">
        <w:r w:rsidR="00361CC3">
          <w:rPr>
            <w:rFonts w:ascii="Arial" w:hAnsi="Arial" w:cs="Arial"/>
            <w:sz w:val="22"/>
            <w:szCs w:val="22"/>
          </w:rPr>
          <w:t xml:space="preserve">  </w:t>
        </w:r>
      </w:ins>
      <w:ins w:id="1024" w:author="Patrick Drew" w:date="2020-05-13T15:36:00Z">
        <w:r w:rsidR="00361CC3">
          <w:rPr>
            <w:rFonts w:ascii="Arial" w:hAnsi="Arial" w:cs="Arial"/>
            <w:sz w:val="22"/>
            <w:szCs w:val="22"/>
          </w:rPr>
          <w:t xml:space="preserve">  </w:t>
        </w:r>
      </w:ins>
      <w:ins w:id="1025" w:author="Patrick Drew" w:date="2020-05-13T15:39:00Z">
        <w:r w:rsidR="004A5CE9">
          <w:rPr>
            <w:rFonts w:ascii="Arial" w:hAnsi="Arial" w:cs="Arial"/>
            <w:sz w:val="22"/>
            <w:szCs w:val="22"/>
          </w:rPr>
          <w:t xml:space="preserve">We observed a similar </w:t>
        </w:r>
      </w:ins>
      <w:ins w:id="1026" w:author="Patrick Drew" w:date="2020-05-13T15:40:00Z">
        <w:r w:rsidR="004A5CE9">
          <w:rPr>
            <w:rFonts w:ascii="Arial" w:hAnsi="Arial" w:cs="Arial"/>
            <w:sz w:val="22"/>
            <w:szCs w:val="22"/>
          </w:rPr>
          <w:t xml:space="preserve">5-10% </w:t>
        </w:r>
      </w:ins>
      <w:ins w:id="1027" w:author="Patrick Drew" w:date="2020-05-13T15:39:00Z">
        <w:r w:rsidR="004A5CE9">
          <w:rPr>
            <w:rFonts w:ascii="Arial" w:hAnsi="Arial" w:cs="Arial"/>
            <w:sz w:val="22"/>
            <w:szCs w:val="22"/>
          </w:rPr>
          <w:t xml:space="preserve">dilation </w:t>
        </w:r>
      </w:ins>
      <w:ins w:id="1028" w:author="Patrick Drew" w:date="2020-05-13T15:40:00Z">
        <w:r w:rsidR="004A5CE9">
          <w:rPr>
            <w:rFonts w:ascii="Arial" w:hAnsi="Arial" w:cs="Arial"/>
            <w:sz w:val="22"/>
            <w:szCs w:val="22"/>
          </w:rPr>
          <w:t xml:space="preserve">with </w:t>
        </w:r>
      </w:ins>
      <w:ins w:id="1029" w:author="Patrick Drew" w:date="2020-05-13T19:29:00Z">
        <w:r w:rsidR="00AA4BAA">
          <w:rPr>
            <w:rFonts w:ascii="Arial" w:hAnsi="Arial" w:cs="Arial"/>
            <w:sz w:val="22"/>
            <w:szCs w:val="22"/>
          </w:rPr>
          <w:t xml:space="preserve">spontaneous </w:t>
        </w:r>
      </w:ins>
      <w:ins w:id="1030" w:author="Patrick Drew" w:date="2020-05-13T15:40:00Z">
        <w:r w:rsidR="004A5CE9">
          <w:rPr>
            <w:rFonts w:ascii="Arial" w:hAnsi="Arial" w:cs="Arial"/>
            <w:sz w:val="22"/>
            <w:szCs w:val="22"/>
          </w:rPr>
          <w:t>whisking events (Fig 3B).</w:t>
        </w:r>
      </w:ins>
      <w:ins w:id="1031" w:author="Patrick Drew" w:date="2020-05-13T15:44:00Z">
        <w:r w:rsidR="004A5CE9">
          <w:rPr>
            <w:rFonts w:ascii="Arial" w:hAnsi="Arial" w:cs="Arial"/>
            <w:sz w:val="22"/>
            <w:szCs w:val="22"/>
          </w:rPr>
          <w:t xml:space="preserve"> </w:t>
        </w:r>
        <w:r w:rsidR="004A5CE9" w:rsidRPr="00554FA2">
          <w:rPr>
            <w:rFonts w:ascii="Arial" w:hAnsi="Arial" w:cs="Arial"/>
            <w:sz w:val="22"/>
            <w:szCs w:val="22"/>
          </w:rPr>
          <w:t xml:space="preserve"> In comparison to the awake state, arteriole diameter during NREM sleep follows a rhythmic dilation/constriction with peaks that can exceed even the longest whisking events (Su</w:t>
        </w:r>
      </w:ins>
      <w:ins w:id="1032" w:author="Patrick Drew" w:date="2020-05-13T20:36:00Z">
        <w:r w:rsidR="00576B36">
          <w:rPr>
            <w:rFonts w:ascii="Arial" w:hAnsi="Arial" w:cs="Arial"/>
            <w:sz w:val="22"/>
            <w:szCs w:val="22"/>
          </w:rPr>
          <w:t>pp</w:t>
        </w:r>
      </w:ins>
      <w:ins w:id="1033" w:author="Patrick Drew" w:date="2020-05-13T15:44:00Z">
        <w:r w:rsidR="004A5CE9" w:rsidRPr="00554FA2">
          <w:rPr>
            <w:rFonts w:ascii="Arial" w:hAnsi="Arial" w:cs="Arial"/>
            <w:sz w:val="22"/>
            <w:szCs w:val="22"/>
          </w:rPr>
          <w:t xml:space="preserve"> fig </w:t>
        </w:r>
      </w:ins>
      <w:ins w:id="1034" w:author="Patrick Drew" w:date="2020-05-13T20:36:00Z">
        <w:r w:rsidR="00576B36">
          <w:rPr>
            <w:rFonts w:ascii="Arial" w:hAnsi="Arial" w:cs="Arial"/>
            <w:sz w:val="22"/>
            <w:szCs w:val="22"/>
          </w:rPr>
          <w:t>X</w:t>
        </w:r>
      </w:ins>
      <w:ins w:id="1035" w:author="Patrick Drew" w:date="2020-05-13T15:44:00Z">
        <w:r w:rsidR="004A5CE9" w:rsidRPr="00554FA2">
          <w:rPr>
            <w:rFonts w:ascii="Arial" w:hAnsi="Arial" w:cs="Arial"/>
            <w:sz w:val="22"/>
            <w:szCs w:val="22"/>
          </w:rPr>
          <w:t xml:space="preserve">). During REM sleep, the arterioles slowly dilate over </w:t>
        </w:r>
      </w:ins>
      <w:ins w:id="1036" w:author="Patrick Drew" w:date="2020-05-13T15:59:00Z">
        <w:r w:rsidR="00A63500">
          <w:rPr>
            <w:rFonts w:ascii="Arial" w:hAnsi="Arial" w:cs="Arial"/>
            <w:sz w:val="22"/>
            <w:szCs w:val="22"/>
          </w:rPr>
          <w:t>t</w:t>
        </w:r>
      </w:ins>
      <w:ins w:id="1037" w:author="Patrick Drew" w:date="2020-05-13T16:00:00Z">
        <w:r w:rsidR="00A63500">
          <w:rPr>
            <w:rFonts w:ascii="Arial" w:hAnsi="Arial" w:cs="Arial"/>
            <w:sz w:val="22"/>
            <w:szCs w:val="22"/>
          </w:rPr>
          <w:t>ens</w:t>
        </w:r>
      </w:ins>
      <w:ins w:id="1038" w:author="Patrick Drew" w:date="2020-05-13T15:44:00Z">
        <w:r w:rsidR="004A5CE9" w:rsidRPr="00554FA2">
          <w:rPr>
            <w:rFonts w:ascii="Arial" w:hAnsi="Arial" w:cs="Arial"/>
            <w:sz w:val="22"/>
            <w:szCs w:val="22"/>
          </w:rPr>
          <w:t xml:space="preserve"> of seconds</w:t>
        </w:r>
      </w:ins>
      <w:ins w:id="1039" w:author="Patrick Drew" w:date="2020-05-13T16:00:00Z">
        <w:r w:rsidR="00A63500">
          <w:rPr>
            <w:rFonts w:ascii="Arial" w:hAnsi="Arial" w:cs="Arial"/>
            <w:sz w:val="22"/>
            <w:szCs w:val="22"/>
          </w:rPr>
          <w:t>,</w:t>
        </w:r>
      </w:ins>
      <w:ins w:id="1040" w:author="Patrick Drew" w:date="2020-05-13T15:44:00Z">
        <w:r w:rsidR="004A5CE9" w:rsidRPr="00554FA2">
          <w:rPr>
            <w:rFonts w:ascii="Arial" w:hAnsi="Arial" w:cs="Arial"/>
            <w:sz w:val="22"/>
            <w:szCs w:val="22"/>
          </w:rPr>
          <w:t xml:space="preserve"> and can </w:t>
        </w:r>
      </w:ins>
      <w:ins w:id="1041" w:author="Patrick Drew" w:date="2020-05-13T16:00:00Z">
        <w:r w:rsidR="00A63500">
          <w:rPr>
            <w:rFonts w:ascii="Arial" w:hAnsi="Arial" w:cs="Arial"/>
            <w:sz w:val="22"/>
            <w:szCs w:val="22"/>
          </w:rPr>
          <w:t>reach</w:t>
        </w:r>
      </w:ins>
      <w:ins w:id="1042" w:author="Patrick Drew" w:date="2020-05-13T15:44:00Z">
        <w:r w:rsidR="004A5CE9" w:rsidRPr="00554FA2">
          <w:rPr>
            <w:rFonts w:ascii="Arial" w:hAnsi="Arial" w:cs="Arial"/>
            <w:sz w:val="22"/>
            <w:szCs w:val="22"/>
          </w:rPr>
          <w:t xml:space="preserve"> peak</w:t>
        </w:r>
        <w:r w:rsidR="004A5CE9">
          <w:rPr>
            <w:rFonts w:ascii="Arial" w:hAnsi="Arial" w:cs="Arial"/>
            <w:sz w:val="22"/>
            <w:szCs w:val="22"/>
          </w:rPr>
          <w:t xml:space="preserve"> dilation</w:t>
        </w:r>
        <w:r w:rsidR="004A5CE9" w:rsidRPr="00554FA2">
          <w:rPr>
            <w:rFonts w:ascii="Arial" w:hAnsi="Arial" w:cs="Arial"/>
            <w:sz w:val="22"/>
            <w:szCs w:val="22"/>
          </w:rPr>
          <w:t>s in excess of 50% of the baseline diameter during periods of awake rest.</w:t>
        </w:r>
      </w:ins>
      <w:ins w:id="1043" w:author="Patrick Drew" w:date="2020-05-13T16:00:00Z">
        <w:r w:rsidR="00A63500">
          <w:rPr>
            <w:rFonts w:ascii="Arial" w:hAnsi="Arial" w:cs="Arial"/>
            <w:sz w:val="22"/>
            <w:szCs w:val="22"/>
          </w:rPr>
          <w:t xml:space="preserve">  The</w:t>
        </w:r>
      </w:ins>
      <w:ins w:id="1044" w:author="Patrick Drew" w:date="2020-05-13T16:01:00Z">
        <w:r w:rsidR="00A63500">
          <w:rPr>
            <w:rFonts w:ascii="Arial" w:hAnsi="Arial" w:cs="Arial"/>
            <w:sz w:val="22"/>
            <w:szCs w:val="22"/>
          </w:rPr>
          <w:t xml:space="preserve"> dilation</w:t>
        </w:r>
      </w:ins>
      <w:ins w:id="1045" w:author="Patrick Drew" w:date="2020-05-13T16:05:00Z">
        <w:r w:rsidR="00B033E4">
          <w:rPr>
            <w:rFonts w:ascii="Arial" w:hAnsi="Arial" w:cs="Arial"/>
            <w:sz w:val="22"/>
            <w:szCs w:val="22"/>
          </w:rPr>
          <w:t xml:space="preserve"> amplitudes during NREM and REM sleep</w:t>
        </w:r>
      </w:ins>
      <w:ins w:id="1046" w:author="Patrick Drew" w:date="2020-05-13T16:00:00Z">
        <w:r w:rsidR="00A63500">
          <w:rPr>
            <w:rFonts w:ascii="Arial" w:hAnsi="Arial" w:cs="Arial"/>
            <w:sz w:val="22"/>
            <w:szCs w:val="22"/>
          </w:rPr>
          <w:t xml:space="preserve"> dwarf those </w:t>
        </w:r>
      </w:ins>
      <w:ins w:id="1047" w:author="Patrick Drew" w:date="2020-05-13T16:01:00Z">
        <w:r w:rsidR="00A63500">
          <w:rPr>
            <w:rFonts w:ascii="Arial" w:hAnsi="Arial" w:cs="Arial"/>
            <w:sz w:val="22"/>
            <w:szCs w:val="22"/>
          </w:rPr>
          <w:t>seen in the awake animal</w:t>
        </w:r>
      </w:ins>
      <w:ins w:id="1048" w:author="Patrick Drew" w:date="2020-05-13T16:02:00Z">
        <w:r w:rsidR="00A63500">
          <w:rPr>
            <w:rFonts w:ascii="Arial" w:hAnsi="Arial" w:cs="Arial"/>
            <w:sz w:val="22"/>
            <w:szCs w:val="22"/>
          </w:rPr>
          <w:t>s</w:t>
        </w:r>
      </w:ins>
      <w:ins w:id="1049" w:author="Patrick Drew" w:date="2020-05-13T16:01:00Z">
        <w:r w:rsidR="00A63500">
          <w:rPr>
            <w:rFonts w:ascii="Arial" w:hAnsi="Arial" w:cs="Arial"/>
            <w:sz w:val="22"/>
            <w:szCs w:val="22"/>
          </w:rPr>
          <w:t>.</w:t>
        </w:r>
      </w:ins>
    </w:p>
    <w:p w14:paraId="63D211AE" w14:textId="424D71B7" w:rsidR="00576B36" w:rsidRDefault="00576B36" w:rsidP="00EE2D4E">
      <w:pPr>
        <w:adjustRightInd w:val="0"/>
        <w:spacing w:line="360" w:lineRule="auto"/>
        <w:contextualSpacing/>
        <w:jc w:val="both"/>
        <w:rPr>
          <w:ins w:id="1050" w:author="Patrick Drew" w:date="2020-05-13T20:35:00Z"/>
          <w:rFonts w:ascii="Arial" w:hAnsi="Arial" w:cs="Arial"/>
          <w:sz w:val="22"/>
          <w:szCs w:val="22"/>
        </w:rPr>
      </w:pPr>
      <w:ins w:id="1051" w:author="Patrick Drew" w:date="2020-05-13T20:35:00Z">
        <w:r>
          <w:rPr>
            <w:rFonts w:ascii="Arial" w:hAnsi="Arial" w:cs="Arial"/>
            <w:sz w:val="22"/>
            <w:szCs w:val="22"/>
          </w:rPr>
          <w:t>&lt;Need some discussio</w:t>
        </w:r>
      </w:ins>
      <w:ins w:id="1052" w:author="Patrick Drew" w:date="2020-05-13T20:36:00Z">
        <w:r>
          <w:rPr>
            <w:rFonts w:ascii="Arial" w:hAnsi="Arial" w:cs="Arial"/>
            <w:sz w:val="22"/>
            <w:szCs w:val="22"/>
          </w:rPr>
          <w:t xml:space="preserve">n of # of pial and penetrating arterioles, example of penetrating arteriole in </w:t>
        </w:r>
      </w:ins>
    </w:p>
    <w:p w14:paraId="0EBA485E" w14:textId="497D37CA" w:rsidR="00327975" w:rsidRPr="00EE2D4E" w:rsidDel="00A63500" w:rsidRDefault="001565FD">
      <w:pPr>
        <w:adjustRightInd w:val="0"/>
        <w:spacing w:line="360" w:lineRule="auto"/>
        <w:contextualSpacing/>
        <w:jc w:val="both"/>
        <w:rPr>
          <w:del w:id="1053" w:author="Patrick Drew" w:date="2020-05-13T16:02:00Z"/>
          <w:rFonts w:ascii="Arial" w:hAnsi="Arial" w:cs="Arial"/>
          <w:sz w:val="22"/>
          <w:szCs w:val="22"/>
          <w:rPrChange w:id="1054" w:author="Patrick Drew" w:date="2020-05-12T18:19:00Z">
            <w:rPr>
              <w:del w:id="1055" w:author="Patrick Drew" w:date="2020-05-13T16:02:00Z"/>
              <w:sz w:val="22"/>
              <w:szCs w:val="22"/>
            </w:rPr>
          </w:rPrChange>
        </w:rPr>
        <w:pPrChange w:id="1056" w:author="Patrick Drew" w:date="2020-05-12T18:16:00Z">
          <w:pPr>
            <w:adjustRightInd w:val="0"/>
            <w:contextualSpacing/>
            <w:jc w:val="both"/>
          </w:pPr>
        </w:pPrChange>
      </w:pPr>
      <w:ins w:id="1057" w:author="Patrick Drew" w:date="2020-05-13T17:30:00Z">
        <w:r>
          <w:rPr>
            <w:rFonts w:ascii="Arial" w:hAnsi="Arial" w:cs="Arial"/>
            <w:sz w:val="22"/>
            <w:szCs w:val="22"/>
          </w:rPr>
          <w:tab/>
        </w:r>
      </w:ins>
      <w:del w:id="1058" w:author="Patrick Drew" w:date="2020-05-13T16:02:00Z">
        <w:r w:rsidR="00327975" w:rsidRPr="00EE2D4E" w:rsidDel="00A63500">
          <w:rPr>
            <w:rFonts w:ascii="Arial" w:hAnsi="Arial" w:cs="Arial"/>
            <w:sz w:val="22"/>
            <w:szCs w:val="22"/>
            <w:rPrChange w:id="1059" w:author="Patrick Drew" w:date="2020-05-12T18:19:00Z">
              <w:rPr>
                <w:sz w:val="22"/>
                <w:szCs w:val="22"/>
              </w:rPr>
            </w:rPrChange>
          </w:rPr>
          <w:delText xml:space="preserve">The intrinsic signal’s ROI encompasses a 1 mm diameter region of cortical tissue composed of arteries, veins, and the parenchyma’s small vessels. We also wanted to understand what the vasculature was doing during the different sleep states, particularly the arteriole component as it is heavily implicated in neurovascular coupling. The diameter of pial and penetrating arterioles was measured using two photon laser-scanning microscopy (2PLSM) </w:delText>
        </w:r>
        <w:r w:rsidR="00D266F9" w:rsidRPr="00EE2D4E" w:rsidDel="00A63500">
          <w:rPr>
            <w:rFonts w:ascii="Arial" w:hAnsi="Arial" w:cs="Arial"/>
            <w:sz w:val="22"/>
            <w:szCs w:val="22"/>
            <w:rPrChange w:id="1060" w:author="Patrick Drew" w:date="2020-05-12T18:19:00Z">
              <w:rPr>
                <w:sz w:val="22"/>
                <w:szCs w:val="22"/>
              </w:rPr>
            </w:rPrChange>
          </w:rPr>
          <w:delText>through a thinned-skull window over the putative vibrissa barrels as described in IOS experiments. Cortical and hippocampal LFP were recorded in the contralateral hemisphere to the window, along with EMG, whisker and body motion (Fig. 3a). The arteriole response to periods of brief whisking lasting 2-5 seconds long is consistent with previous studies and offers a benchmark of arteriole diameter during typical volitional awake behaviors. In comparison to the awake state, arteriole diameter during NREM sleep follows a rhythmic dilation/constriction with peaks that can exceed even the longest whisking events (Sugg fig panel). During REM sleep</w:delText>
        </w:r>
        <w:r w:rsidR="00B417F2" w:rsidRPr="00EE2D4E" w:rsidDel="00A63500">
          <w:rPr>
            <w:rFonts w:ascii="Arial" w:hAnsi="Arial" w:cs="Arial"/>
            <w:sz w:val="22"/>
            <w:szCs w:val="22"/>
            <w:rPrChange w:id="1061" w:author="Patrick Drew" w:date="2020-05-12T18:19:00Z">
              <w:rPr>
                <w:sz w:val="22"/>
                <w:szCs w:val="22"/>
              </w:rPr>
            </w:rPrChange>
          </w:rPr>
          <w:delText>, the arterioles slowly dilate over 10s of seconds and can achieve peaks in excess of 50% of the baseline diameter during periods of awake rest.</w:delText>
        </w:r>
      </w:del>
    </w:p>
    <w:p w14:paraId="38A6BDBF" w14:textId="49D7ED85" w:rsidR="00B417F2" w:rsidRPr="00EE2D4E" w:rsidRDefault="00B417F2">
      <w:pPr>
        <w:adjustRightInd w:val="0"/>
        <w:spacing w:line="360" w:lineRule="auto"/>
        <w:contextualSpacing/>
        <w:jc w:val="both"/>
        <w:rPr>
          <w:rFonts w:ascii="Arial" w:hAnsi="Arial" w:cs="Arial"/>
          <w:sz w:val="22"/>
          <w:szCs w:val="22"/>
          <w:rPrChange w:id="1062" w:author="Patrick Drew" w:date="2020-05-12T18:19:00Z">
            <w:rPr>
              <w:sz w:val="22"/>
              <w:szCs w:val="22"/>
            </w:rPr>
          </w:rPrChange>
        </w:rPr>
        <w:pPrChange w:id="1063" w:author="Patrick Drew" w:date="2020-05-12T18:16:00Z">
          <w:pPr>
            <w:adjustRightInd w:val="0"/>
            <w:contextualSpacing/>
            <w:jc w:val="both"/>
          </w:pPr>
        </w:pPrChange>
      </w:pPr>
    </w:p>
    <w:p w14:paraId="59D9354D" w14:textId="57B25980" w:rsidR="00B033E4" w:rsidRDefault="00B417F2" w:rsidP="00EE2D4E">
      <w:pPr>
        <w:adjustRightInd w:val="0"/>
        <w:spacing w:line="360" w:lineRule="auto"/>
        <w:contextualSpacing/>
        <w:jc w:val="both"/>
        <w:rPr>
          <w:ins w:id="1064" w:author="Patrick Drew" w:date="2020-05-13T16:05:00Z"/>
          <w:rFonts w:ascii="Arial" w:hAnsi="Arial" w:cs="Arial"/>
          <w:b/>
          <w:bCs/>
          <w:sz w:val="22"/>
          <w:szCs w:val="22"/>
        </w:rPr>
      </w:pPr>
      <w:r w:rsidRPr="00EE2D4E">
        <w:rPr>
          <w:rFonts w:ascii="Arial" w:hAnsi="Arial" w:cs="Arial"/>
          <w:b/>
          <w:bCs/>
          <w:sz w:val="22"/>
          <w:szCs w:val="22"/>
          <w:rPrChange w:id="1065" w:author="Patrick Drew" w:date="2020-05-12T18:19:00Z">
            <w:rPr>
              <w:b/>
              <w:bCs/>
              <w:sz w:val="22"/>
              <w:szCs w:val="22"/>
            </w:rPr>
          </w:rPrChange>
        </w:rPr>
        <w:t xml:space="preserve">Changes in hemodynamics are consistent with transitions between arousal-states. </w:t>
      </w:r>
    </w:p>
    <w:p w14:paraId="3ED0C44F" w14:textId="375EAAEC" w:rsidR="00096B03" w:rsidRDefault="00F41600" w:rsidP="008B2497">
      <w:pPr>
        <w:adjustRightInd w:val="0"/>
        <w:spacing w:line="360" w:lineRule="auto"/>
        <w:ind w:firstLine="720"/>
        <w:contextualSpacing/>
        <w:jc w:val="both"/>
        <w:rPr>
          <w:ins w:id="1066" w:author="Patrick Drew" w:date="2020-05-13T20:36:00Z"/>
          <w:rFonts w:ascii="Arial" w:hAnsi="Arial" w:cs="Arial"/>
          <w:sz w:val="22"/>
          <w:szCs w:val="22"/>
        </w:rPr>
      </w:pPr>
      <w:ins w:id="1067" w:author="Patrick Drew" w:date="2020-05-13T17:30:00Z">
        <w:r>
          <w:rPr>
            <w:rFonts w:ascii="Arial" w:hAnsi="Arial" w:cs="Arial"/>
            <w:sz w:val="22"/>
            <w:szCs w:val="22"/>
          </w:rPr>
          <w:t xml:space="preserve">To quantify the dynamics of sleep-related changes in </w:t>
        </w:r>
      </w:ins>
      <w:ins w:id="1068" w:author="Patrick Drew" w:date="2020-05-13T17:34:00Z">
        <w:r>
          <w:rPr>
            <w:rFonts w:ascii="Arial" w:hAnsi="Arial" w:cs="Arial"/>
            <w:sz w:val="22"/>
            <w:szCs w:val="22"/>
          </w:rPr>
          <w:t>blood volume and</w:t>
        </w:r>
      </w:ins>
      <w:ins w:id="1069" w:author="Patrick Drew" w:date="2020-05-13T17:30:00Z">
        <w:r>
          <w:rPr>
            <w:rFonts w:ascii="Arial" w:hAnsi="Arial" w:cs="Arial"/>
            <w:sz w:val="22"/>
            <w:szCs w:val="22"/>
          </w:rPr>
          <w:t xml:space="preserve"> arterial diameter</w:t>
        </w:r>
      </w:ins>
      <w:ins w:id="1070" w:author="Patrick Drew" w:date="2020-05-13T17:34:00Z">
        <w:r>
          <w:rPr>
            <w:rFonts w:ascii="Arial" w:hAnsi="Arial" w:cs="Arial"/>
            <w:sz w:val="22"/>
            <w:szCs w:val="22"/>
          </w:rPr>
          <w:t>, we looked at the dynamics of these signals</w:t>
        </w:r>
      </w:ins>
      <w:ins w:id="1071" w:author="Patrick Drew" w:date="2020-05-13T17:41:00Z">
        <w:r w:rsidR="000036C5">
          <w:rPr>
            <w:rFonts w:ascii="Arial" w:hAnsi="Arial" w:cs="Arial"/>
            <w:sz w:val="22"/>
            <w:szCs w:val="22"/>
          </w:rPr>
          <w:t>, as well as LFP and EMG signals,</w:t>
        </w:r>
      </w:ins>
      <w:ins w:id="1072" w:author="Patrick Drew" w:date="2020-05-13T17:34:00Z">
        <w:r>
          <w:rPr>
            <w:rFonts w:ascii="Arial" w:hAnsi="Arial" w:cs="Arial"/>
            <w:sz w:val="22"/>
            <w:szCs w:val="22"/>
          </w:rPr>
          <w:t xml:space="preserve"> aligned to the arousal state </w:t>
        </w:r>
      </w:ins>
      <w:ins w:id="1073" w:author="Patrick Drew" w:date="2020-05-13T17:30:00Z">
        <w:r>
          <w:rPr>
            <w:rFonts w:ascii="Arial" w:hAnsi="Arial" w:cs="Arial"/>
            <w:sz w:val="22"/>
            <w:szCs w:val="22"/>
          </w:rPr>
          <w:t>change</w:t>
        </w:r>
      </w:ins>
      <w:ins w:id="1074" w:author="Patrick Drew" w:date="2020-05-13T17:34:00Z">
        <w:r>
          <w:rPr>
            <w:rFonts w:ascii="Arial" w:hAnsi="Arial" w:cs="Arial"/>
            <w:sz w:val="22"/>
            <w:szCs w:val="22"/>
          </w:rPr>
          <w:t xml:space="preserve"> </w:t>
        </w:r>
      </w:ins>
      <w:ins w:id="1075" w:author="Patrick Drew" w:date="2020-05-13T17:35:00Z">
        <w:r>
          <w:rPr>
            <w:rFonts w:ascii="Arial" w:hAnsi="Arial" w:cs="Arial"/>
            <w:sz w:val="22"/>
            <w:szCs w:val="22"/>
          </w:rPr>
          <w:t>(Fig. 4)</w:t>
        </w:r>
      </w:ins>
      <w:ins w:id="1076" w:author="Patrick Drew" w:date="2020-05-13T19:07:00Z">
        <w:r w:rsidR="008B2497">
          <w:rPr>
            <w:rFonts w:ascii="Arial" w:hAnsi="Arial" w:cs="Arial"/>
            <w:sz w:val="22"/>
            <w:szCs w:val="22"/>
          </w:rPr>
          <w:t>.</w:t>
        </w:r>
        <w:r w:rsidR="008B2497">
          <w:rPr>
            <w:rFonts w:ascii="Arial" w:hAnsi="Arial" w:cs="Arial"/>
            <w:b/>
            <w:bCs/>
            <w:sz w:val="22"/>
            <w:szCs w:val="22"/>
          </w:rPr>
          <w:t xml:space="preserve"> </w:t>
        </w:r>
      </w:ins>
      <w:del w:id="1077" w:author="Patrick Drew" w:date="2020-05-13T19:07:00Z">
        <w:r w:rsidR="00B417F2" w:rsidRPr="00EE2D4E" w:rsidDel="008B2497">
          <w:rPr>
            <w:rFonts w:ascii="Arial" w:hAnsi="Arial" w:cs="Arial"/>
            <w:sz w:val="22"/>
            <w:szCs w:val="22"/>
            <w:rPrChange w:id="1078" w:author="Patrick Drew" w:date="2020-05-12T18:19:00Z">
              <w:rPr>
                <w:sz w:val="22"/>
                <w:szCs w:val="22"/>
              </w:rPr>
            </w:rPrChange>
          </w:rPr>
          <w:delText>To fully demonstrate the magnitude and consistency of hemodynamic changes during sleep, we focused on the transitions between arousal-states.</w:delText>
        </w:r>
        <w:r w:rsidR="00A01A9C" w:rsidRPr="00EE2D4E" w:rsidDel="008B2497">
          <w:rPr>
            <w:rFonts w:ascii="Arial" w:hAnsi="Arial" w:cs="Arial"/>
            <w:sz w:val="22"/>
            <w:szCs w:val="22"/>
            <w:rPrChange w:id="1079" w:author="Patrick Drew" w:date="2020-05-12T18:19:00Z">
              <w:rPr>
                <w:sz w:val="22"/>
                <w:szCs w:val="22"/>
              </w:rPr>
            </w:rPrChange>
          </w:rPr>
          <w:delText xml:space="preserve"> </w:delText>
        </w:r>
      </w:del>
      <w:del w:id="1080" w:author="Patrick Drew" w:date="2020-05-13T19:08:00Z">
        <w:r w:rsidR="00A01A9C" w:rsidRPr="00EE2D4E" w:rsidDel="00977E3E">
          <w:rPr>
            <w:rFonts w:ascii="Arial" w:hAnsi="Arial" w:cs="Arial"/>
            <w:sz w:val="22"/>
            <w:szCs w:val="22"/>
            <w:rPrChange w:id="1081" w:author="Patrick Drew" w:date="2020-05-12T18:19:00Z">
              <w:rPr>
                <w:sz w:val="22"/>
                <w:szCs w:val="22"/>
              </w:rPr>
            </w:rPrChange>
          </w:rPr>
          <w:delText>Using</w:delText>
        </w:r>
      </w:del>
      <w:ins w:id="1082" w:author="Patrick Drew" w:date="2020-05-13T19:08:00Z">
        <w:r w:rsidR="00977E3E">
          <w:rPr>
            <w:rFonts w:ascii="Arial" w:hAnsi="Arial" w:cs="Arial"/>
            <w:sz w:val="22"/>
            <w:szCs w:val="22"/>
          </w:rPr>
          <w:t>We used</w:t>
        </w:r>
      </w:ins>
      <w:r w:rsidR="00A01A9C" w:rsidRPr="00EE2D4E">
        <w:rPr>
          <w:rFonts w:ascii="Arial" w:hAnsi="Arial" w:cs="Arial"/>
          <w:sz w:val="22"/>
          <w:szCs w:val="22"/>
          <w:rPrChange w:id="1083" w:author="Patrick Drew" w:date="2020-05-12T18:19:00Z">
            <w:rPr>
              <w:sz w:val="22"/>
              <w:szCs w:val="22"/>
            </w:rPr>
          </w:rPrChange>
        </w:rPr>
        <w:t xml:space="preserve"> </w:t>
      </w:r>
      <w:ins w:id="1084" w:author="Patrick Drew" w:date="2020-05-13T19:07:00Z">
        <w:r w:rsidR="008B2497">
          <w:rPr>
            <w:rFonts w:ascii="Arial" w:hAnsi="Arial" w:cs="Arial"/>
            <w:sz w:val="22"/>
            <w:szCs w:val="22"/>
          </w:rPr>
          <w:t xml:space="preserve">transitions </w:t>
        </w:r>
      </w:ins>
      <w:ins w:id="1085" w:author="Patrick Drew" w:date="2020-05-13T19:08:00Z">
        <w:r w:rsidR="00977E3E">
          <w:rPr>
            <w:rFonts w:ascii="Arial" w:hAnsi="Arial" w:cs="Arial"/>
            <w:sz w:val="22"/>
            <w:szCs w:val="22"/>
          </w:rPr>
          <w:t xml:space="preserve">between two arousal states where </w:t>
        </w:r>
      </w:ins>
      <w:ins w:id="1086" w:author="Patrick Drew" w:date="2020-05-13T19:35:00Z">
        <w:r w:rsidR="00AA4BAA">
          <w:rPr>
            <w:rFonts w:ascii="Arial" w:hAnsi="Arial" w:cs="Arial"/>
            <w:sz w:val="22"/>
            <w:szCs w:val="22"/>
          </w:rPr>
          <w:t>time in each</w:t>
        </w:r>
      </w:ins>
      <w:ins w:id="1087" w:author="Patrick Drew" w:date="2020-05-13T19:08:00Z">
        <w:r w:rsidR="00977E3E">
          <w:rPr>
            <w:rFonts w:ascii="Arial" w:hAnsi="Arial" w:cs="Arial"/>
            <w:sz w:val="22"/>
            <w:szCs w:val="22"/>
          </w:rPr>
          <w:t xml:space="preserve"> arousal state was </w:t>
        </w:r>
      </w:ins>
      <w:ins w:id="1088" w:author="Patrick Drew" w:date="2020-05-13T19:35:00Z">
        <w:r w:rsidR="00AA4BAA">
          <w:rPr>
            <w:rFonts w:ascii="Arial" w:hAnsi="Arial" w:cs="Arial"/>
            <w:sz w:val="22"/>
            <w:szCs w:val="22"/>
          </w:rPr>
          <w:t xml:space="preserve">at least </w:t>
        </w:r>
      </w:ins>
      <w:del w:id="1089" w:author="Patrick Drew" w:date="2020-05-13T19:08:00Z">
        <w:r w:rsidR="00A01A9C" w:rsidRPr="00EE2D4E" w:rsidDel="00977E3E">
          <w:rPr>
            <w:rFonts w:ascii="Arial" w:hAnsi="Arial" w:cs="Arial"/>
            <w:sz w:val="22"/>
            <w:szCs w:val="22"/>
            <w:rPrChange w:id="1090" w:author="Patrick Drew" w:date="2020-05-12T18:19:00Z">
              <w:rPr>
                <w:sz w:val="22"/>
                <w:szCs w:val="22"/>
              </w:rPr>
            </w:rPrChange>
          </w:rPr>
          <w:delText>periods of time</w:delText>
        </w:r>
      </w:del>
      <w:del w:id="1091" w:author="Patrick Drew" w:date="2020-05-13T19:35:00Z">
        <w:r w:rsidR="00A01A9C" w:rsidRPr="00EE2D4E" w:rsidDel="00AA4BAA">
          <w:rPr>
            <w:rFonts w:ascii="Arial" w:hAnsi="Arial" w:cs="Arial"/>
            <w:sz w:val="22"/>
            <w:szCs w:val="22"/>
            <w:rPrChange w:id="1092" w:author="Patrick Drew" w:date="2020-05-12T18:19:00Z">
              <w:rPr>
                <w:sz w:val="22"/>
                <w:szCs w:val="22"/>
              </w:rPr>
            </w:rPrChange>
          </w:rPr>
          <w:delText xml:space="preserve"> </w:delText>
        </w:r>
      </w:del>
      <w:del w:id="1093" w:author="Patrick Drew" w:date="2020-05-13T19:07:00Z">
        <w:r w:rsidR="00A01A9C" w:rsidRPr="00EE2D4E" w:rsidDel="00977E3E">
          <w:rPr>
            <w:rFonts w:ascii="Arial" w:hAnsi="Arial" w:cs="Arial"/>
            <w:sz w:val="22"/>
            <w:szCs w:val="22"/>
            <w:rPrChange w:id="1094" w:author="Patrick Drew" w:date="2020-05-12T18:19:00Z">
              <w:rPr>
                <w:sz w:val="22"/>
                <w:szCs w:val="22"/>
              </w:rPr>
            </w:rPrChange>
          </w:rPr>
          <w:delText xml:space="preserve">with </w:delText>
        </w:r>
      </w:del>
      <w:r w:rsidR="00A01A9C" w:rsidRPr="00EE2D4E">
        <w:rPr>
          <w:rFonts w:ascii="Arial" w:hAnsi="Arial" w:cs="Arial"/>
          <w:sz w:val="22"/>
          <w:szCs w:val="22"/>
          <w:rPrChange w:id="1095" w:author="Patrick Drew" w:date="2020-05-12T18:19:00Z">
            <w:rPr>
              <w:sz w:val="22"/>
              <w:szCs w:val="22"/>
            </w:rPr>
          </w:rPrChange>
        </w:rPr>
        <w:t>30</w:t>
      </w:r>
      <w:del w:id="1096" w:author="Patrick Drew" w:date="2020-05-13T19:09:00Z">
        <w:r w:rsidR="00A01A9C" w:rsidRPr="00EE2D4E" w:rsidDel="00977E3E">
          <w:rPr>
            <w:rFonts w:ascii="Arial" w:hAnsi="Arial" w:cs="Arial"/>
            <w:sz w:val="22"/>
            <w:szCs w:val="22"/>
            <w:rPrChange w:id="1097" w:author="Patrick Drew" w:date="2020-05-12T18:19:00Z">
              <w:rPr>
                <w:sz w:val="22"/>
                <w:szCs w:val="22"/>
              </w:rPr>
            </w:rPrChange>
          </w:rPr>
          <w:delText xml:space="preserve"> </w:delText>
        </w:r>
      </w:del>
      <w:ins w:id="1098" w:author="Patrick Drew" w:date="2020-05-13T19:09:00Z">
        <w:r w:rsidR="00977E3E">
          <w:rPr>
            <w:rFonts w:ascii="Arial" w:hAnsi="Arial" w:cs="Arial"/>
            <w:sz w:val="22"/>
            <w:szCs w:val="22"/>
          </w:rPr>
          <w:t xml:space="preserve"> seconds</w:t>
        </w:r>
      </w:ins>
      <w:del w:id="1099" w:author="Patrick Drew" w:date="2020-05-13T19:09:00Z">
        <w:r w:rsidR="00A01A9C" w:rsidRPr="00EE2D4E" w:rsidDel="00977E3E">
          <w:rPr>
            <w:rFonts w:ascii="Arial" w:hAnsi="Arial" w:cs="Arial"/>
            <w:sz w:val="22"/>
            <w:szCs w:val="22"/>
            <w:rPrChange w:id="1100" w:author="Patrick Drew" w:date="2020-05-12T18:19:00Z">
              <w:rPr>
                <w:sz w:val="22"/>
                <w:szCs w:val="22"/>
              </w:rPr>
            </w:rPrChange>
          </w:rPr>
          <w:delText>seconds of one arousal-state that transitions directly into 30 seconds of another, we can pull out at the average transition across all animals to emphasize the changes during each transition</w:delText>
        </w:r>
      </w:del>
      <w:r w:rsidR="00A01A9C" w:rsidRPr="00EE2D4E">
        <w:rPr>
          <w:rFonts w:ascii="Arial" w:hAnsi="Arial" w:cs="Arial"/>
          <w:sz w:val="22"/>
          <w:szCs w:val="22"/>
          <w:rPrChange w:id="1101" w:author="Patrick Drew" w:date="2020-05-12T18:19:00Z">
            <w:rPr>
              <w:sz w:val="22"/>
              <w:szCs w:val="22"/>
            </w:rPr>
          </w:rPrChange>
        </w:rPr>
        <w:t xml:space="preserve">. </w:t>
      </w:r>
      <w:ins w:id="1102" w:author="Patrick Drew" w:date="2020-05-13T20:03:00Z">
        <w:r w:rsidR="008E5437">
          <w:rPr>
            <w:rFonts w:ascii="Arial" w:hAnsi="Arial" w:cs="Arial"/>
            <w:sz w:val="22"/>
            <w:szCs w:val="22"/>
          </w:rPr>
          <w:t>Without</w:t>
        </w:r>
        <w:r w:rsidR="008E5437" w:rsidRPr="00554FA2">
          <w:rPr>
            <w:rFonts w:ascii="Arial" w:hAnsi="Arial" w:cs="Arial"/>
            <w:sz w:val="22"/>
            <w:szCs w:val="22"/>
          </w:rPr>
          <w:t xml:space="preserve"> confounding factors (</w:t>
        </w:r>
        <w:r w:rsidR="008E5437">
          <w:rPr>
            <w:rFonts w:ascii="Arial" w:hAnsi="Arial" w:cs="Arial"/>
            <w:sz w:val="22"/>
            <w:szCs w:val="22"/>
          </w:rPr>
          <w:t xml:space="preserve">such as </w:t>
        </w:r>
        <w:r w:rsidR="008E5437" w:rsidRPr="00554FA2">
          <w:rPr>
            <w:rFonts w:ascii="Arial" w:hAnsi="Arial" w:cs="Arial"/>
            <w:sz w:val="22"/>
            <w:szCs w:val="22"/>
          </w:rPr>
          <w:t>sleep deprivation, illness, certain medication)</w:t>
        </w:r>
        <w:r w:rsidR="008E5437">
          <w:rPr>
            <w:rFonts w:ascii="Arial" w:hAnsi="Arial" w:cs="Arial"/>
            <w:sz w:val="22"/>
            <w:szCs w:val="22"/>
          </w:rPr>
          <w:t>,</w:t>
        </w:r>
        <w:r w:rsidR="008E5437" w:rsidRPr="00554FA2">
          <w:rPr>
            <w:rFonts w:ascii="Arial" w:hAnsi="Arial" w:cs="Arial"/>
            <w:sz w:val="22"/>
            <w:szCs w:val="22"/>
          </w:rPr>
          <w:t xml:space="preserve"> mammals will typically progress through the Awake-NREM-REM-Awake pattern of the sleep cycle, even if the awake periods between the end of a REM event and the initiation of the next NREM period are very brief. </w:t>
        </w:r>
      </w:ins>
      <w:r w:rsidR="00A01A9C" w:rsidRPr="00EE2D4E">
        <w:rPr>
          <w:rFonts w:ascii="Arial" w:hAnsi="Arial" w:cs="Arial"/>
          <w:sz w:val="22"/>
          <w:szCs w:val="22"/>
          <w:rPrChange w:id="1103" w:author="Patrick Drew" w:date="2020-05-12T18:19:00Z">
            <w:rPr>
              <w:sz w:val="22"/>
              <w:szCs w:val="22"/>
            </w:rPr>
          </w:rPrChange>
        </w:rPr>
        <w:t xml:space="preserve">The transition from the awake state into NREM (Fig. 4a) shows an increase in total hemoglobin from the </w:t>
      </w:r>
      <w:del w:id="1104" w:author="Patrick Drew" w:date="2020-05-13T17:41:00Z">
        <w:r w:rsidR="00A01A9C" w:rsidRPr="00EE2D4E" w:rsidDel="000036C5">
          <w:rPr>
            <w:rFonts w:ascii="Arial" w:hAnsi="Arial" w:cs="Arial"/>
            <w:sz w:val="22"/>
            <w:szCs w:val="22"/>
            <w:rPrChange w:id="1105" w:author="Patrick Drew" w:date="2020-05-12T18:19:00Z">
              <w:rPr>
                <w:sz w:val="22"/>
                <w:szCs w:val="22"/>
              </w:rPr>
            </w:rPrChange>
          </w:rPr>
          <w:delText xml:space="preserve">~0 normalized </w:delText>
        </w:r>
      </w:del>
      <w:r w:rsidR="00A01A9C" w:rsidRPr="00EE2D4E">
        <w:rPr>
          <w:rFonts w:ascii="Arial" w:hAnsi="Arial" w:cs="Arial"/>
          <w:sz w:val="22"/>
          <w:szCs w:val="22"/>
          <w:rPrChange w:id="1106" w:author="Patrick Drew" w:date="2020-05-12T18:19:00Z">
            <w:rPr>
              <w:sz w:val="22"/>
              <w:szCs w:val="22"/>
            </w:rPr>
          </w:rPrChange>
        </w:rPr>
        <w:t>baseline</w:t>
      </w:r>
      <w:ins w:id="1107" w:author="Patrick Drew" w:date="2020-05-13T19:36:00Z">
        <w:r w:rsidR="00382B95">
          <w:rPr>
            <w:rFonts w:ascii="Arial" w:hAnsi="Arial" w:cs="Arial"/>
            <w:sz w:val="22"/>
            <w:szCs w:val="22"/>
          </w:rPr>
          <w:t xml:space="preserve"> of 0µM </w:t>
        </w:r>
        <w:proofErr w:type="spellStart"/>
        <w:r w:rsidR="00382B95">
          <w:rPr>
            <w:rFonts w:ascii="Arial" w:hAnsi="Arial" w:cs="Arial"/>
            <w:sz w:val="22"/>
            <w:szCs w:val="22"/>
          </w:rPr>
          <w:t>Hbt</w:t>
        </w:r>
        <w:proofErr w:type="spellEnd"/>
        <w:r w:rsidR="00382B95">
          <w:rPr>
            <w:rFonts w:ascii="Arial" w:hAnsi="Arial" w:cs="Arial"/>
            <w:sz w:val="22"/>
            <w:szCs w:val="22"/>
          </w:rPr>
          <w:t xml:space="preserve"> in the awake resting state </w:t>
        </w:r>
      </w:ins>
      <w:del w:id="1108" w:author="Patrick Drew" w:date="2020-05-13T19:36:00Z">
        <w:r w:rsidR="00A01A9C" w:rsidRPr="00EE2D4E" w:rsidDel="00382B95">
          <w:rPr>
            <w:rFonts w:ascii="Arial" w:hAnsi="Arial" w:cs="Arial"/>
            <w:sz w:val="22"/>
            <w:szCs w:val="22"/>
            <w:rPrChange w:id="1109" w:author="Patrick Drew" w:date="2020-05-12T18:19:00Z">
              <w:rPr>
                <w:sz w:val="22"/>
                <w:szCs w:val="22"/>
              </w:rPr>
            </w:rPrChange>
          </w:rPr>
          <w:delText xml:space="preserve"> </w:delText>
        </w:r>
      </w:del>
      <w:r w:rsidR="00A01A9C" w:rsidRPr="00EE2D4E">
        <w:rPr>
          <w:rFonts w:ascii="Arial" w:hAnsi="Arial" w:cs="Arial"/>
          <w:sz w:val="22"/>
          <w:szCs w:val="22"/>
          <w:rPrChange w:id="1110" w:author="Patrick Drew" w:date="2020-05-12T18:19:00Z">
            <w:rPr>
              <w:sz w:val="22"/>
              <w:szCs w:val="22"/>
            </w:rPr>
          </w:rPrChange>
        </w:rPr>
        <w:t xml:space="preserve">up to 30 </w:t>
      </w:r>
      <w:ins w:id="1111" w:author="Patrick Drew" w:date="2020-05-13T19:36:00Z">
        <w:r w:rsidR="00382B95">
          <w:rPr>
            <w:rFonts w:ascii="Arial" w:hAnsi="Arial" w:cs="Arial"/>
            <w:sz w:val="22"/>
            <w:szCs w:val="22"/>
          </w:rPr>
          <w:t>µ</w:t>
        </w:r>
      </w:ins>
      <w:del w:id="1112" w:author="Patrick Drew" w:date="2020-05-13T19:36:00Z">
        <w:r w:rsidR="00A01A9C" w:rsidRPr="00EE2D4E" w:rsidDel="00382B95">
          <w:rPr>
            <w:rFonts w:ascii="Arial" w:hAnsi="Arial" w:cs="Arial"/>
            <w:sz w:val="22"/>
            <w:szCs w:val="22"/>
            <w:rPrChange w:id="1113" w:author="Patrick Drew" w:date="2020-05-12T18:19:00Z">
              <w:rPr>
                <w:sz w:val="22"/>
                <w:szCs w:val="22"/>
              </w:rPr>
            </w:rPrChange>
          </w:rPr>
          <w:delText>u</w:delText>
        </w:r>
      </w:del>
      <w:r w:rsidR="00A01A9C" w:rsidRPr="00EE2D4E">
        <w:rPr>
          <w:rFonts w:ascii="Arial" w:hAnsi="Arial" w:cs="Arial"/>
          <w:sz w:val="22"/>
          <w:szCs w:val="22"/>
          <w:rPrChange w:id="1114" w:author="Patrick Drew" w:date="2020-05-12T18:19:00Z">
            <w:rPr>
              <w:sz w:val="22"/>
              <w:szCs w:val="22"/>
            </w:rPr>
          </w:rPrChange>
        </w:rPr>
        <w:t>M over the course of 30 seconds. During this time, the</w:t>
      </w:r>
      <w:ins w:id="1115" w:author="Patrick Drew" w:date="2020-05-13T17:42:00Z">
        <w:r w:rsidR="000036C5">
          <w:rPr>
            <w:rFonts w:ascii="Arial" w:hAnsi="Arial" w:cs="Arial"/>
            <w:sz w:val="22"/>
            <w:szCs w:val="22"/>
          </w:rPr>
          <w:t xml:space="preserve"> </w:t>
        </w:r>
      </w:ins>
      <w:del w:id="1116" w:author="Patrick Drew" w:date="2020-05-13T17:42:00Z">
        <w:r w:rsidR="00A01A9C" w:rsidRPr="00EE2D4E" w:rsidDel="000036C5">
          <w:rPr>
            <w:rFonts w:ascii="Arial" w:hAnsi="Arial" w:cs="Arial"/>
            <w:sz w:val="22"/>
            <w:szCs w:val="22"/>
            <w:rPrChange w:id="1117" w:author="Patrick Drew" w:date="2020-05-12T18:19:00Z">
              <w:rPr>
                <w:sz w:val="22"/>
                <w:szCs w:val="22"/>
              </w:rPr>
            </w:rPrChange>
          </w:rPr>
          <w:delText xml:space="preserve"> </w:delText>
        </w:r>
      </w:del>
      <w:r w:rsidR="00A01A9C" w:rsidRPr="00EE2D4E">
        <w:rPr>
          <w:rFonts w:ascii="Arial" w:hAnsi="Arial" w:cs="Arial"/>
          <w:sz w:val="22"/>
          <w:szCs w:val="22"/>
          <w:rPrChange w:id="1118" w:author="Patrick Drew" w:date="2020-05-12T18:19:00Z">
            <w:rPr>
              <w:sz w:val="22"/>
              <w:szCs w:val="22"/>
            </w:rPr>
          </w:rPrChange>
        </w:rPr>
        <w:t xml:space="preserve">EMG power </w:t>
      </w:r>
      <w:del w:id="1119" w:author="Patrick Drew" w:date="2020-05-13T19:36:00Z">
        <w:r w:rsidR="00A01A9C" w:rsidRPr="00EE2D4E" w:rsidDel="00382B95">
          <w:rPr>
            <w:rFonts w:ascii="Arial" w:hAnsi="Arial" w:cs="Arial"/>
            <w:sz w:val="22"/>
            <w:szCs w:val="22"/>
            <w:rPrChange w:id="1120" w:author="Patrick Drew" w:date="2020-05-12T18:19:00Z">
              <w:rPr>
                <w:sz w:val="22"/>
                <w:szCs w:val="22"/>
              </w:rPr>
            </w:rPrChange>
          </w:rPr>
          <w:delText>dips from ~0 normalized baseline down to -0.5 as the muscles become more relaxed</w:delText>
        </w:r>
      </w:del>
      <w:ins w:id="1121" w:author="Patrick Drew" w:date="2020-05-13T19:36:00Z">
        <w:r w:rsidR="00382B95">
          <w:rPr>
            <w:rFonts w:ascii="Arial" w:hAnsi="Arial" w:cs="Arial"/>
            <w:sz w:val="22"/>
            <w:szCs w:val="22"/>
          </w:rPr>
          <w:t>decreases with si</w:t>
        </w:r>
      </w:ins>
      <w:ins w:id="1122" w:author="Patrick Drew" w:date="2020-05-13T19:37:00Z">
        <w:r w:rsidR="00382B95">
          <w:rPr>
            <w:rFonts w:ascii="Arial" w:hAnsi="Arial" w:cs="Arial"/>
            <w:sz w:val="22"/>
            <w:szCs w:val="22"/>
          </w:rPr>
          <w:t>milar temporal dynamics</w:t>
        </w:r>
      </w:ins>
      <w:r w:rsidR="00A01A9C" w:rsidRPr="00EE2D4E">
        <w:rPr>
          <w:rFonts w:ascii="Arial" w:hAnsi="Arial" w:cs="Arial"/>
          <w:sz w:val="22"/>
          <w:szCs w:val="22"/>
          <w:rPrChange w:id="1123" w:author="Patrick Drew" w:date="2020-05-12T18:19:00Z">
            <w:rPr>
              <w:sz w:val="22"/>
              <w:szCs w:val="22"/>
            </w:rPr>
          </w:rPrChange>
        </w:rPr>
        <w:t xml:space="preserve">. The LFP power in the barrel cortex shows increased power in the delta-band power </w:t>
      </w:r>
      <w:r w:rsidR="00E9114F" w:rsidRPr="00EE2D4E">
        <w:rPr>
          <w:rFonts w:ascii="Arial" w:hAnsi="Arial" w:cs="Arial"/>
          <w:sz w:val="22"/>
          <w:szCs w:val="22"/>
          <w:rPrChange w:id="1124" w:author="Patrick Drew" w:date="2020-05-12T18:19:00Z">
            <w:rPr>
              <w:sz w:val="22"/>
              <w:szCs w:val="22"/>
            </w:rPr>
          </w:rPrChange>
        </w:rPr>
        <w:t xml:space="preserve">[1-4 Hz] </w:t>
      </w:r>
      <w:r w:rsidR="00A01A9C" w:rsidRPr="00EE2D4E">
        <w:rPr>
          <w:rFonts w:ascii="Arial" w:hAnsi="Arial" w:cs="Arial"/>
          <w:sz w:val="22"/>
          <w:szCs w:val="22"/>
          <w:rPrChange w:id="1125" w:author="Patrick Drew" w:date="2020-05-12T18:19:00Z">
            <w:rPr>
              <w:sz w:val="22"/>
              <w:szCs w:val="22"/>
            </w:rPr>
          </w:rPrChange>
        </w:rPr>
        <w:t xml:space="preserve">of around 300%. The transition from NREM into the awake state (Fig. </w:t>
      </w:r>
      <w:r w:rsidR="00E9114F" w:rsidRPr="00EE2D4E">
        <w:rPr>
          <w:rFonts w:ascii="Arial" w:hAnsi="Arial" w:cs="Arial"/>
          <w:sz w:val="22"/>
          <w:szCs w:val="22"/>
          <w:rPrChange w:id="1126" w:author="Patrick Drew" w:date="2020-05-12T18:19:00Z">
            <w:rPr>
              <w:sz w:val="22"/>
              <w:szCs w:val="22"/>
            </w:rPr>
          </w:rPrChange>
        </w:rPr>
        <w:t xml:space="preserve">4b) is largely a </w:t>
      </w:r>
      <w:del w:id="1127" w:author="Patrick Drew" w:date="2020-05-13T19:37:00Z">
        <w:r w:rsidR="00E9114F" w:rsidRPr="00EE2D4E" w:rsidDel="00382B95">
          <w:rPr>
            <w:rFonts w:ascii="Arial" w:hAnsi="Arial" w:cs="Arial"/>
            <w:sz w:val="22"/>
            <w:szCs w:val="22"/>
            <w:rPrChange w:id="1128" w:author="Patrick Drew" w:date="2020-05-12T18:19:00Z">
              <w:rPr>
                <w:sz w:val="22"/>
                <w:szCs w:val="22"/>
              </w:rPr>
            </w:rPrChange>
          </w:rPr>
          <w:delText xml:space="preserve">mirrored </w:delText>
        </w:r>
      </w:del>
      <w:ins w:id="1129" w:author="Patrick Drew" w:date="2020-05-13T19:37:00Z">
        <w:r w:rsidR="00382B95">
          <w:rPr>
            <w:rFonts w:ascii="Arial" w:hAnsi="Arial" w:cs="Arial"/>
            <w:sz w:val="22"/>
            <w:szCs w:val="22"/>
          </w:rPr>
          <w:t xml:space="preserve">temporally </w:t>
        </w:r>
      </w:ins>
      <w:ins w:id="1130" w:author="Patrick Drew" w:date="2020-05-13T19:39:00Z">
        <w:r w:rsidR="00704D1F">
          <w:rPr>
            <w:rFonts w:ascii="Arial" w:hAnsi="Arial" w:cs="Arial"/>
            <w:sz w:val="22"/>
            <w:szCs w:val="22"/>
          </w:rPr>
          <w:t>reversed</w:t>
        </w:r>
      </w:ins>
      <w:ins w:id="1131" w:author="Patrick Drew" w:date="2020-05-13T19:37:00Z">
        <w:r w:rsidR="00382B95" w:rsidRPr="00EE2D4E">
          <w:rPr>
            <w:rFonts w:ascii="Arial" w:hAnsi="Arial" w:cs="Arial"/>
            <w:sz w:val="22"/>
            <w:szCs w:val="22"/>
            <w:rPrChange w:id="1132" w:author="Patrick Drew" w:date="2020-05-12T18:19:00Z">
              <w:rPr>
                <w:sz w:val="22"/>
                <w:szCs w:val="22"/>
              </w:rPr>
            </w:rPrChange>
          </w:rPr>
          <w:t xml:space="preserve"> </w:t>
        </w:r>
      </w:ins>
      <w:r w:rsidR="00E9114F" w:rsidRPr="00EE2D4E">
        <w:rPr>
          <w:rFonts w:ascii="Arial" w:hAnsi="Arial" w:cs="Arial"/>
          <w:sz w:val="22"/>
          <w:szCs w:val="22"/>
          <w:rPrChange w:id="1133" w:author="Patrick Drew" w:date="2020-05-12T18:19:00Z">
            <w:rPr>
              <w:sz w:val="22"/>
              <w:szCs w:val="22"/>
            </w:rPr>
          </w:rPrChange>
        </w:rPr>
        <w:t xml:space="preserve">version of </w:t>
      </w:r>
      <w:ins w:id="1134" w:author="Patrick Drew" w:date="2020-05-13T19:37:00Z">
        <w:r w:rsidR="00382B95">
          <w:rPr>
            <w:rFonts w:ascii="Arial" w:hAnsi="Arial" w:cs="Arial"/>
            <w:sz w:val="22"/>
            <w:szCs w:val="22"/>
          </w:rPr>
          <w:t>the awake to NREM transition</w:t>
        </w:r>
      </w:ins>
      <w:del w:id="1135" w:author="Patrick Drew" w:date="2020-05-13T19:37:00Z">
        <w:r w:rsidR="00E9114F" w:rsidRPr="00EE2D4E" w:rsidDel="00382B95">
          <w:rPr>
            <w:rFonts w:ascii="Arial" w:hAnsi="Arial" w:cs="Arial"/>
            <w:sz w:val="22"/>
            <w:szCs w:val="22"/>
            <w:rPrChange w:id="1136" w:author="Patrick Drew" w:date="2020-05-12T18:19:00Z">
              <w:rPr>
                <w:sz w:val="22"/>
                <w:szCs w:val="22"/>
              </w:rPr>
            </w:rPrChange>
          </w:rPr>
          <w:delText>4a</w:delText>
        </w:r>
      </w:del>
      <w:r w:rsidR="00E9114F" w:rsidRPr="00EE2D4E">
        <w:rPr>
          <w:rFonts w:ascii="Arial" w:hAnsi="Arial" w:cs="Arial"/>
          <w:sz w:val="22"/>
          <w:szCs w:val="22"/>
          <w:rPrChange w:id="1137" w:author="Patrick Drew" w:date="2020-05-12T18:19:00Z">
            <w:rPr>
              <w:sz w:val="22"/>
              <w:szCs w:val="22"/>
            </w:rPr>
          </w:rPrChange>
        </w:rPr>
        <w:t xml:space="preserve">, where </w:t>
      </w:r>
      <w:del w:id="1138" w:author="Patrick Drew" w:date="2020-05-13T19:37:00Z">
        <w:r w:rsidR="00E9114F" w:rsidRPr="00EE2D4E" w:rsidDel="00382B95">
          <w:rPr>
            <w:rFonts w:ascii="Arial" w:hAnsi="Arial" w:cs="Arial"/>
            <w:sz w:val="22"/>
            <w:szCs w:val="22"/>
            <w:rPrChange w:id="1139" w:author="Patrick Drew" w:date="2020-05-12T18:19:00Z">
              <w:rPr>
                <w:sz w:val="22"/>
                <w:szCs w:val="22"/>
              </w:rPr>
            </w:rPrChange>
          </w:rPr>
          <w:delText xml:space="preserve">the values </w:delText>
        </w:r>
      </w:del>
      <w:proofErr w:type="spellStart"/>
      <w:ins w:id="1140" w:author="Patrick Drew" w:date="2020-05-13T19:37:00Z">
        <w:r w:rsidR="00382B95">
          <w:rPr>
            <w:rFonts w:ascii="Arial" w:hAnsi="Arial" w:cs="Arial"/>
            <w:sz w:val="22"/>
            <w:szCs w:val="22"/>
          </w:rPr>
          <w:t>Hbt</w:t>
        </w:r>
      </w:ins>
      <w:proofErr w:type="spellEnd"/>
      <w:ins w:id="1141" w:author="Patrick Drew" w:date="2020-05-13T19:38:00Z">
        <w:r w:rsidR="00382B95">
          <w:rPr>
            <w:rFonts w:ascii="Arial" w:hAnsi="Arial" w:cs="Arial"/>
            <w:sz w:val="22"/>
            <w:szCs w:val="22"/>
          </w:rPr>
          <w:t>, LFP</w:t>
        </w:r>
      </w:ins>
      <w:ins w:id="1142" w:author="Patrick Drew" w:date="2020-05-13T19:37:00Z">
        <w:r w:rsidR="00382B95">
          <w:rPr>
            <w:rFonts w:ascii="Arial" w:hAnsi="Arial" w:cs="Arial"/>
            <w:sz w:val="22"/>
            <w:szCs w:val="22"/>
          </w:rPr>
          <w:t xml:space="preserve"> and EM</w:t>
        </w:r>
      </w:ins>
      <w:ins w:id="1143" w:author="Patrick Drew" w:date="2020-05-13T19:38:00Z">
        <w:r w:rsidR="00382B95">
          <w:rPr>
            <w:rFonts w:ascii="Arial" w:hAnsi="Arial" w:cs="Arial"/>
            <w:sz w:val="22"/>
            <w:szCs w:val="22"/>
          </w:rPr>
          <w:t>G</w:t>
        </w:r>
      </w:ins>
      <w:ins w:id="1144" w:author="Patrick Drew" w:date="2020-05-13T19:37:00Z">
        <w:r w:rsidR="00382B95">
          <w:rPr>
            <w:rFonts w:ascii="Arial" w:hAnsi="Arial" w:cs="Arial"/>
            <w:sz w:val="22"/>
            <w:szCs w:val="22"/>
          </w:rPr>
          <w:t xml:space="preserve"> signals </w:t>
        </w:r>
      </w:ins>
      <w:r w:rsidR="00E9114F" w:rsidRPr="00EE2D4E">
        <w:rPr>
          <w:rFonts w:ascii="Arial" w:hAnsi="Arial" w:cs="Arial"/>
          <w:sz w:val="22"/>
          <w:szCs w:val="22"/>
          <w:rPrChange w:id="1145" w:author="Patrick Drew" w:date="2020-05-12T18:19:00Z">
            <w:rPr>
              <w:sz w:val="22"/>
              <w:szCs w:val="22"/>
            </w:rPr>
          </w:rPrChange>
        </w:rPr>
        <w:t>all quickly return to baseline</w:t>
      </w:r>
      <w:ins w:id="1146" w:author="Patrick Drew" w:date="2020-05-13T19:38:00Z">
        <w:r w:rsidR="00382B95">
          <w:rPr>
            <w:rFonts w:ascii="Arial" w:hAnsi="Arial" w:cs="Arial"/>
            <w:sz w:val="22"/>
            <w:szCs w:val="22"/>
          </w:rPr>
          <w:t xml:space="preserve"> values</w:t>
        </w:r>
      </w:ins>
      <w:r w:rsidR="00E9114F" w:rsidRPr="00EE2D4E">
        <w:rPr>
          <w:rFonts w:ascii="Arial" w:hAnsi="Arial" w:cs="Arial"/>
          <w:sz w:val="22"/>
          <w:szCs w:val="22"/>
          <w:rPrChange w:id="1147" w:author="Patrick Drew" w:date="2020-05-12T18:19:00Z">
            <w:rPr>
              <w:sz w:val="22"/>
              <w:szCs w:val="22"/>
            </w:rPr>
          </w:rPrChange>
        </w:rPr>
        <w:t xml:space="preserve"> as the animal wakes up. The transition from NREM to REM (Fig. 4c) shows a slow increase in total hemoglobin from 45 </w:t>
      </w:r>
      <w:r w:rsidR="00A0000B" w:rsidRPr="00EE2D4E">
        <w:rPr>
          <w:rFonts w:ascii="Arial" w:hAnsi="Arial" w:cs="Arial"/>
          <w:sz w:val="22"/>
          <w:szCs w:val="22"/>
          <w:rPrChange w:id="1148" w:author="Patrick Drew" w:date="2020-05-12T18:19:00Z">
            <w:rPr>
              <w:sz w:val="22"/>
              <w:szCs w:val="22"/>
            </w:rPr>
          </w:rPrChange>
        </w:rPr>
        <w:t xml:space="preserve">µM </w:t>
      </w:r>
      <w:r w:rsidR="00E9114F" w:rsidRPr="00EE2D4E">
        <w:rPr>
          <w:rFonts w:ascii="Arial" w:hAnsi="Arial" w:cs="Arial"/>
          <w:sz w:val="22"/>
          <w:szCs w:val="22"/>
          <w:rPrChange w:id="1149" w:author="Patrick Drew" w:date="2020-05-12T18:19:00Z">
            <w:rPr>
              <w:sz w:val="22"/>
              <w:szCs w:val="22"/>
            </w:rPr>
          </w:rPrChange>
        </w:rPr>
        <w:t xml:space="preserve">up to </w:t>
      </w:r>
      <w:ins w:id="1150" w:author="Patrick Drew" w:date="2020-05-13T19:40:00Z">
        <w:r w:rsidR="00704D1F">
          <w:rPr>
            <w:rFonts w:ascii="Arial" w:hAnsi="Arial" w:cs="Arial"/>
            <w:sz w:val="22"/>
            <w:szCs w:val="22"/>
          </w:rPr>
          <w:t>75</w:t>
        </w:r>
      </w:ins>
      <w:del w:id="1151" w:author="Patrick Drew" w:date="2020-05-13T19:39:00Z">
        <w:r w:rsidR="00E9114F" w:rsidRPr="00EE2D4E" w:rsidDel="00704D1F">
          <w:rPr>
            <w:rFonts w:ascii="Arial" w:hAnsi="Arial" w:cs="Arial"/>
            <w:sz w:val="22"/>
            <w:szCs w:val="22"/>
            <w:rPrChange w:id="1152" w:author="Patrick Drew" w:date="2020-05-12T18:19:00Z">
              <w:rPr>
                <w:sz w:val="22"/>
                <w:szCs w:val="22"/>
              </w:rPr>
            </w:rPrChange>
          </w:rPr>
          <w:delText>70</w:delText>
        </w:r>
      </w:del>
      <w:r w:rsidR="00E9114F" w:rsidRPr="00EE2D4E">
        <w:rPr>
          <w:rFonts w:ascii="Arial" w:hAnsi="Arial" w:cs="Arial"/>
          <w:sz w:val="22"/>
          <w:szCs w:val="22"/>
          <w:rPrChange w:id="1153" w:author="Patrick Drew" w:date="2020-05-12T18:19:00Z">
            <w:rPr>
              <w:sz w:val="22"/>
              <w:szCs w:val="22"/>
            </w:rPr>
          </w:rPrChange>
        </w:rPr>
        <w:t xml:space="preserve"> </w:t>
      </w:r>
      <w:r w:rsidR="00A0000B" w:rsidRPr="00EE2D4E">
        <w:rPr>
          <w:rFonts w:ascii="Arial" w:hAnsi="Arial" w:cs="Arial"/>
          <w:sz w:val="22"/>
          <w:szCs w:val="22"/>
          <w:rPrChange w:id="1154" w:author="Patrick Drew" w:date="2020-05-12T18:19:00Z">
            <w:rPr>
              <w:sz w:val="22"/>
              <w:szCs w:val="22"/>
            </w:rPr>
          </w:rPrChange>
        </w:rPr>
        <w:t>µM</w:t>
      </w:r>
      <w:ins w:id="1155" w:author="Patrick Drew" w:date="2020-05-13T17:43:00Z">
        <w:r w:rsidR="000036C5">
          <w:rPr>
            <w:rFonts w:ascii="Arial" w:hAnsi="Arial" w:cs="Arial"/>
            <w:sz w:val="22"/>
            <w:szCs w:val="22"/>
          </w:rPr>
          <w:t>, and</w:t>
        </w:r>
      </w:ins>
      <w:del w:id="1156" w:author="Patrick Drew" w:date="2020-05-13T17:42:00Z">
        <w:r w:rsidR="00A0000B" w:rsidRPr="00EE2D4E" w:rsidDel="000036C5">
          <w:rPr>
            <w:rFonts w:ascii="Arial" w:hAnsi="Arial" w:cs="Arial"/>
            <w:sz w:val="22"/>
            <w:szCs w:val="22"/>
            <w:rPrChange w:id="1157" w:author="Patrick Drew" w:date="2020-05-12T18:19:00Z">
              <w:rPr>
                <w:sz w:val="22"/>
                <w:szCs w:val="22"/>
              </w:rPr>
            </w:rPrChange>
          </w:rPr>
          <w:delText xml:space="preserve"> </w:delText>
        </w:r>
        <w:r w:rsidR="00E9114F" w:rsidRPr="00EE2D4E" w:rsidDel="000036C5">
          <w:rPr>
            <w:rFonts w:ascii="Arial" w:hAnsi="Arial" w:cs="Arial"/>
            <w:sz w:val="22"/>
            <w:szCs w:val="22"/>
            <w:rPrChange w:id="1158" w:author="Patrick Drew" w:date="2020-05-12T18:19:00Z">
              <w:rPr>
                <w:sz w:val="22"/>
                <w:szCs w:val="22"/>
              </w:rPr>
            </w:rPrChange>
          </w:rPr>
          <w:delText xml:space="preserve">+ </w:delText>
        </w:r>
      </w:del>
      <w:del w:id="1159" w:author="Patrick Drew" w:date="2020-05-13T17:43:00Z">
        <w:r w:rsidR="00E9114F" w:rsidRPr="00EE2D4E" w:rsidDel="000036C5">
          <w:rPr>
            <w:rFonts w:ascii="Arial" w:hAnsi="Arial" w:cs="Arial"/>
            <w:sz w:val="22"/>
            <w:szCs w:val="22"/>
            <w:rPrChange w:id="1160" w:author="Patrick Drew" w:date="2020-05-12T18:19:00Z">
              <w:rPr>
                <w:sz w:val="22"/>
                <w:szCs w:val="22"/>
              </w:rPr>
            </w:rPrChange>
          </w:rPr>
          <w:delText>as the</w:delText>
        </w:r>
      </w:del>
      <w:ins w:id="1161" w:author="Patrick Drew" w:date="2020-05-13T17:43:00Z">
        <w:r w:rsidR="000036C5">
          <w:rPr>
            <w:rFonts w:ascii="Arial" w:hAnsi="Arial" w:cs="Arial"/>
            <w:sz w:val="22"/>
            <w:szCs w:val="22"/>
          </w:rPr>
          <w:t xml:space="preserve"> this</w:t>
        </w:r>
      </w:ins>
      <w:r w:rsidR="00E9114F" w:rsidRPr="00EE2D4E">
        <w:rPr>
          <w:rFonts w:ascii="Arial" w:hAnsi="Arial" w:cs="Arial"/>
          <w:sz w:val="22"/>
          <w:szCs w:val="22"/>
          <w:rPrChange w:id="1162" w:author="Patrick Drew" w:date="2020-05-12T18:19:00Z">
            <w:rPr>
              <w:sz w:val="22"/>
              <w:szCs w:val="22"/>
            </w:rPr>
          </w:rPrChange>
        </w:rPr>
        <w:t xml:space="preserve"> increase can take several minutes to peak. The muscles become atonic </w:t>
      </w:r>
      <w:del w:id="1163" w:author="Patrick Drew" w:date="2020-05-13T17:43:00Z">
        <w:r w:rsidR="00E9114F" w:rsidRPr="00EE2D4E" w:rsidDel="000036C5">
          <w:rPr>
            <w:rFonts w:ascii="Arial" w:hAnsi="Arial" w:cs="Arial"/>
            <w:sz w:val="22"/>
            <w:szCs w:val="22"/>
            <w:rPrChange w:id="1164" w:author="Patrick Drew" w:date="2020-05-12T18:19:00Z">
              <w:rPr>
                <w:sz w:val="22"/>
                <w:szCs w:val="22"/>
              </w:rPr>
            </w:rPrChange>
          </w:rPr>
          <w:delText xml:space="preserve">as </w:delText>
        </w:r>
      </w:del>
      <w:ins w:id="1165" w:author="Patrick Drew" w:date="2020-05-13T17:43:00Z">
        <w:r w:rsidR="000036C5">
          <w:rPr>
            <w:rFonts w:ascii="Arial" w:hAnsi="Arial" w:cs="Arial"/>
            <w:sz w:val="22"/>
            <w:szCs w:val="22"/>
          </w:rPr>
          <w:t>and</w:t>
        </w:r>
        <w:r w:rsidR="000036C5" w:rsidRPr="00EE2D4E">
          <w:rPr>
            <w:rFonts w:ascii="Arial" w:hAnsi="Arial" w:cs="Arial"/>
            <w:sz w:val="22"/>
            <w:szCs w:val="22"/>
            <w:rPrChange w:id="1166" w:author="Patrick Drew" w:date="2020-05-12T18:19:00Z">
              <w:rPr>
                <w:sz w:val="22"/>
                <w:szCs w:val="22"/>
              </w:rPr>
            </w:rPrChange>
          </w:rPr>
          <w:t xml:space="preserve"> </w:t>
        </w:r>
      </w:ins>
      <w:r w:rsidR="00E9114F" w:rsidRPr="00EE2D4E">
        <w:rPr>
          <w:rFonts w:ascii="Arial" w:hAnsi="Arial" w:cs="Arial"/>
          <w:sz w:val="22"/>
          <w:szCs w:val="22"/>
          <w:rPrChange w:id="1167" w:author="Patrick Drew" w:date="2020-05-12T18:19:00Z">
            <w:rPr>
              <w:sz w:val="22"/>
              <w:szCs w:val="22"/>
            </w:rPr>
          </w:rPrChange>
        </w:rPr>
        <w:t xml:space="preserve">the EMG power </w:t>
      </w:r>
      <w:del w:id="1168" w:author="Patrick Drew" w:date="2020-05-13T17:43:00Z">
        <w:r w:rsidR="00E9114F" w:rsidRPr="00EE2D4E" w:rsidDel="000036C5">
          <w:rPr>
            <w:rFonts w:ascii="Arial" w:hAnsi="Arial" w:cs="Arial"/>
            <w:sz w:val="22"/>
            <w:szCs w:val="22"/>
            <w:rPrChange w:id="1169" w:author="Patrick Drew" w:date="2020-05-12T18:19:00Z">
              <w:rPr>
                <w:sz w:val="22"/>
                <w:szCs w:val="22"/>
              </w:rPr>
            </w:rPrChange>
          </w:rPr>
          <w:delText>dips even further down</w:delText>
        </w:r>
      </w:del>
      <w:ins w:id="1170" w:author="Patrick Drew" w:date="2020-05-13T17:43:00Z">
        <w:r w:rsidR="000036C5">
          <w:rPr>
            <w:rFonts w:ascii="Arial" w:hAnsi="Arial" w:cs="Arial"/>
            <w:sz w:val="22"/>
            <w:szCs w:val="22"/>
          </w:rPr>
          <w:t>decreases even more</w:t>
        </w:r>
      </w:ins>
      <w:r w:rsidR="00E9114F" w:rsidRPr="00EE2D4E">
        <w:rPr>
          <w:rFonts w:ascii="Arial" w:hAnsi="Arial" w:cs="Arial"/>
          <w:sz w:val="22"/>
          <w:szCs w:val="22"/>
          <w:rPrChange w:id="1171" w:author="Patrick Drew" w:date="2020-05-12T18:19:00Z">
            <w:rPr>
              <w:sz w:val="22"/>
              <w:szCs w:val="22"/>
            </w:rPr>
          </w:rPrChange>
        </w:rPr>
        <w:t>. The LFP in the hippocampus theta-band power [4-10 Hz] increases by around 300%. The transition from REM into the awake state (Fig. 4d) is the largest in terms of total hemoglobin</w:t>
      </w:r>
      <w:ins w:id="1172" w:author="Patrick Drew" w:date="2020-05-13T17:46:00Z">
        <w:r w:rsidR="000036C5">
          <w:rPr>
            <w:rFonts w:ascii="Arial" w:hAnsi="Arial" w:cs="Arial"/>
            <w:sz w:val="22"/>
            <w:szCs w:val="22"/>
          </w:rPr>
          <w:t xml:space="preserve"> change</w:t>
        </w:r>
      </w:ins>
      <w:del w:id="1173" w:author="Patrick Drew" w:date="2020-05-13T18:30:00Z">
        <w:r w:rsidR="00E9114F" w:rsidRPr="00EE2D4E" w:rsidDel="009738DF">
          <w:rPr>
            <w:rFonts w:ascii="Arial" w:hAnsi="Arial" w:cs="Arial"/>
            <w:sz w:val="22"/>
            <w:szCs w:val="22"/>
            <w:rPrChange w:id="1174" w:author="Patrick Drew" w:date="2020-05-12T18:19:00Z">
              <w:rPr>
                <w:sz w:val="22"/>
                <w:szCs w:val="22"/>
              </w:rPr>
            </w:rPrChange>
          </w:rPr>
          <w:delText xml:space="preserve"> and EMG power</w:delText>
        </w:r>
      </w:del>
      <w:r w:rsidR="00E9114F" w:rsidRPr="00EE2D4E">
        <w:rPr>
          <w:rFonts w:ascii="Arial" w:hAnsi="Arial" w:cs="Arial"/>
          <w:sz w:val="22"/>
          <w:szCs w:val="22"/>
          <w:rPrChange w:id="1175" w:author="Patrick Drew" w:date="2020-05-12T18:19:00Z">
            <w:rPr>
              <w:sz w:val="22"/>
              <w:szCs w:val="22"/>
            </w:rPr>
          </w:rPrChange>
        </w:rPr>
        <w:t xml:space="preserve">, as the large </w:t>
      </w:r>
      <w:del w:id="1176" w:author="Patrick Drew" w:date="2020-05-13T18:29:00Z">
        <w:r w:rsidR="00E9114F" w:rsidRPr="00EE2D4E" w:rsidDel="009738DF">
          <w:rPr>
            <w:rFonts w:ascii="Arial" w:hAnsi="Arial" w:cs="Arial"/>
            <w:sz w:val="22"/>
            <w:szCs w:val="22"/>
            <w:rPrChange w:id="1177" w:author="Patrick Drew" w:date="2020-05-12T18:19:00Z">
              <w:rPr>
                <w:sz w:val="22"/>
                <w:szCs w:val="22"/>
              </w:rPr>
            </w:rPrChange>
          </w:rPr>
          <w:delText xml:space="preserve">dilations </w:delText>
        </w:r>
      </w:del>
      <w:ins w:id="1178" w:author="Patrick Drew" w:date="2020-05-13T18:29:00Z">
        <w:r w:rsidR="009738DF">
          <w:rPr>
            <w:rFonts w:ascii="Arial" w:hAnsi="Arial" w:cs="Arial"/>
            <w:sz w:val="22"/>
            <w:szCs w:val="22"/>
          </w:rPr>
          <w:t>blood volume increase</w:t>
        </w:r>
        <w:r w:rsidR="009738DF" w:rsidRPr="00EE2D4E">
          <w:rPr>
            <w:rFonts w:ascii="Arial" w:hAnsi="Arial" w:cs="Arial"/>
            <w:sz w:val="22"/>
            <w:szCs w:val="22"/>
            <w:rPrChange w:id="1179" w:author="Patrick Drew" w:date="2020-05-12T18:19:00Z">
              <w:rPr>
                <w:sz w:val="22"/>
                <w:szCs w:val="22"/>
              </w:rPr>
            </w:rPrChange>
          </w:rPr>
          <w:t xml:space="preserve"> </w:t>
        </w:r>
      </w:ins>
      <w:r w:rsidR="00E9114F" w:rsidRPr="00EE2D4E">
        <w:rPr>
          <w:rFonts w:ascii="Arial" w:hAnsi="Arial" w:cs="Arial"/>
          <w:sz w:val="22"/>
          <w:szCs w:val="22"/>
          <w:rPrChange w:id="1180" w:author="Patrick Drew" w:date="2020-05-12T18:19:00Z">
            <w:rPr>
              <w:sz w:val="22"/>
              <w:szCs w:val="22"/>
            </w:rPr>
          </w:rPrChange>
        </w:rPr>
        <w:t xml:space="preserve">seen during REM </w:t>
      </w:r>
      <w:del w:id="1181" w:author="Patrick Drew" w:date="2020-05-13T18:29:00Z">
        <w:r w:rsidR="00E9114F" w:rsidRPr="00EE2D4E" w:rsidDel="009738DF">
          <w:rPr>
            <w:rFonts w:ascii="Arial" w:hAnsi="Arial" w:cs="Arial"/>
            <w:sz w:val="22"/>
            <w:szCs w:val="22"/>
            <w:rPrChange w:id="1182" w:author="Patrick Drew" w:date="2020-05-12T18:19:00Z">
              <w:rPr>
                <w:sz w:val="22"/>
                <w:szCs w:val="22"/>
              </w:rPr>
            </w:rPrChange>
          </w:rPr>
          <w:delText xml:space="preserve">decrease </w:delText>
        </w:r>
      </w:del>
      <w:r w:rsidR="00E9114F" w:rsidRPr="00EE2D4E">
        <w:rPr>
          <w:rFonts w:ascii="Arial" w:hAnsi="Arial" w:cs="Arial"/>
          <w:sz w:val="22"/>
          <w:szCs w:val="22"/>
          <w:rPrChange w:id="1183" w:author="Patrick Drew" w:date="2020-05-12T18:19:00Z">
            <w:rPr>
              <w:sz w:val="22"/>
              <w:szCs w:val="22"/>
            </w:rPr>
          </w:rPrChange>
        </w:rPr>
        <w:t>rapidly</w:t>
      </w:r>
      <w:ins w:id="1184" w:author="Patrick Drew" w:date="2020-05-13T18:29:00Z">
        <w:r w:rsidR="009738DF">
          <w:rPr>
            <w:rFonts w:ascii="Arial" w:hAnsi="Arial" w:cs="Arial"/>
            <w:sz w:val="22"/>
            <w:szCs w:val="22"/>
          </w:rPr>
          <w:t xml:space="preserve"> </w:t>
        </w:r>
      </w:ins>
      <w:ins w:id="1185" w:author="Patrick Drew" w:date="2020-05-13T18:30:00Z">
        <w:r w:rsidR="009738DF">
          <w:rPr>
            <w:rFonts w:ascii="Arial" w:hAnsi="Arial" w:cs="Arial"/>
            <w:sz w:val="22"/>
            <w:szCs w:val="22"/>
          </w:rPr>
          <w:t>reverse</w:t>
        </w:r>
      </w:ins>
      <w:ins w:id="1186" w:author="Patrick Drew" w:date="2020-05-13T20:02:00Z">
        <w:r w:rsidR="008E5437">
          <w:rPr>
            <w:rFonts w:ascii="Arial" w:hAnsi="Arial" w:cs="Arial"/>
            <w:sz w:val="22"/>
            <w:szCs w:val="22"/>
          </w:rPr>
          <w:t>s (within seconds)</w:t>
        </w:r>
      </w:ins>
      <w:ins w:id="1187" w:author="Patrick Drew" w:date="2020-05-13T18:30:00Z">
        <w:r w:rsidR="009738DF">
          <w:rPr>
            <w:rFonts w:ascii="Arial" w:hAnsi="Arial" w:cs="Arial"/>
            <w:sz w:val="22"/>
            <w:szCs w:val="22"/>
          </w:rPr>
          <w:t xml:space="preserve"> </w:t>
        </w:r>
      </w:ins>
      <w:del w:id="1188" w:author="Patrick Drew" w:date="2020-05-13T18:30:00Z">
        <w:r w:rsidR="00E9114F" w:rsidRPr="00EE2D4E" w:rsidDel="009738DF">
          <w:rPr>
            <w:rFonts w:ascii="Arial" w:hAnsi="Arial" w:cs="Arial"/>
            <w:sz w:val="22"/>
            <w:szCs w:val="22"/>
            <w:rPrChange w:id="1189" w:author="Patrick Drew" w:date="2020-05-12T18:19:00Z">
              <w:rPr>
                <w:sz w:val="22"/>
                <w:szCs w:val="22"/>
              </w:rPr>
            </w:rPrChange>
          </w:rPr>
          <w:delText xml:space="preserve"> and the muscles spring back to activity </w:delText>
        </w:r>
      </w:del>
      <w:r w:rsidR="00E9114F" w:rsidRPr="00EE2D4E">
        <w:rPr>
          <w:rFonts w:ascii="Arial" w:hAnsi="Arial" w:cs="Arial"/>
          <w:sz w:val="22"/>
          <w:szCs w:val="22"/>
          <w:rPrChange w:id="1190" w:author="Patrick Drew" w:date="2020-05-12T18:19:00Z">
            <w:rPr>
              <w:sz w:val="22"/>
              <w:szCs w:val="22"/>
            </w:rPr>
          </w:rPrChange>
        </w:rPr>
        <w:t xml:space="preserve">as the animal wakes up. </w:t>
      </w:r>
      <w:del w:id="1191" w:author="Patrick Drew" w:date="2020-05-13T17:43:00Z">
        <w:r w:rsidR="00E9114F" w:rsidRPr="00EE2D4E" w:rsidDel="000036C5">
          <w:rPr>
            <w:rFonts w:ascii="Arial" w:hAnsi="Arial" w:cs="Arial"/>
            <w:sz w:val="22"/>
            <w:szCs w:val="22"/>
            <w:rPrChange w:id="1192" w:author="Patrick Drew" w:date="2020-05-12T18:19:00Z">
              <w:rPr>
                <w:sz w:val="22"/>
                <w:szCs w:val="22"/>
              </w:rPr>
            </w:rPrChange>
          </w:rPr>
          <w:delText>The t</w:delText>
        </w:r>
      </w:del>
      <w:ins w:id="1193" w:author="Patrick Drew" w:date="2020-05-13T17:43:00Z">
        <w:r w:rsidR="000036C5">
          <w:rPr>
            <w:rFonts w:ascii="Arial" w:hAnsi="Arial" w:cs="Arial"/>
            <w:sz w:val="22"/>
            <w:szCs w:val="22"/>
          </w:rPr>
          <w:t>T</w:t>
        </w:r>
      </w:ins>
      <w:r w:rsidR="00E9114F" w:rsidRPr="00EE2D4E">
        <w:rPr>
          <w:rFonts w:ascii="Arial" w:hAnsi="Arial" w:cs="Arial"/>
          <w:sz w:val="22"/>
          <w:szCs w:val="22"/>
          <w:rPrChange w:id="1194" w:author="Patrick Drew" w:date="2020-05-12T18:19:00Z">
            <w:rPr>
              <w:sz w:val="22"/>
              <w:szCs w:val="22"/>
            </w:rPr>
          </w:rPrChange>
        </w:rPr>
        <w:t>ransitions from awake to REM as well as REM to NREM are possible, but are much less common</w:t>
      </w:r>
      <w:ins w:id="1195" w:author="Patrick Drew" w:date="2020-05-13T20:02:00Z">
        <w:r w:rsidR="008E5437">
          <w:rPr>
            <w:rFonts w:ascii="Arial" w:hAnsi="Arial" w:cs="Arial"/>
            <w:sz w:val="22"/>
            <w:szCs w:val="22"/>
          </w:rPr>
          <w:t>,</w:t>
        </w:r>
      </w:ins>
      <w:r w:rsidR="00E9114F" w:rsidRPr="00EE2D4E">
        <w:rPr>
          <w:rFonts w:ascii="Arial" w:hAnsi="Arial" w:cs="Arial"/>
          <w:sz w:val="22"/>
          <w:szCs w:val="22"/>
          <w:rPrChange w:id="1196" w:author="Patrick Drew" w:date="2020-05-12T18:19:00Z">
            <w:rPr>
              <w:sz w:val="22"/>
              <w:szCs w:val="22"/>
            </w:rPr>
          </w:rPrChange>
        </w:rPr>
        <w:t xml:space="preserve"> and </w:t>
      </w:r>
      <w:del w:id="1197" w:author="Patrick Drew" w:date="2020-05-13T18:33:00Z">
        <w:r w:rsidR="00E9114F" w:rsidRPr="00EE2D4E" w:rsidDel="003740CB">
          <w:rPr>
            <w:rFonts w:ascii="Arial" w:hAnsi="Arial" w:cs="Arial"/>
            <w:sz w:val="22"/>
            <w:szCs w:val="22"/>
            <w:rPrChange w:id="1198" w:author="Patrick Drew" w:date="2020-05-12T18:19:00Z">
              <w:rPr>
                <w:sz w:val="22"/>
                <w:szCs w:val="22"/>
              </w:rPr>
            </w:rPrChange>
          </w:rPr>
          <w:delText xml:space="preserve">do </w:delText>
        </w:r>
      </w:del>
      <w:ins w:id="1199" w:author="Patrick Drew" w:date="2020-05-13T18:33:00Z">
        <w:r w:rsidR="003740CB">
          <w:rPr>
            <w:rFonts w:ascii="Arial" w:hAnsi="Arial" w:cs="Arial"/>
            <w:sz w:val="22"/>
            <w:szCs w:val="22"/>
          </w:rPr>
          <w:t>did</w:t>
        </w:r>
        <w:r w:rsidR="003740CB" w:rsidRPr="00EE2D4E">
          <w:rPr>
            <w:rFonts w:ascii="Arial" w:hAnsi="Arial" w:cs="Arial"/>
            <w:sz w:val="22"/>
            <w:szCs w:val="22"/>
            <w:rPrChange w:id="1200" w:author="Patrick Drew" w:date="2020-05-12T18:19:00Z">
              <w:rPr>
                <w:sz w:val="22"/>
                <w:szCs w:val="22"/>
              </w:rPr>
            </w:rPrChange>
          </w:rPr>
          <w:t xml:space="preserve"> </w:t>
        </w:r>
      </w:ins>
      <w:r w:rsidR="00E9114F" w:rsidRPr="00EE2D4E">
        <w:rPr>
          <w:rFonts w:ascii="Arial" w:hAnsi="Arial" w:cs="Arial"/>
          <w:sz w:val="22"/>
          <w:szCs w:val="22"/>
          <w:rPrChange w:id="1201" w:author="Patrick Drew" w:date="2020-05-12T18:19:00Z">
            <w:rPr>
              <w:sz w:val="22"/>
              <w:szCs w:val="22"/>
            </w:rPr>
          </w:rPrChange>
        </w:rPr>
        <w:t xml:space="preserve">not occur </w:t>
      </w:r>
      <w:ins w:id="1202" w:author="Patrick Drew" w:date="2020-05-13T18:33:00Z">
        <w:r w:rsidR="003740CB">
          <w:rPr>
            <w:rFonts w:ascii="Arial" w:hAnsi="Arial" w:cs="Arial"/>
            <w:sz w:val="22"/>
            <w:szCs w:val="22"/>
          </w:rPr>
          <w:t>often enough</w:t>
        </w:r>
      </w:ins>
      <w:ins w:id="1203" w:author="Patrick Drew" w:date="2020-05-13T20:02:00Z">
        <w:r w:rsidR="008E5437">
          <w:rPr>
            <w:rFonts w:ascii="Arial" w:hAnsi="Arial" w:cs="Arial"/>
            <w:sz w:val="22"/>
            <w:szCs w:val="22"/>
          </w:rPr>
          <w:t xml:space="preserve"> </w:t>
        </w:r>
      </w:ins>
      <w:del w:id="1204" w:author="Patrick Drew" w:date="2020-05-13T18:33:00Z">
        <w:r w:rsidR="00E9114F" w:rsidRPr="00EE2D4E" w:rsidDel="003740CB">
          <w:rPr>
            <w:rFonts w:ascii="Arial" w:hAnsi="Arial" w:cs="Arial"/>
            <w:sz w:val="22"/>
            <w:szCs w:val="22"/>
            <w:rPrChange w:id="1205" w:author="Patrick Drew" w:date="2020-05-12T18:19:00Z">
              <w:rPr>
                <w:sz w:val="22"/>
                <w:szCs w:val="22"/>
              </w:rPr>
            </w:rPrChange>
          </w:rPr>
          <w:delText xml:space="preserve">enough in the data </w:delText>
        </w:r>
      </w:del>
      <w:r w:rsidR="00E9114F" w:rsidRPr="00EE2D4E">
        <w:rPr>
          <w:rFonts w:ascii="Arial" w:hAnsi="Arial" w:cs="Arial"/>
          <w:sz w:val="22"/>
          <w:szCs w:val="22"/>
          <w:rPrChange w:id="1206" w:author="Patrick Drew" w:date="2020-05-12T18:19:00Z">
            <w:rPr>
              <w:sz w:val="22"/>
              <w:szCs w:val="22"/>
            </w:rPr>
          </w:rPrChange>
        </w:rPr>
        <w:t>to</w:t>
      </w:r>
      <w:ins w:id="1207" w:author="Patrick Drew" w:date="2020-05-13T18:33:00Z">
        <w:r w:rsidR="003740CB">
          <w:rPr>
            <w:rFonts w:ascii="Arial" w:hAnsi="Arial" w:cs="Arial"/>
            <w:sz w:val="22"/>
            <w:szCs w:val="22"/>
          </w:rPr>
          <w:t xml:space="preserve"> </w:t>
        </w:r>
      </w:ins>
      <w:del w:id="1208" w:author="Patrick Drew" w:date="2020-05-13T18:33:00Z">
        <w:r w:rsidR="00E9114F" w:rsidRPr="00EE2D4E" w:rsidDel="003740CB">
          <w:rPr>
            <w:rFonts w:ascii="Arial" w:hAnsi="Arial" w:cs="Arial"/>
            <w:sz w:val="22"/>
            <w:szCs w:val="22"/>
            <w:rPrChange w:id="1209" w:author="Patrick Drew" w:date="2020-05-12T18:19:00Z">
              <w:rPr>
                <w:sz w:val="22"/>
                <w:szCs w:val="22"/>
              </w:rPr>
            </w:rPrChange>
          </w:rPr>
          <w:delText xml:space="preserve"> characterize</w:delText>
        </w:r>
      </w:del>
      <w:ins w:id="1210" w:author="Patrick Drew" w:date="2020-05-13T18:33:00Z">
        <w:r w:rsidR="003740CB">
          <w:rPr>
            <w:rFonts w:ascii="Arial" w:hAnsi="Arial" w:cs="Arial"/>
            <w:sz w:val="22"/>
            <w:szCs w:val="22"/>
          </w:rPr>
          <w:t>quantify reliably</w:t>
        </w:r>
      </w:ins>
      <w:r w:rsidR="00E9114F" w:rsidRPr="00EE2D4E">
        <w:rPr>
          <w:rFonts w:ascii="Arial" w:hAnsi="Arial" w:cs="Arial"/>
          <w:sz w:val="22"/>
          <w:szCs w:val="22"/>
          <w:rPrChange w:id="1211" w:author="Patrick Drew" w:date="2020-05-12T18:19:00Z">
            <w:rPr>
              <w:sz w:val="22"/>
              <w:szCs w:val="22"/>
            </w:rPr>
          </w:rPrChange>
        </w:rPr>
        <w:t xml:space="preserve">. </w:t>
      </w:r>
      <w:del w:id="1212" w:author="Patrick Drew" w:date="2020-05-13T17:45:00Z">
        <w:r w:rsidR="00E9114F" w:rsidRPr="00EE2D4E" w:rsidDel="000036C5">
          <w:rPr>
            <w:rFonts w:ascii="Arial" w:hAnsi="Arial" w:cs="Arial"/>
            <w:sz w:val="22"/>
            <w:szCs w:val="22"/>
            <w:rPrChange w:id="1213" w:author="Patrick Drew" w:date="2020-05-12T18:19:00Z">
              <w:rPr>
                <w:sz w:val="22"/>
                <w:szCs w:val="22"/>
              </w:rPr>
            </w:rPrChange>
          </w:rPr>
          <w:delText>Pending no</w:delText>
        </w:r>
      </w:del>
      <w:del w:id="1214" w:author="Patrick Drew" w:date="2020-05-13T20:02:00Z">
        <w:r w:rsidR="00E9114F" w:rsidRPr="00EE2D4E" w:rsidDel="008E5437">
          <w:rPr>
            <w:rFonts w:ascii="Arial" w:hAnsi="Arial" w:cs="Arial"/>
            <w:sz w:val="22"/>
            <w:szCs w:val="22"/>
            <w:rPrChange w:id="1215" w:author="Patrick Drew" w:date="2020-05-12T18:19:00Z">
              <w:rPr>
                <w:sz w:val="22"/>
                <w:szCs w:val="22"/>
              </w:rPr>
            </w:rPrChange>
          </w:rPr>
          <w:delText xml:space="preserve"> confounding factors (sleep deprivation, illness, certain medication) mammals will typically progress through the Awake-NREM-REM-Awake pattern of the sleep cycle, even if the awake periods between </w:delText>
        </w:r>
        <w:r w:rsidR="008F6497" w:rsidRPr="00EE2D4E" w:rsidDel="008E5437">
          <w:rPr>
            <w:rFonts w:ascii="Arial" w:hAnsi="Arial" w:cs="Arial"/>
            <w:sz w:val="22"/>
            <w:szCs w:val="22"/>
            <w:rPrChange w:id="1216" w:author="Patrick Drew" w:date="2020-05-12T18:19:00Z">
              <w:rPr>
                <w:sz w:val="22"/>
                <w:szCs w:val="22"/>
              </w:rPr>
            </w:rPrChange>
          </w:rPr>
          <w:delText xml:space="preserve">the end of a REM event and the initiation of the next NREM period are very brief. </w:delText>
        </w:r>
      </w:del>
      <w:del w:id="1217" w:author="Patrick Drew" w:date="2020-05-13T18:28:00Z">
        <w:r w:rsidR="008F6497" w:rsidRPr="00EE2D4E" w:rsidDel="009738DF">
          <w:rPr>
            <w:rFonts w:ascii="Arial" w:hAnsi="Arial" w:cs="Arial"/>
            <w:sz w:val="22"/>
            <w:szCs w:val="22"/>
            <w:rPrChange w:id="1218" w:author="Patrick Drew" w:date="2020-05-12T18:19:00Z">
              <w:rPr>
                <w:sz w:val="22"/>
                <w:szCs w:val="22"/>
              </w:rPr>
            </w:rPrChange>
          </w:rPr>
          <w:delText>On the</w:delText>
        </w:r>
      </w:del>
      <w:ins w:id="1219" w:author="Patrick Drew" w:date="2020-05-13T18:28:00Z">
        <w:r w:rsidR="009738DF">
          <w:rPr>
            <w:rFonts w:ascii="Arial" w:hAnsi="Arial" w:cs="Arial"/>
            <w:sz w:val="22"/>
            <w:szCs w:val="22"/>
          </w:rPr>
          <w:t xml:space="preserve">At the level of single </w:t>
        </w:r>
      </w:ins>
      <w:del w:id="1220" w:author="Patrick Drew" w:date="2020-05-13T18:28:00Z">
        <w:r w:rsidR="008F6497" w:rsidRPr="00EE2D4E" w:rsidDel="009738DF">
          <w:rPr>
            <w:rFonts w:ascii="Arial" w:hAnsi="Arial" w:cs="Arial"/>
            <w:sz w:val="22"/>
            <w:szCs w:val="22"/>
            <w:rPrChange w:id="1221" w:author="Patrick Drew" w:date="2020-05-12T18:19:00Z">
              <w:rPr>
                <w:sz w:val="22"/>
                <w:szCs w:val="22"/>
              </w:rPr>
            </w:rPrChange>
          </w:rPr>
          <w:delText xml:space="preserve"> </w:delText>
        </w:r>
      </w:del>
      <w:r w:rsidR="008F6497" w:rsidRPr="00EE2D4E">
        <w:rPr>
          <w:rFonts w:ascii="Arial" w:hAnsi="Arial" w:cs="Arial"/>
          <w:sz w:val="22"/>
          <w:szCs w:val="22"/>
          <w:rPrChange w:id="1222" w:author="Patrick Drew" w:date="2020-05-12T18:19:00Z">
            <w:rPr>
              <w:sz w:val="22"/>
              <w:szCs w:val="22"/>
            </w:rPr>
          </w:rPrChange>
        </w:rPr>
        <w:t>arteriole</w:t>
      </w:r>
      <w:ins w:id="1223" w:author="Patrick Drew" w:date="2020-05-13T18:28:00Z">
        <w:r w:rsidR="009738DF">
          <w:rPr>
            <w:rFonts w:ascii="Arial" w:hAnsi="Arial" w:cs="Arial"/>
            <w:sz w:val="22"/>
            <w:szCs w:val="22"/>
          </w:rPr>
          <w:t>s</w:t>
        </w:r>
      </w:ins>
      <w:del w:id="1224" w:author="Patrick Drew" w:date="2020-05-13T18:28:00Z">
        <w:r w:rsidR="008F6497" w:rsidRPr="00EE2D4E" w:rsidDel="009738DF">
          <w:rPr>
            <w:rFonts w:ascii="Arial" w:hAnsi="Arial" w:cs="Arial"/>
            <w:sz w:val="22"/>
            <w:szCs w:val="22"/>
            <w:rPrChange w:id="1225" w:author="Patrick Drew" w:date="2020-05-12T18:19:00Z">
              <w:rPr>
                <w:sz w:val="22"/>
                <w:szCs w:val="22"/>
              </w:rPr>
            </w:rPrChange>
          </w:rPr>
          <w:delText xml:space="preserve"> side</w:delText>
        </w:r>
      </w:del>
      <w:r w:rsidR="008F6497" w:rsidRPr="00EE2D4E">
        <w:rPr>
          <w:rFonts w:ascii="Arial" w:hAnsi="Arial" w:cs="Arial"/>
          <w:sz w:val="22"/>
          <w:szCs w:val="22"/>
          <w:rPrChange w:id="1226" w:author="Patrick Drew" w:date="2020-05-12T18:19:00Z">
            <w:rPr>
              <w:sz w:val="22"/>
              <w:szCs w:val="22"/>
            </w:rPr>
          </w:rPrChange>
        </w:rPr>
        <w:t xml:space="preserve">, </w:t>
      </w:r>
      <w:del w:id="1227" w:author="Patrick Drew" w:date="2020-05-13T18:28:00Z">
        <w:r w:rsidR="008F6497" w:rsidRPr="00EE2D4E" w:rsidDel="009738DF">
          <w:rPr>
            <w:rFonts w:ascii="Arial" w:hAnsi="Arial" w:cs="Arial"/>
            <w:sz w:val="22"/>
            <w:szCs w:val="22"/>
            <w:rPrChange w:id="1228" w:author="Patrick Drew" w:date="2020-05-12T18:19:00Z">
              <w:rPr>
                <w:sz w:val="22"/>
                <w:szCs w:val="22"/>
              </w:rPr>
            </w:rPrChange>
          </w:rPr>
          <w:delText xml:space="preserve">vessels </w:delText>
        </w:r>
      </w:del>
      <w:ins w:id="1229" w:author="Patrick Drew" w:date="2020-05-13T18:28:00Z">
        <w:r w:rsidR="009738DF">
          <w:rPr>
            <w:rFonts w:ascii="Arial" w:hAnsi="Arial" w:cs="Arial"/>
            <w:sz w:val="22"/>
            <w:szCs w:val="22"/>
          </w:rPr>
          <w:t>during the</w:t>
        </w:r>
        <w:r w:rsidR="009738DF" w:rsidRPr="00EE2D4E">
          <w:rPr>
            <w:rFonts w:ascii="Arial" w:hAnsi="Arial" w:cs="Arial"/>
            <w:sz w:val="22"/>
            <w:szCs w:val="22"/>
            <w:rPrChange w:id="1230" w:author="Patrick Drew" w:date="2020-05-12T18:19:00Z">
              <w:rPr>
                <w:sz w:val="22"/>
                <w:szCs w:val="22"/>
              </w:rPr>
            </w:rPrChange>
          </w:rPr>
          <w:t xml:space="preserve"> </w:t>
        </w:r>
      </w:ins>
      <w:r w:rsidR="008F6497" w:rsidRPr="00EE2D4E">
        <w:rPr>
          <w:rFonts w:ascii="Arial" w:hAnsi="Arial" w:cs="Arial"/>
          <w:sz w:val="22"/>
          <w:szCs w:val="22"/>
          <w:rPrChange w:id="1231" w:author="Patrick Drew" w:date="2020-05-12T18:19:00Z">
            <w:rPr>
              <w:sz w:val="22"/>
              <w:szCs w:val="22"/>
            </w:rPr>
          </w:rPrChange>
        </w:rPr>
        <w:t>transition</w:t>
      </w:r>
      <w:del w:id="1232" w:author="Patrick Drew" w:date="2020-05-13T18:29:00Z">
        <w:r w:rsidR="008F6497" w:rsidRPr="00EE2D4E" w:rsidDel="009738DF">
          <w:rPr>
            <w:rFonts w:ascii="Arial" w:hAnsi="Arial" w:cs="Arial"/>
            <w:sz w:val="22"/>
            <w:szCs w:val="22"/>
            <w:rPrChange w:id="1233" w:author="Patrick Drew" w:date="2020-05-12T18:19:00Z">
              <w:rPr>
                <w:sz w:val="22"/>
                <w:szCs w:val="22"/>
              </w:rPr>
            </w:rPrChange>
          </w:rPr>
          <w:delText>ing</w:delText>
        </w:r>
      </w:del>
      <w:r w:rsidR="008F6497" w:rsidRPr="00EE2D4E">
        <w:rPr>
          <w:rFonts w:ascii="Arial" w:hAnsi="Arial" w:cs="Arial"/>
          <w:sz w:val="22"/>
          <w:szCs w:val="22"/>
          <w:rPrChange w:id="1234" w:author="Patrick Drew" w:date="2020-05-12T18:19:00Z">
            <w:rPr>
              <w:sz w:val="22"/>
              <w:szCs w:val="22"/>
            </w:rPr>
          </w:rPrChange>
        </w:rPr>
        <w:t xml:space="preserve"> from NREM to REM will on average go from about 20% dilation up to 40% after a minute (Fig. 4e) and decrease back to baseline upon waking up from REM (Fig. 4f).</w:t>
      </w:r>
    </w:p>
    <w:p w14:paraId="45CFED6F" w14:textId="16CCDE27" w:rsidR="00576B36" w:rsidRPr="008B2497" w:rsidDel="00071E8D" w:rsidRDefault="00576B36">
      <w:pPr>
        <w:adjustRightInd w:val="0"/>
        <w:spacing w:line="360" w:lineRule="auto"/>
        <w:ind w:firstLine="720"/>
        <w:contextualSpacing/>
        <w:jc w:val="both"/>
        <w:rPr>
          <w:del w:id="1235" w:author="Patrick Drew" w:date="2020-05-13T20:46:00Z"/>
          <w:rFonts w:ascii="Arial" w:hAnsi="Arial" w:cs="Arial"/>
          <w:b/>
          <w:bCs/>
          <w:sz w:val="22"/>
          <w:szCs w:val="22"/>
          <w:rPrChange w:id="1236" w:author="Patrick Drew" w:date="2020-05-13T19:07:00Z">
            <w:rPr>
              <w:del w:id="1237" w:author="Patrick Drew" w:date="2020-05-13T20:46:00Z"/>
              <w:sz w:val="22"/>
              <w:szCs w:val="22"/>
            </w:rPr>
          </w:rPrChange>
        </w:rPr>
        <w:pPrChange w:id="1238" w:author="Patrick Drew" w:date="2020-05-13T19:07:00Z">
          <w:pPr>
            <w:adjustRightInd w:val="0"/>
            <w:contextualSpacing/>
            <w:jc w:val="both"/>
          </w:pPr>
        </w:pPrChange>
      </w:pPr>
    </w:p>
    <w:p w14:paraId="21D8275A" w14:textId="473521BA" w:rsidR="008F6497" w:rsidRPr="00EE2D4E" w:rsidRDefault="008F6497">
      <w:pPr>
        <w:tabs>
          <w:tab w:val="left" w:pos="9161"/>
        </w:tabs>
        <w:adjustRightInd w:val="0"/>
        <w:spacing w:line="360" w:lineRule="auto"/>
        <w:contextualSpacing/>
        <w:jc w:val="both"/>
        <w:rPr>
          <w:rFonts w:ascii="Arial" w:hAnsi="Arial" w:cs="Arial"/>
          <w:sz w:val="22"/>
          <w:szCs w:val="22"/>
          <w:rPrChange w:id="1239" w:author="Patrick Drew" w:date="2020-05-12T18:19:00Z">
            <w:rPr>
              <w:sz w:val="22"/>
              <w:szCs w:val="22"/>
            </w:rPr>
          </w:rPrChange>
        </w:rPr>
        <w:pPrChange w:id="1240" w:author="Patrick Drew" w:date="2020-05-12T18:16:00Z">
          <w:pPr>
            <w:tabs>
              <w:tab w:val="left" w:pos="9161"/>
            </w:tabs>
            <w:adjustRightInd w:val="0"/>
            <w:contextualSpacing/>
            <w:jc w:val="both"/>
          </w:pPr>
        </w:pPrChange>
      </w:pPr>
    </w:p>
    <w:p w14:paraId="45912850" w14:textId="77777777" w:rsidR="002B286C" w:rsidRDefault="00984D87" w:rsidP="00EE2D4E">
      <w:pPr>
        <w:spacing w:line="360" w:lineRule="auto"/>
        <w:jc w:val="both"/>
        <w:rPr>
          <w:ins w:id="1241" w:author="Patrick Drew" w:date="2020-05-13T20:10:00Z"/>
          <w:rFonts w:ascii="Arial" w:hAnsi="Arial" w:cs="Arial"/>
          <w:b/>
          <w:bCs/>
          <w:color w:val="000000" w:themeColor="text1"/>
          <w:sz w:val="22"/>
          <w:szCs w:val="22"/>
        </w:rPr>
      </w:pPr>
      <w:r w:rsidRPr="00EE2D4E">
        <w:rPr>
          <w:rFonts w:ascii="Arial" w:hAnsi="Arial" w:cs="Arial"/>
          <w:b/>
          <w:bCs/>
          <w:color w:val="000000" w:themeColor="text1"/>
          <w:sz w:val="22"/>
          <w:szCs w:val="22"/>
          <w:rPrChange w:id="1242" w:author="Patrick Drew" w:date="2020-05-12T18:19:00Z">
            <w:rPr>
              <w:b/>
              <w:bCs/>
              <w:color w:val="000000" w:themeColor="text1"/>
              <w:sz w:val="22"/>
              <w:szCs w:val="22"/>
            </w:rPr>
          </w:rPrChange>
        </w:rPr>
        <w:t xml:space="preserve">Cortical hemodynamic signals increase during NREM and REM sleep. </w:t>
      </w:r>
    </w:p>
    <w:p w14:paraId="3020CCDF" w14:textId="4E72667B" w:rsidR="00576B36" w:rsidRDefault="00984D87" w:rsidP="00EE2D4E">
      <w:pPr>
        <w:spacing w:line="360" w:lineRule="auto"/>
        <w:jc w:val="both"/>
        <w:rPr>
          <w:ins w:id="1243" w:author="Patrick Drew" w:date="2020-05-13T20:30:00Z"/>
          <w:rFonts w:ascii="Arial" w:hAnsi="Arial" w:cs="Arial"/>
          <w:color w:val="000000" w:themeColor="text1"/>
          <w:sz w:val="22"/>
          <w:szCs w:val="22"/>
        </w:rPr>
      </w:pPr>
      <w:r w:rsidRPr="00EE2D4E">
        <w:rPr>
          <w:rFonts w:ascii="Arial" w:hAnsi="Arial" w:cs="Arial"/>
          <w:color w:val="000000" w:themeColor="text1"/>
          <w:sz w:val="22"/>
          <w:szCs w:val="22"/>
          <w:rPrChange w:id="1244" w:author="Patrick Drew" w:date="2020-05-12T18:19:00Z">
            <w:rPr>
              <w:color w:val="000000" w:themeColor="text1"/>
              <w:sz w:val="22"/>
              <w:szCs w:val="22"/>
            </w:rPr>
          </w:rPrChange>
        </w:rPr>
        <w:t xml:space="preserve">We quantitatively compared the degree to which hemodynamic signals increase during different arousal states. </w:t>
      </w:r>
      <w:ins w:id="1245" w:author="Patrick Drew" w:date="2020-05-13T20:27:00Z">
        <w:r w:rsidR="00E5196C">
          <w:rPr>
            <w:rFonts w:ascii="Arial" w:hAnsi="Arial" w:cs="Arial"/>
            <w:color w:val="000000" w:themeColor="text1"/>
            <w:sz w:val="22"/>
            <w:szCs w:val="22"/>
          </w:rPr>
          <w:t>For this quantification, w</w:t>
        </w:r>
      </w:ins>
      <w:del w:id="1246" w:author="Patrick Drew" w:date="2020-05-13T20:27:00Z">
        <w:r w:rsidRPr="00EE2D4E" w:rsidDel="00E5196C">
          <w:rPr>
            <w:rFonts w:ascii="Arial" w:hAnsi="Arial" w:cs="Arial"/>
            <w:color w:val="000000" w:themeColor="text1"/>
            <w:sz w:val="22"/>
            <w:szCs w:val="22"/>
            <w:rPrChange w:id="1247" w:author="Patrick Drew" w:date="2020-05-12T18:19:00Z">
              <w:rPr>
                <w:color w:val="000000" w:themeColor="text1"/>
                <w:sz w:val="22"/>
                <w:szCs w:val="22"/>
              </w:rPr>
            </w:rPrChange>
          </w:rPr>
          <w:delText>W</w:delText>
        </w:r>
      </w:del>
      <w:ins w:id="1248" w:author="Patrick Drew" w:date="2020-05-13T20:10:00Z">
        <w:r w:rsidR="002B286C">
          <w:rPr>
            <w:rFonts w:ascii="Arial" w:hAnsi="Arial" w:cs="Arial"/>
            <w:color w:val="000000" w:themeColor="text1"/>
            <w:sz w:val="22"/>
            <w:szCs w:val="22"/>
          </w:rPr>
          <w:t>e used</w:t>
        </w:r>
      </w:ins>
      <w:del w:id="1249" w:author="Patrick Drew" w:date="2020-05-13T20:10:00Z">
        <w:r w:rsidRPr="00EE2D4E" w:rsidDel="002B286C">
          <w:rPr>
            <w:rFonts w:ascii="Arial" w:hAnsi="Arial" w:cs="Arial"/>
            <w:color w:val="000000" w:themeColor="text1"/>
            <w:sz w:val="22"/>
            <w:szCs w:val="22"/>
            <w:rPrChange w:id="1250" w:author="Patrick Drew" w:date="2020-05-12T18:19:00Z">
              <w:rPr>
                <w:color w:val="000000" w:themeColor="text1"/>
                <w:sz w:val="22"/>
                <w:szCs w:val="22"/>
              </w:rPr>
            </w:rPrChange>
          </w:rPr>
          <w:delText>e took</w:delText>
        </w:r>
      </w:del>
      <w:r w:rsidRPr="00EE2D4E">
        <w:rPr>
          <w:rFonts w:ascii="Arial" w:hAnsi="Arial" w:cs="Arial"/>
          <w:color w:val="000000" w:themeColor="text1"/>
          <w:sz w:val="22"/>
          <w:szCs w:val="22"/>
          <w:rPrChange w:id="1251" w:author="Patrick Drew" w:date="2020-05-12T18:19:00Z">
            <w:rPr>
              <w:color w:val="000000" w:themeColor="text1"/>
              <w:sz w:val="22"/>
              <w:szCs w:val="22"/>
            </w:rPr>
          </w:rPrChange>
        </w:rPr>
        <w:t xml:space="preserve"> </w:t>
      </w:r>
      <w:ins w:id="1252" w:author="Patrick Drew" w:date="2020-05-13T20:11:00Z">
        <w:r w:rsidR="002B286C">
          <w:rPr>
            <w:rFonts w:ascii="Arial" w:hAnsi="Arial" w:cs="Arial"/>
            <w:color w:val="000000" w:themeColor="text1"/>
            <w:sz w:val="22"/>
            <w:szCs w:val="22"/>
          </w:rPr>
          <w:t>awake</w:t>
        </w:r>
      </w:ins>
      <w:del w:id="1253" w:author="Patrick Drew" w:date="2020-05-13T20:10:00Z">
        <w:r w:rsidRPr="00EE2D4E" w:rsidDel="002B286C">
          <w:rPr>
            <w:rFonts w:ascii="Arial" w:hAnsi="Arial" w:cs="Arial"/>
            <w:i/>
            <w:iCs/>
            <w:color w:val="000000" w:themeColor="text1"/>
            <w:sz w:val="22"/>
            <w:szCs w:val="22"/>
            <w:rPrChange w:id="1254" w:author="Patrick Drew" w:date="2020-05-12T18:19:00Z">
              <w:rPr>
                <w:i/>
                <w:iCs/>
                <w:color w:val="000000" w:themeColor="text1"/>
                <w:sz w:val="22"/>
                <w:szCs w:val="22"/>
              </w:rPr>
            </w:rPrChange>
          </w:rPr>
          <w:delText>true</w:delText>
        </w:r>
        <w:r w:rsidRPr="00EE2D4E" w:rsidDel="002B286C">
          <w:rPr>
            <w:rFonts w:ascii="Arial" w:hAnsi="Arial" w:cs="Arial"/>
            <w:color w:val="000000" w:themeColor="text1"/>
            <w:sz w:val="22"/>
            <w:szCs w:val="22"/>
            <w:rPrChange w:id="1255" w:author="Patrick Drew" w:date="2020-05-12T18:19:00Z">
              <w:rPr>
                <w:color w:val="000000" w:themeColor="text1"/>
                <w:sz w:val="22"/>
                <w:szCs w:val="22"/>
              </w:rPr>
            </w:rPrChange>
          </w:rPr>
          <w:delText xml:space="preserve"> awake</w:delText>
        </w:r>
      </w:del>
      <w:r w:rsidRPr="00EE2D4E">
        <w:rPr>
          <w:rFonts w:ascii="Arial" w:hAnsi="Arial" w:cs="Arial"/>
          <w:color w:val="000000" w:themeColor="text1"/>
          <w:sz w:val="22"/>
          <w:szCs w:val="22"/>
          <w:rPrChange w:id="1256" w:author="Patrick Drew" w:date="2020-05-12T18:19:00Z">
            <w:rPr>
              <w:color w:val="000000" w:themeColor="text1"/>
              <w:sz w:val="22"/>
              <w:szCs w:val="22"/>
            </w:rPr>
          </w:rPrChange>
        </w:rPr>
        <w:t xml:space="preserve"> r</w:t>
      </w:r>
      <w:r w:rsidR="0091257F" w:rsidRPr="00EE2D4E">
        <w:rPr>
          <w:rFonts w:ascii="Arial" w:hAnsi="Arial" w:cs="Arial"/>
          <w:color w:val="000000" w:themeColor="text1"/>
          <w:sz w:val="22"/>
          <w:szCs w:val="22"/>
          <w:rPrChange w:id="1257" w:author="Patrick Drew" w:date="2020-05-12T18:19:00Z">
            <w:rPr>
              <w:color w:val="000000" w:themeColor="text1"/>
              <w:sz w:val="22"/>
              <w:szCs w:val="22"/>
            </w:rPr>
          </w:rPrChange>
        </w:rPr>
        <w:t>esting</w:t>
      </w:r>
      <w:ins w:id="1258" w:author="Patrick Drew" w:date="2020-05-13T20:10:00Z">
        <w:r w:rsidR="002B286C">
          <w:rPr>
            <w:rFonts w:ascii="Arial" w:hAnsi="Arial" w:cs="Arial"/>
            <w:color w:val="000000" w:themeColor="text1"/>
            <w:sz w:val="22"/>
            <w:szCs w:val="22"/>
          </w:rPr>
          <w:t xml:space="preserve"> </w:t>
        </w:r>
      </w:ins>
      <w:del w:id="1259" w:author="Patrick Drew" w:date="2020-05-13T20:27:00Z">
        <w:r w:rsidR="0091257F" w:rsidRPr="00EE2D4E" w:rsidDel="00E5196C">
          <w:rPr>
            <w:rFonts w:ascii="Arial" w:hAnsi="Arial" w:cs="Arial"/>
            <w:color w:val="000000" w:themeColor="text1"/>
            <w:sz w:val="22"/>
            <w:szCs w:val="22"/>
            <w:rPrChange w:id="1260" w:author="Patrick Drew" w:date="2020-05-12T18:19:00Z">
              <w:rPr>
                <w:color w:val="000000" w:themeColor="text1"/>
                <w:sz w:val="22"/>
                <w:szCs w:val="22"/>
              </w:rPr>
            </w:rPrChange>
          </w:rPr>
          <w:delText xml:space="preserve"> </w:delText>
        </w:r>
      </w:del>
      <w:r w:rsidR="0091257F" w:rsidRPr="00EE2D4E">
        <w:rPr>
          <w:rFonts w:ascii="Arial" w:hAnsi="Arial" w:cs="Arial"/>
          <w:color w:val="000000" w:themeColor="text1"/>
          <w:sz w:val="22"/>
          <w:szCs w:val="22"/>
          <w:rPrChange w:id="1261" w:author="Patrick Drew" w:date="2020-05-12T18:19:00Z">
            <w:rPr>
              <w:color w:val="000000" w:themeColor="text1"/>
              <w:sz w:val="22"/>
              <w:szCs w:val="22"/>
            </w:rPr>
          </w:rPrChange>
        </w:rPr>
        <w:t xml:space="preserve">events ≥ 10 sec in duration, </w:t>
      </w:r>
      <w:r w:rsidRPr="00EE2D4E">
        <w:rPr>
          <w:rFonts w:ascii="Arial" w:hAnsi="Arial" w:cs="Arial"/>
          <w:color w:val="000000" w:themeColor="text1"/>
          <w:sz w:val="22"/>
          <w:szCs w:val="22"/>
          <w:rPrChange w:id="1262" w:author="Patrick Drew" w:date="2020-05-12T18:19:00Z">
            <w:rPr>
              <w:color w:val="000000" w:themeColor="text1"/>
              <w:sz w:val="22"/>
              <w:szCs w:val="22"/>
            </w:rPr>
          </w:rPrChange>
        </w:rPr>
        <w:t xml:space="preserve">awake </w:t>
      </w:r>
      <w:r w:rsidR="0091257F" w:rsidRPr="00EE2D4E">
        <w:rPr>
          <w:rFonts w:ascii="Arial" w:hAnsi="Arial" w:cs="Arial"/>
          <w:color w:val="000000" w:themeColor="text1"/>
          <w:sz w:val="22"/>
          <w:szCs w:val="22"/>
          <w:rPrChange w:id="1263" w:author="Patrick Drew" w:date="2020-05-12T18:19:00Z">
            <w:rPr>
              <w:color w:val="000000" w:themeColor="text1"/>
              <w:sz w:val="22"/>
              <w:szCs w:val="22"/>
            </w:rPr>
          </w:rPrChange>
        </w:rPr>
        <w:t xml:space="preserve">whisking events 2-5 seconds in duration, NREM </w:t>
      </w:r>
      <w:r w:rsidRPr="00EE2D4E">
        <w:rPr>
          <w:rFonts w:ascii="Arial" w:hAnsi="Arial" w:cs="Arial"/>
          <w:color w:val="000000" w:themeColor="text1"/>
          <w:sz w:val="22"/>
          <w:szCs w:val="22"/>
          <w:rPrChange w:id="1264" w:author="Patrick Drew" w:date="2020-05-12T18:19:00Z">
            <w:rPr>
              <w:color w:val="000000" w:themeColor="text1"/>
              <w:sz w:val="22"/>
              <w:szCs w:val="22"/>
            </w:rPr>
          </w:rPrChange>
        </w:rPr>
        <w:t xml:space="preserve">sleep </w:t>
      </w:r>
      <w:r w:rsidR="0091257F" w:rsidRPr="00EE2D4E">
        <w:rPr>
          <w:rFonts w:ascii="Arial" w:hAnsi="Arial" w:cs="Arial"/>
          <w:color w:val="000000" w:themeColor="text1"/>
          <w:sz w:val="22"/>
          <w:szCs w:val="22"/>
          <w:rPrChange w:id="1265" w:author="Patrick Drew" w:date="2020-05-12T18:19:00Z">
            <w:rPr>
              <w:color w:val="000000" w:themeColor="text1"/>
              <w:sz w:val="22"/>
              <w:szCs w:val="22"/>
            </w:rPr>
          </w:rPrChange>
        </w:rPr>
        <w:t xml:space="preserve">events ≥ 30 seconds in duration, and REM </w:t>
      </w:r>
      <w:r w:rsidRPr="00EE2D4E">
        <w:rPr>
          <w:rFonts w:ascii="Arial" w:hAnsi="Arial" w:cs="Arial"/>
          <w:color w:val="000000" w:themeColor="text1"/>
          <w:sz w:val="22"/>
          <w:szCs w:val="22"/>
          <w:rPrChange w:id="1266" w:author="Patrick Drew" w:date="2020-05-12T18:19:00Z">
            <w:rPr>
              <w:color w:val="000000" w:themeColor="text1"/>
              <w:sz w:val="22"/>
              <w:szCs w:val="22"/>
            </w:rPr>
          </w:rPrChange>
        </w:rPr>
        <w:t xml:space="preserve">sleep </w:t>
      </w:r>
      <w:r w:rsidR="0091257F" w:rsidRPr="00EE2D4E">
        <w:rPr>
          <w:rFonts w:ascii="Arial" w:hAnsi="Arial" w:cs="Arial"/>
          <w:color w:val="000000" w:themeColor="text1"/>
          <w:sz w:val="22"/>
          <w:szCs w:val="22"/>
          <w:rPrChange w:id="1267" w:author="Patrick Drew" w:date="2020-05-12T18:19:00Z">
            <w:rPr>
              <w:color w:val="000000" w:themeColor="text1"/>
              <w:sz w:val="22"/>
              <w:szCs w:val="22"/>
            </w:rPr>
          </w:rPrChange>
        </w:rPr>
        <w:t>events ≥ 60 seconds in duration.</w:t>
      </w:r>
      <w:r w:rsidRPr="00EE2D4E">
        <w:rPr>
          <w:rFonts w:ascii="Arial" w:hAnsi="Arial" w:cs="Arial"/>
          <w:color w:val="000000" w:themeColor="text1"/>
          <w:sz w:val="22"/>
          <w:szCs w:val="22"/>
          <w:rPrChange w:id="1268" w:author="Patrick Drew" w:date="2020-05-12T18:19:00Z">
            <w:rPr>
              <w:color w:val="000000" w:themeColor="text1"/>
              <w:sz w:val="22"/>
              <w:szCs w:val="22"/>
            </w:rPr>
          </w:rPrChange>
        </w:rPr>
        <w:t xml:space="preserve"> </w:t>
      </w:r>
      <w:r w:rsidR="00A41863" w:rsidRPr="00EE2D4E">
        <w:rPr>
          <w:rFonts w:ascii="Arial" w:hAnsi="Arial" w:cs="Arial"/>
          <w:color w:val="000000" w:themeColor="text1"/>
          <w:sz w:val="22"/>
          <w:szCs w:val="22"/>
          <w:rPrChange w:id="1269" w:author="Patrick Drew" w:date="2020-05-12T18:19:00Z">
            <w:rPr>
              <w:color w:val="000000" w:themeColor="text1"/>
              <w:sz w:val="22"/>
              <w:szCs w:val="22"/>
            </w:rPr>
          </w:rPrChange>
        </w:rPr>
        <w:t xml:space="preserve">All </w:t>
      </w:r>
      <w:r w:rsidR="00A41863" w:rsidRPr="00EE2D4E">
        <w:rPr>
          <w:rFonts w:ascii="Arial" w:hAnsi="Arial" w:cs="Arial"/>
          <w:color w:val="000000" w:themeColor="text1"/>
          <w:sz w:val="22"/>
          <w:szCs w:val="22"/>
          <w:shd w:val="clear" w:color="auto" w:fill="FFFFFF"/>
          <w:rPrChange w:id="1270" w:author="Patrick Drew" w:date="2020-05-12T18:19:00Z">
            <w:rPr>
              <w:color w:val="000000" w:themeColor="text1"/>
              <w:sz w:val="22"/>
              <w:szCs w:val="22"/>
              <w:shd w:val="clear" w:color="auto" w:fill="FFFFFF"/>
            </w:rPr>
          </w:rPrChange>
        </w:rPr>
        <w:t xml:space="preserve">± indicate </w:t>
      </w:r>
      <w:proofErr w:type="spellStart"/>
      <w:r w:rsidR="00A41863" w:rsidRPr="00EE2D4E">
        <w:rPr>
          <w:rFonts w:ascii="Arial" w:hAnsi="Arial" w:cs="Arial"/>
          <w:color w:val="000000" w:themeColor="text1"/>
          <w:sz w:val="22"/>
          <w:szCs w:val="22"/>
          <w:shd w:val="clear" w:color="auto" w:fill="FFFFFF"/>
          <w:rPrChange w:id="1271" w:author="Patrick Drew" w:date="2020-05-12T18:19:00Z">
            <w:rPr>
              <w:color w:val="000000" w:themeColor="text1"/>
              <w:sz w:val="22"/>
              <w:szCs w:val="22"/>
              <w:shd w:val="clear" w:color="auto" w:fill="FFFFFF"/>
            </w:rPr>
          </w:rPrChange>
        </w:rPr>
        <w:t>s.d.</w:t>
      </w:r>
      <w:proofErr w:type="spellEnd"/>
      <w:r w:rsidR="00453B92" w:rsidRPr="00EE2D4E">
        <w:rPr>
          <w:rFonts w:ascii="Arial" w:hAnsi="Arial" w:cs="Arial"/>
          <w:color w:val="000000" w:themeColor="text1"/>
          <w:sz w:val="22"/>
          <w:szCs w:val="22"/>
          <w:shd w:val="clear" w:color="auto" w:fill="FFFFFF"/>
          <w:rPrChange w:id="1272" w:author="Patrick Drew" w:date="2020-05-12T18:19:00Z">
            <w:rPr>
              <w:color w:val="000000" w:themeColor="text1"/>
              <w:sz w:val="22"/>
              <w:szCs w:val="22"/>
              <w:shd w:val="clear" w:color="auto" w:fill="FFFFFF"/>
            </w:rPr>
          </w:rPrChange>
        </w:rPr>
        <w:t xml:space="preserve"> and all statistical values are in comparison to awake rest and corrected for multiple comparisons. </w:t>
      </w:r>
      <w:r w:rsidRPr="00EE2D4E">
        <w:rPr>
          <w:rFonts w:ascii="Arial" w:hAnsi="Arial" w:cs="Arial"/>
          <w:color w:val="000000" w:themeColor="text1"/>
          <w:sz w:val="22"/>
          <w:szCs w:val="22"/>
          <w:rPrChange w:id="1273" w:author="Patrick Drew" w:date="2020-05-12T18:19:00Z">
            <w:rPr>
              <w:color w:val="000000" w:themeColor="text1"/>
              <w:sz w:val="22"/>
              <w:szCs w:val="22"/>
            </w:rPr>
          </w:rPrChange>
        </w:rPr>
        <w:t xml:space="preserve">The </w:t>
      </w:r>
      <w:r w:rsidR="00460DF3" w:rsidRPr="00EE2D4E">
        <w:rPr>
          <w:rFonts w:ascii="Arial" w:hAnsi="Arial" w:cs="Arial"/>
          <w:color w:val="000000" w:themeColor="text1"/>
          <w:sz w:val="22"/>
          <w:szCs w:val="22"/>
          <w:rPrChange w:id="1274" w:author="Patrick Drew" w:date="2020-05-12T18:19:00Z">
            <w:rPr>
              <w:color w:val="000000" w:themeColor="text1"/>
              <w:sz w:val="22"/>
              <w:szCs w:val="22"/>
            </w:rPr>
          </w:rPrChange>
        </w:rPr>
        <w:t>average</w:t>
      </w:r>
      <w:r w:rsidRPr="00EE2D4E">
        <w:rPr>
          <w:rFonts w:ascii="Arial" w:hAnsi="Arial" w:cs="Arial"/>
          <w:color w:val="000000" w:themeColor="text1"/>
          <w:sz w:val="22"/>
          <w:szCs w:val="22"/>
          <w:rPrChange w:id="1275" w:author="Patrick Drew" w:date="2020-05-12T18:19:00Z">
            <w:rPr>
              <w:color w:val="000000" w:themeColor="text1"/>
              <w:sz w:val="22"/>
              <w:szCs w:val="22"/>
            </w:rPr>
          </w:rPrChange>
        </w:rPr>
        <w:t xml:space="preserve"> </w:t>
      </w:r>
      <w:del w:id="1276" w:author="Patrick Drew" w:date="2020-05-13T17:48:00Z">
        <w:r w:rsidR="00A0000B" w:rsidRPr="00EE2D4E" w:rsidDel="000036C5">
          <w:rPr>
            <w:rFonts w:ascii="Arial" w:hAnsi="Arial" w:cs="Arial"/>
            <w:color w:val="000000" w:themeColor="text1"/>
            <w:sz w:val="22"/>
            <w:szCs w:val="22"/>
            <w:rPrChange w:id="1277" w:author="Patrick Drew" w:date="2020-05-12T18:19:00Z">
              <w:rPr>
                <w:color w:val="000000" w:themeColor="text1"/>
                <w:sz w:val="22"/>
                <w:szCs w:val="22"/>
              </w:rPr>
            </w:rPrChange>
          </w:rPr>
          <w:delText>Δ</w:delText>
        </w:r>
      </w:del>
      <w:ins w:id="1278" w:author="Patrick Drew" w:date="2020-05-13T17:48:00Z">
        <w:r w:rsidR="000036C5">
          <w:rPr>
            <w:rFonts w:ascii="Arial" w:hAnsi="Arial" w:cs="Arial"/>
            <w:color w:val="000000" w:themeColor="text1"/>
            <w:sz w:val="22"/>
            <w:szCs w:val="22"/>
          </w:rPr>
          <w:t>∆</w:t>
        </w:r>
      </w:ins>
      <w:r w:rsidR="00A0000B" w:rsidRPr="00EE2D4E">
        <w:rPr>
          <w:rFonts w:ascii="Arial" w:hAnsi="Arial" w:cs="Arial"/>
          <w:color w:val="000000" w:themeColor="text1"/>
          <w:sz w:val="22"/>
          <w:szCs w:val="22"/>
          <w:rPrChange w:id="1279" w:author="Patrick Drew" w:date="2020-05-12T18:19:00Z">
            <w:rPr>
              <w:color w:val="000000" w:themeColor="text1"/>
              <w:sz w:val="22"/>
              <w:szCs w:val="22"/>
            </w:rPr>
          </w:rPrChange>
        </w:rPr>
        <w:t>[</w:t>
      </w:r>
      <w:proofErr w:type="spellStart"/>
      <w:r w:rsidR="00A0000B" w:rsidRPr="00EE2D4E">
        <w:rPr>
          <w:rFonts w:ascii="Arial" w:hAnsi="Arial" w:cs="Arial"/>
          <w:color w:val="000000" w:themeColor="text1"/>
          <w:sz w:val="22"/>
          <w:szCs w:val="22"/>
          <w:rPrChange w:id="1280" w:author="Patrick Drew" w:date="2020-05-12T18:19:00Z">
            <w:rPr>
              <w:color w:val="000000" w:themeColor="text1"/>
              <w:sz w:val="22"/>
              <w:szCs w:val="22"/>
            </w:rPr>
          </w:rPrChange>
        </w:rPr>
        <w:t>HbT</w:t>
      </w:r>
      <w:proofErr w:type="spellEnd"/>
      <w:r w:rsidR="00A0000B" w:rsidRPr="00EE2D4E">
        <w:rPr>
          <w:rFonts w:ascii="Arial" w:hAnsi="Arial" w:cs="Arial"/>
          <w:color w:val="000000" w:themeColor="text1"/>
          <w:sz w:val="22"/>
          <w:szCs w:val="22"/>
          <w:rPrChange w:id="1281" w:author="Patrick Drew" w:date="2020-05-12T18:19:00Z">
            <w:rPr>
              <w:color w:val="000000" w:themeColor="text1"/>
              <w:sz w:val="22"/>
              <w:szCs w:val="22"/>
            </w:rPr>
          </w:rPrChange>
        </w:rPr>
        <w:t xml:space="preserve">] </w:t>
      </w:r>
      <w:r w:rsidRPr="00EE2D4E">
        <w:rPr>
          <w:rFonts w:ascii="Arial" w:hAnsi="Arial" w:cs="Arial"/>
          <w:color w:val="000000" w:themeColor="text1"/>
          <w:sz w:val="22"/>
          <w:szCs w:val="22"/>
          <w:rPrChange w:id="1282" w:author="Patrick Drew" w:date="2020-05-12T18:19:00Z">
            <w:rPr>
              <w:color w:val="000000" w:themeColor="text1"/>
              <w:sz w:val="22"/>
              <w:szCs w:val="22"/>
            </w:rPr>
          </w:rPrChange>
        </w:rPr>
        <w:t xml:space="preserve">during awake resting data was </w:t>
      </w:r>
      <w:del w:id="1283" w:author="Patrick Drew" w:date="2020-05-13T20:28:00Z">
        <w:r w:rsidR="00A0000B" w:rsidRPr="00EE2D4E" w:rsidDel="00576B36">
          <w:rPr>
            <w:rFonts w:ascii="Arial" w:hAnsi="Arial" w:cs="Arial"/>
            <w:color w:val="000000" w:themeColor="text1"/>
            <w:sz w:val="22"/>
            <w:szCs w:val="22"/>
            <w:rPrChange w:id="1284" w:author="Patrick Drew" w:date="2020-05-12T18:19:00Z">
              <w:rPr>
                <w:color w:val="000000" w:themeColor="text1"/>
                <w:sz w:val="22"/>
                <w:szCs w:val="22"/>
              </w:rPr>
            </w:rPrChange>
          </w:rPr>
          <w:delText xml:space="preserve">minimal at </w:delText>
        </w:r>
      </w:del>
      <w:r w:rsidRPr="00EE2D4E">
        <w:rPr>
          <w:rFonts w:ascii="Arial" w:hAnsi="Arial" w:cs="Arial"/>
          <w:color w:val="000000" w:themeColor="text1"/>
          <w:sz w:val="22"/>
          <w:szCs w:val="22"/>
          <w:rPrChange w:id="1285" w:author="Patrick Drew" w:date="2020-05-12T18:19:00Z">
            <w:rPr>
              <w:color w:val="000000" w:themeColor="text1"/>
              <w:sz w:val="22"/>
              <w:szCs w:val="22"/>
            </w:rPr>
          </w:rPrChange>
        </w:rPr>
        <w:t xml:space="preserve">0.8 </w:t>
      </w:r>
      <w:r w:rsidRPr="00EE2D4E">
        <w:rPr>
          <w:rFonts w:ascii="Arial" w:hAnsi="Arial" w:cs="Arial"/>
          <w:color w:val="000000" w:themeColor="text1"/>
          <w:sz w:val="22"/>
          <w:szCs w:val="22"/>
          <w:shd w:val="clear" w:color="auto" w:fill="FFFFFF"/>
          <w:rPrChange w:id="1286" w:author="Patrick Drew" w:date="2020-05-12T18:19:00Z">
            <w:rPr>
              <w:color w:val="000000" w:themeColor="text1"/>
              <w:sz w:val="22"/>
              <w:szCs w:val="22"/>
              <w:shd w:val="clear" w:color="auto" w:fill="FFFFFF"/>
            </w:rPr>
          </w:rPrChange>
        </w:rPr>
        <w:t>±</w:t>
      </w:r>
      <w:r w:rsidR="00A0000B" w:rsidRPr="00EE2D4E">
        <w:rPr>
          <w:rFonts w:ascii="Arial" w:hAnsi="Arial" w:cs="Arial"/>
          <w:color w:val="000000" w:themeColor="text1"/>
          <w:sz w:val="22"/>
          <w:szCs w:val="22"/>
          <w:shd w:val="clear" w:color="auto" w:fill="FFFFFF"/>
          <w:rPrChange w:id="1287" w:author="Patrick Drew" w:date="2020-05-12T18:19:00Z">
            <w:rPr>
              <w:color w:val="000000" w:themeColor="text1"/>
              <w:sz w:val="22"/>
              <w:szCs w:val="22"/>
              <w:shd w:val="clear" w:color="auto" w:fill="FFFFFF"/>
            </w:rPr>
          </w:rPrChange>
        </w:rPr>
        <w:t xml:space="preserve"> 1.5 </w:t>
      </w:r>
      <w:r w:rsidR="00A0000B" w:rsidRPr="00EE2D4E">
        <w:rPr>
          <w:rFonts w:ascii="Arial" w:hAnsi="Arial" w:cs="Arial"/>
          <w:color w:val="000000" w:themeColor="text1"/>
          <w:sz w:val="22"/>
          <w:szCs w:val="22"/>
          <w:rPrChange w:id="1288" w:author="Patrick Drew" w:date="2020-05-12T18:19:00Z">
            <w:rPr>
              <w:color w:val="000000" w:themeColor="text1"/>
              <w:sz w:val="22"/>
              <w:szCs w:val="22"/>
            </w:rPr>
          </w:rPrChange>
        </w:rPr>
        <w:t xml:space="preserve">µM </w:t>
      </w:r>
      <w:r w:rsidR="00A41863" w:rsidRPr="00EE2D4E">
        <w:rPr>
          <w:rFonts w:ascii="Arial" w:hAnsi="Arial" w:cs="Arial"/>
          <w:color w:val="000000" w:themeColor="text1"/>
          <w:sz w:val="22"/>
          <w:szCs w:val="22"/>
          <w:rPrChange w:id="1289" w:author="Patrick Drew" w:date="2020-05-12T18:19:00Z">
            <w:rPr>
              <w:color w:val="000000" w:themeColor="text1"/>
              <w:sz w:val="22"/>
              <w:szCs w:val="22"/>
            </w:rPr>
          </w:rPrChange>
        </w:rPr>
        <w:t xml:space="preserve">(Fig. 5a) </w:t>
      </w:r>
      <w:r w:rsidR="00A0000B" w:rsidRPr="00EE2D4E">
        <w:rPr>
          <w:rFonts w:ascii="Arial" w:hAnsi="Arial" w:cs="Arial"/>
          <w:color w:val="000000" w:themeColor="text1"/>
          <w:sz w:val="22"/>
          <w:szCs w:val="22"/>
          <w:rPrChange w:id="1290" w:author="Patrick Drew" w:date="2020-05-12T18:19:00Z">
            <w:rPr>
              <w:color w:val="000000" w:themeColor="text1"/>
              <w:sz w:val="22"/>
              <w:szCs w:val="22"/>
            </w:rPr>
          </w:rPrChange>
        </w:rPr>
        <w:t>(N = 14 mice, n = 28 hemispheres).</w:t>
      </w:r>
      <w:ins w:id="1291" w:author="Patrick Drew" w:date="2020-05-13T20:28:00Z">
        <w:r w:rsidR="00576B36">
          <w:rPr>
            <w:rFonts w:ascii="Arial" w:hAnsi="Arial" w:cs="Arial"/>
            <w:color w:val="000000" w:themeColor="text1"/>
            <w:sz w:val="22"/>
            <w:szCs w:val="22"/>
          </w:rPr>
          <w:t xml:space="preserve">  </w:t>
        </w:r>
        <w:r w:rsidR="00576B36" w:rsidRPr="00576B36">
          <w:rPr>
            <w:rFonts w:ascii="Arial" w:hAnsi="Arial" w:cs="Arial"/>
            <w:color w:val="000000" w:themeColor="text1"/>
            <w:sz w:val="22"/>
            <w:szCs w:val="22"/>
            <w:highlight w:val="yellow"/>
            <w:rPrChange w:id="1292" w:author="Patrick Drew" w:date="2020-05-13T20:28:00Z">
              <w:rPr>
                <w:rFonts w:ascii="Arial" w:hAnsi="Arial" w:cs="Arial"/>
                <w:color w:val="000000" w:themeColor="text1"/>
                <w:sz w:val="22"/>
                <w:szCs w:val="22"/>
              </w:rPr>
            </w:rPrChange>
          </w:rPr>
          <w:t>It was not zero because of XXXXXX.</w:t>
        </w:r>
      </w:ins>
      <w:r w:rsidR="00A0000B" w:rsidRPr="00EE2D4E">
        <w:rPr>
          <w:rFonts w:ascii="Arial" w:hAnsi="Arial" w:cs="Arial"/>
          <w:color w:val="000000" w:themeColor="text1"/>
          <w:sz w:val="22"/>
          <w:szCs w:val="22"/>
          <w:rPrChange w:id="1293" w:author="Patrick Drew" w:date="2020-05-12T18:19:00Z">
            <w:rPr>
              <w:color w:val="000000" w:themeColor="text1"/>
              <w:sz w:val="22"/>
              <w:szCs w:val="22"/>
            </w:rPr>
          </w:rPrChange>
        </w:rPr>
        <w:t xml:space="preserve"> Awake volitional whisking events between 2 and 5 seconds in duration </w:t>
      </w:r>
      <w:del w:id="1294" w:author="Patrick Drew" w:date="2020-05-13T20:28:00Z">
        <w:r w:rsidR="00A0000B" w:rsidRPr="00EE2D4E" w:rsidDel="00576B36">
          <w:rPr>
            <w:rFonts w:ascii="Arial" w:hAnsi="Arial" w:cs="Arial"/>
            <w:color w:val="000000" w:themeColor="text1"/>
            <w:sz w:val="22"/>
            <w:szCs w:val="22"/>
            <w:rPrChange w:id="1295" w:author="Patrick Drew" w:date="2020-05-12T18:19:00Z">
              <w:rPr>
                <w:color w:val="000000" w:themeColor="text1"/>
                <w:sz w:val="22"/>
                <w:szCs w:val="22"/>
              </w:rPr>
            </w:rPrChange>
          </w:rPr>
          <w:delText xml:space="preserve">delivered </w:delText>
        </w:r>
      </w:del>
      <w:ins w:id="1296" w:author="Patrick Drew" w:date="2020-05-13T20:28:00Z">
        <w:r w:rsidR="00576B36">
          <w:rPr>
            <w:rFonts w:ascii="Arial" w:hAnsi="Arial" w:cs="Arial"/>
            <w:color w:val="000000" w:themeColor="text1"/>
            <w:sz w:val="22"/>
            <w:szCs w:val="22"/>
          </w:rPr>
          <w:t>caused</w:t>
        </w:r>
        <w:r w:rsidR="00576B36" w:rsidRPr="00EE2D4E">
          <w:rPr>
            <w:rFonts w:ascii="Arial" w:hAnsi="Arial" w:cs="Arial"/>
            <w:color w:val="000000" w:themeColor="text1"/>
            <w:sz w:val="22"/>
            <w:szCs w:val="22"/>
            <w:rPrChange w:id="1297" w:author="Patrick Drew" w:date="2020-05-12T18:19:00Z">
              <w:rPr>
                <w:color w:val="000000" w:themeColor="text1"/>
                <w:sz w:val="22"/>
                <w:szCs w:val="22"/>
              </w:rPr>
            </w:rPrChange>
          </w:rPr>
          <w:t xml:space="preserve"> </w:t>
        </w:r>
      </w:ins>
      <w:r w:rsidR="00A0000B" w:rsidRPr="00EE2D4E">
        <w:rPr>
          <w:rFonts w:ascii="Arial" w:hAnsi="Arial" w:cs="Arial"/>
          <w:color w:val="000000" w:themeColor="text1"/>
          <w:sz w:val="22"/>
          <w:szCs w:val="22"/>
          <w:rPrChange w:id="1298" w:author="Patrick Drew" w:date="2020-05-12T18:19:00Z">
            <w:rPr>
              <w:color w:val="000000" w:themeColor="text1"/>
              <w:sz w:val="22"/>
              <w:szCs w:val="22"/>
            </w:rPr>
          </w:rPrChange>
        </w:rPr>
        <w:t xml:space="preserve">an increase in </w:t>
      </w:r>
      <w:del w:id="1299" w:author="Patrick Drew" w:date="2020-05-13T20:29:00Z">
        <w:r w:rsidR="00A0000B" w:rsidRPr="00EE2D4E" w:rsidDel="00576B36">
          <w:rPr>
            <w:rFonts w:ascii="Arial" w:hAnsi="Arial" w:cs="Arial"/>
            <w:color w:val="000000" w:themeColor="text1"/>
            <w:sz w:val="22"/>
            <w:szCs w:val="22"/>
            <w:rPrChange w:id="1300" w:author="Patrick Drew" w:date="2020-05-12T18:19:00Z">
              <w:rPr>
                <w:color w:val="000000" w:themeColor="text1"/>
                <w:sz w:val="22"/>
                <w:szCs w:val="22"/>
              </w:rPr>
            </w:rPrChange>
          </w:rPr>
          <w:delText xml:space="preserve">mean </w:delText>
        </w:r>
      </w:del>
      <w:del w:id="1301" w:author="Patrick Drew" w:date="2020-05-13T17:48:00Z">
        <w:r w:rsidR="00A0000B" w:rsidRPr="00EE2D4E" w:rsidDel="000036C5">
          <w:rPr>
            <w:rFonts w:ascii="Arial" w:hAnsi="Arial" w:cs="Arial"/>
            <w:color w:val="000000" w:themeColor="text1"/>
            <w:sz w:val="22"/>
            <w:szCs w:val="22"/>
            <w:rPrChange w:id="1302" w:author="Patrick Drew" w:date="2020-05-12T18:19:00Z">
              <w:rPr>
                <w:color w:val="000000" w:themeColor="text1"/>
                <w:sz w:val="22"/>
                <w:szCs w:val="22"/>
              </w:rPr>
            </w:rPrChange>
          </w:rPr>
          <w:delText>Δ</w:delText>
        </w:r>
      </w:del>
      <w:r w:rsidR="00A0000B" w:rsidRPr="00EE2D4E">
        <w:rPr>
          <w:rFonts w:ascii="Arial" w:hAnsi="Arial" w:cs="Arial"/>
          <w:color w:val="000000" w:themeColor="text1"/>
          <w:sz w:val="22"/>
          <w:szCs w:val="22"/>
          <w:rPrChange w:id="1303" w:author="Patrick Drew" w:date="2020-05-12T18:19:00Z">
            <w:rPr>
              <w:color w:val="000000" w:themeColor="text1"/>
              <w:sz w:val="22"/>
              <w:szCs w:val="22"/>
            </w:rPr>
          </w:rPrChange>
        </w:rPr>
        <w:t>[</w:t>
      </w:r>
      <w:proofErr w:type="spellStart"/>
      <w:r w:rsidR="00A0000B" w:rsidRPr="00EE2D4E">
        <w:rPr>
          <w:rFonts w:ascii="Arial" w:hAnsi="Arial" w:cs="Arial"/>
          <w:color w:val="000000" w:themeColor="text1"/>
          <w:sz w:val="22"/>
          <w:szCs w:val="22"/>
          <w:rPrChange w:id="1304" w:author="Patrick Drew" w:date="2020-05-12T18:19:00Z">
            <w:rPr>
              <w:color w:val="000000" w:themeColor="text1"/>
              <w:sz w:val="22"/>
              <w:szCs w:val="22"/>
            </w:rPr>
          </w:rPrChange>
        </w:rPr>
        <w:t>HbT</w:t>
      </w:r>
      <w:proofErr w:type="spellEnd"/>
      <w:r w:rsidR="00A0000B" w:rsidRPr="00EE2D4E">
        <w:rPr>
          <w:rFonts w:ascii="Arial" w:hAnsi="Arial" w:cs="Arial"/>
          <w:color w:val="000000" w:themeColor="text1"/>
          <w:sz w:val="22"/>
          <w:szCs w:val="22"/>
          <w:rPrChange w:id="1305" w:author="Patrick Drew" w:date="2020-05-12T18:19:00Z">
            <w:rPr>
              <w:color w:val="000000" w:themeColor="text1"/>
              <w:sz w:val="22"/>
              <w:szCs w:val="22"/>
            </w:rPr>
          </w:rPrChange>
        </w:rPr>
        <w:t xml:space="preserve">] </w:t>
      </w:r>
      <w:del w:id="1306" w:author="Patrick Drew" w:date="2020-05-13T20:29:00Z">
        <w:r w:rsidR="00A0000B" w:rsidRPr="00EE2D4E" w:rsidDel="00576B36">
          <w:rPr>
            <w:rFonts w:ascii="Arial" w:hAnsi="Arial" w:cs="Arial"/>
            <w:color w:val="000000" w:themeColor="text1"/>
            <w:sz w:val="22"/>
            <w:szCs w:val="22"/>
            <w:rPrChange w:id="1307" w:author="Patrick Drew" w:date="2020-05-12T18:19:00Z">
              <w:rPr>
                <w:color w:val="000000" w:themeColor="text1"/>
                <w:sz w:val="22"/>
                <w:szCs w:val="22"/>
              </w:rPr>
            </w:rPrChange>
          </w:rPr>
          <w:delText xml:space="preserve">up </w:delText>
        </w:r>
      </w:del>
      <w:ins w:id="1308" w:author="Patrick Drew" w:date="2020-05-13T20:29:00Z">
        <w:r w:rsidR="00576B36">
          <w:rPr>
            <w:rFonts w:ascii="Arial" w:hAnsi="Arial" w:cs="Arial"/>
            <w:color w:val="000000" w:themeColor="text1"/>
            <w:sz w:val="22"/>
            <w:szCs w:val="22"/>
          </w:rPr>
          <w:t>of</w:t>
        </w:r>
      </w:ins>
      <w:del w:id="1309" w:author="Patrick Drew" w:date="2020-05-13T20:29:00Z">
        <w:r w:rsidR="00A0000B" w:rsidRPr="00EE2D4E" w:rsidDel="00576B36">
          <w:rPr>
            <w:rFonts w:ascii="Arial" w:hAnsi="Arial" w:cs="Arial"/>
            <w:color w:val="000000" w:themeColor="text1"/>
            <w:sz w:val="22"/>
            <w:szCs w:val="22"/>
            <w:rPrChange w:id="1310" w:author="Patrick Drew" w:date="2020-05-12T18:19:00Z">
              <w:rPr>
                <w:color w:val="000000" w:themeColor="text1"/>
                <w:sz w:val="22"/>
                <w:szCs w:val="22"/>
              </w:rPr>
            </w:rPrChange>
          </w:rPr>
          <w:delText>to</w:delText>
        </w:r>
      </w:del>
      <w:r w:rsidR="00A0000B" w:rsidRPr="00EE2D4E">
        <w:rPr>
          <w:rFonts w:ascii="Arial" w:hAnsi="Arial" w:cs="Arial"/>
          <w:color w:val="000000" w:themeColor="text1"/>
          <w:sz w:val="22"/>
          <w:szCs w:val="22"/>
          <w:rPrChange w:id="1311" w:author="Patrick Drew" w:date="2020-05-12T18:19:00Z">
            <w:rPr>
              <w:color w:val="000000" w:themeColor="text1"/>
              <w:sz w:val="22"/>
              <w:szCs w:val="22"/>
            </w:rPr>
          </w:rPrChange>
        </w:rPr>
        <w:t xml:space="preserve"> 8.6 </w:t>
      </w:r>
      <w:r w:rsidR="00A41863" w:rsidRPr="00EE2D4E">
        <w:rPr>
          <w:rFonts w:ascii="Arial" w:hAnsi="Arial" w:cs="Arial"/>
          <w:color w:val="000000" w:themeColor="text1"/>
          <w:sz w:val="22"/>
          <w:szCs w:val="22"/>
          <w:shd w:val="clear" w:color="auto" w:fill="FFFFFF"/>
          <w:rPrChange w:id="1312" w:author="Patrick Drew" w:date="2020-05-12T18:19:00Z">
            <w:rPr>
              <w:color w:val="000000" w:themeColor="text1"/>
              <w:sz w:val="22"/>
              <w:szCs w:val="22"/>
              <w:shd w:val="clear" w:color="auto" w:fill="FFFFFF"/>
            </w:rPr>
          </w:rPrChange>
        </w:rPr>
        <w:t>±</w:t>
      </w:r>
      <w:r w:rsidR="00A0000B" w:rsidRPr="00EE2D4E">
        <w:rPr>
          <w:rFonts w:ascii="Arial" w:hAnsi="Arial" w:cs="Arial"/>
          <w:color w:val="000000" w:themeColor="text1"/>
          <w:sz w:val="22"/>
          <w:szCs w:val="22"/>
          <w:shd w:val="clear" w:color="auto" w:fill="FFFFFF"/>
          <w:rPrChange w:id="1313" w:author="Patrick Drew" w:date="2020-05-12T18:19:00Z">
            <w:rPr>
              <w:color w:val="000000" w:themeColor="text1"/>
              <w:sz w:val="22"/>
              <w:szCs w:val="22"/>
              <w:shd w:val="clear" w:color="auto" w:fill="FFFFFF"/>
            </w:rPr>
          </w:rPrChange>
        </w:rPr>
        <w:t xml:space="preserve"> 5.6 </w:t>
      </w:r>
      <w:r w:rsidR="00A0000B" w:rsidRPr="00EE2D4E">
        <w:rPr>
          <w:rFonts w:ascii="Arial" w:hAnsi="Arial" w:cs="Arial"/>
          <w:color w:val="000000" w:themeColor="text1"/>
          <w:sz w:val="22"/>
          <w:szCs w:val="22"/>
          <w:rPrChange w:id="1314" w:author="Patrick Drew" w:date="2020-05-12T18:19:00Z">
            <w:rPr>
              <w:color w:val="000000" w:themeColor="text1"/>
              <w:sz w:val="22"/>
              <w:szCs w:val="22"/>
            </w:rPr>
          </w:rPrChange>
        </w:rPr>
        <w:t>µM (</w:t>
      </w:r>
      <w:r w:rsidR="00A41863" w:rsidRPr="00EE2D4E">
        <w:rPr>
          <w:rFonts w:ascii="Arial" w:hAnsi="Arial" w:cs="Arial"/>
          <w:color w:val="000000" w:themeColor="text1"/>
          <w:sz w:val="22"/>
          <w:szCs w:val="22"/>
          <w:rPrChange w:id="1315" w:author="Patrick Drew" w:date="2020-05-12T18:19:00Z">
            <w:rPr>
              <w:color w:val="000000" w:themeColor="text1"/>
              <w:sz w:val="22"/>
              <w:szCs w:val="22"/>
            </w:rPr>
          </w:rPrChange>
        </w:rPr>
        <w:t>p</w:t>
      </w:r>
      <w:r w:rsidR="00A0000B" w:rsidRPr="00EE2D4E">
        <w:rPr>
          <w:rFonts w:ascii="Arial" w:hAnsi="Arial" w:cs="Arial"/>
          <w:color w:val="000000" w:themeColor="text1"/>
          <w:sz w:val="22"/>
          <w:szCs w:val="22"/>
          <w:rPrChange w:id="1316" w:author="Patrick Drew" w:date="2020-05-12T18:19:00Z">
            <w:rPr>
              <w:color w:val="000000" w:themeColor="text1"/>
              <w:sz w:val="22"/>
              <w:szCs w:val="22"/>
            </w:rPr>
          </w:rPrChange>
        </w:rPr>
        <w:t xml:space="preserve"> &lt; 0.005)</w:t>
      </w:r>
      <w:r w:rsidR="00A41863" w:rsidRPr="00EE2D4E">
        <w:rPr>
          <w:rFonts w:ascii="Arial" w:hAnsi="Arial" w:cs="Arial"/>
          <w:color w:val="000000" w:themeColor="text1"/>
          <w:sz w:val="22"/>
          <w:szCs w:val="22"/>
          <w:rPrChange w:id="1317" w:author="Patrick Drew" w:date="2020-05-12T18:19:00Z">
            <w:rPr>
              <w:color w:val="000000" w:themeColor="text1"/>
              <w:sz w:val="22"/>
              <w:szCs w:val="22"/>
            </w:rPr>
          </w:rPrChange>
        </w:rPr>
        <w:t xml:space="preserve">. This small increase </w:t>
      </w:r>
      <w:del w:id="1318" w:author="Patrick Drew" w:date="2020-05-13T20:29:00Z">
        <w:r w:rsidR="00A41863" w:rsidRPr="00EE2D4E" w:rsidDel="00576B36">
          <w:rPr>
            <w:rFonts w:ascii="Arial" w:hAnsi="Arial" w:cs="Arial"/>
            <w:color w:val="000000" w:themeColor="text1"/>
            <w:sz w:val="22"/>
            <w:szCs w:val="22"/>
            <w:rPrChange w:id="1319" w:author="Patrick Drew" w:date="2020-05-12T18:19:00Z">
              <w:rPr>
                <w:color w:val="000000" w:themeColor="text1"/>
                <w:sz w:val="22"/>
                <w:szCs w:val="22"/>
              </w:rPr>
            </w:rPrChange>
          </w:rPr>
          <w:delText xml:space="preserve">is </w:delText>
        </w:r>
      </w:del>
      <w:ins w:id="1320" w:author="Patrick Drew" w:date="2020-05-13T20:29:00Z">
        <w:r w:rsidR="00576B36">
          <w:rPr>
            <w:rFonts w:ascii="Arial" w:hAnsi="Arial" w:cs="Arial"/>
            <w:color w:val="000000" w:themeColor="text1"/>
            <w:sz w:val="22"/>
            <w:szCs w:val="22"/>
          </w:rPr>
          <w:t>was</w:t>
        </w:r>
        <w:r w:rsidR="00576B36" w:rsidRPr="00EE2D4E">
          <w:rPr>
            <w:rFonts w:ascii="Arial" w:hAnsi="Arial" w:cs="Arial"/>
            <w:color w:val="000000" w:themeColor="text1"/>
            <w:sz w:val="22"/>
            <w:szCs w:val="22"/>
            <w:rPrChange w:id="1321" w:author="Patrick Drew" w:date="2020-05-12T18:19:00Z">
              <w:rPr>
                <w:color w:val="000000" w:themeColor="text1"/>
                <w:sz w:val="22"/>
                <w:szCs w:val="22"/>
              </w:rPr>
            </w:rPrChange>
          </w:rPr>
          <w:t xml:space="preserve"> </w:t>
        </w:r>
      </w:ins>
      <w:r w:rsidR="00A41863" w:rsidRPr="00EE2D4E">
        <w:rPr>
          <w:rFonts w:ascii="Arial" w:hAnsi="Arial" w:cs="Arial"/>
          <w:color w:val="000000" w:themeColor="text1"/>
          <w:sz w:val="22"/>
          <w:szCs w:val="22"/>
          <w:rPrChange w:id="1322" w:author="Patrick Drew" w:date="2020-05-12T18:19:00Z">
            <w:rPr>
              <w:color w:val="000000" w:themeColor="text1"/>
              <w:sz w:val="22"/>
              <w:szCs w:val="22"/>
            </w:rPr>
          </w:rPrChange>
        </w:rPr>
        <w:t xml:space="preserve">dwarfed by those that occurred during NREM sleep, 31.5 </w:t>
      </w:r>
      <w:r w:rsidR="00A41863" w:rsidRPr="00EE2D4E">
        <w:rPr>
          <w:rFonts w:ascii="Arial" w:hAnsi="Arial" w:cs="Arial"/>
          <w:color w:val="000000" w:themeColor="text1"/>
          <w:sz w:val="22"/>
          <w:szCs w:val="22"/>
          <w:shd w:val="clear" w:color="auto" w:fill="FFFFFF"/>
          <w:rPrChange w:id="1323" w:author="Patrick Drew" w:date="2020-05-12T18:19:00Z">
            <w:rPr>
              <w:color w:val="000000" w:themeColor="text1"/>
              <w:sz w:val="22"/>
              <w:szCs w:val="22"/>
              <w:shd w:val="clear" w:color="auto" w:fill="FFFFFF"/>
            </w:rPr>
          </w:rPrChange>
        </w:rPr>
        <w:t>±</w:t>
      </w:r>
      <w:r w:rsidR="00A41863" w:rsidRPr="00EE2D4E">
        <w:rPr>
          <w:rFonts w:ascii="Arial" w:hAnsi="Arial" w:cs="Arial"/>
          <w:color w:val="000000" w:themeColor="text1"/>
          <w:sz w:val="22"/>
          <w:szCs w:val="22"/>
          <w:rPrChange w:id="1324" w:author="Patrick Drew" w:date="2020-05-12T18:19:00Z">
            <w:rPr>
              <w:color w:val="000000" w:themeColor="text1"/>
              <w:sz w:val="22"/>
              <w:szCs w:val="22"/>
            </w:rPr>
          </w:rPrChange>
        </w:rPr>
        <w:t xml:space="preserve"> 11.4 µM (p &lt; 0.001) and</w:t>
      </w:r>
      <w:ins w:id="1325" w:author="Patrick Drew" w:date="2020-05-13T20:29:00Z">
        <w:r w:rsidR="00576B36">
          <w:rPr>
            <w:rFonts w:ascii="Arial" w:hAnsi="Arial" w:cs="Arial"/>
            <w:color w:val="000000" w:themeColor="text1"/>
            <w:sz w:val="22"/>
            <w:szCs w:val="22"/>
          </w:rPr>
          <w:t xml:space="preserve"> during</w:t>
        </w:r>
      </w:ins>
      <w:r w:rsidR="00A41863" w:rsidRPr="00EE2D4E">
        <w:rPr>
          <w:rFonts w:ascii="Arial" w:hAnsi="Arial" w:cs="Arial"/>
          <w:color w:val="000000" w:themeColor="text1"/>
          <w:sz w:val="22"/>
          <w:szCs w:val="22"/>
          <w:rPrChange w:id="1326" w:author="Patrick Drew" w:date="2020-05-12T18:19:00Z">
            <w:rPr>
              <w:color w:val="000000" w:themeColor="text1"/>
              <w:sz w:val="22"/>
              <w:szCs w:val="22"/>
            </w:rPr>
          </w:rPrChange>
        </w:rPr>
        <w:t xml:space="preserve"> REM sleep, 76.4 </w:t>
      </w:r>
      <w:r w:rsidR="00A41863" w:rsidRPr="00EE2D4E">
        <w:rPr>
          <w:rFonts w:ascii="Arial" w:hAnsi="Arial" w:cs="Arial"/>
          <w:color w:val="000000" w:themeColor="text1"/>
          <w:sz w:val="22"/>
          <w:szCs w:val="22"/>
          <w:shd w:val="clear" w:color="auto" w:fill="FFFFFF"/>
          <w:rPrChange w:id="1327" w:author="Patrick Drew" w:date="2020-05-12T18:19:00Z">
            <w:rPr>
              <w:color w:val="000000" w:themeColor="text1"/>
              <w:sz w:val="22"/>
              <w:szCs w:val="22"/>
              <w:shd w:val="clear" w:color="auto" w:fill="FFFFFF"/>
            </w:rPr>
          </w:rPrChange>
        </w:rPr>
        <w:t xml:space="preserve">± </w:t>
      </w:r>
      <w:r w:rsidR="00A41863" w:rsidRPr="00EE2D4E">
        <w:rPr>
          <w:rFonts w:ascii="Arial" w:hAnsi="Arial" w:cs="Arial"/>
          <w:color w:val="000000" w:themeColor="text1"/>
          <w:sz w:val="22"/>
          <w:szCs w:val="22"/>
          <w:rPrChange w:id="1328" w:author="Patrick Drew" w:date="2020-05-12T18:19:00Z">
            <w:rPr>
              <w:color w:val="000000" w:themeColor="text1"/>
              <w:sz w:val="22"/>
              <w:szCs w:val="22"/>
            </w:rPr>
          </w:rPrChange>
        </w:rPr>
        <w:t xml:space="preserve">12.8 µM (p &lt; 0.001). The probability distribution of the mean </w:t>
      </w:r>
      <w:del w:id="1329" w:author="Patrick Drew" w:date="2020-05-13T17:48:00Z">
        <w:r w:rsidR="00A41863" w:rsidRPr="00EE2D4E" w:rsidDel="000036C5">
          <w:rPr>
            <w:rFonts w:ascii="Arial" w:hAnsi="Arial" w:cs="Arial"/>
            <w:color w:val="000000" w:themeColor="text1"/>
            <w:sz w:val="22"/>
            <w:szCs w:val="22"/>
            <w:rPrChange w:id="1330" w:author="Patrick Drew" w:date="2020-05-12T18:19:00Z">
              <w:rPr>
                <w:color w:val="000000" w:themeColor="text1"/>
                <w:sz w:val="22"/>
                <w:szCs w:val="22"/>
              </w:rPr>
            </w:rPrChange>
          </w:rPr>
          <w:delText>Δ</w:delText>
        </w:r>
      </w:del>
      <w:ins w:id="1331" w:author="Patrick Drew" w:date="2020-05-13T17:48:00Z">
        <w:r w:rsidR="000036C5">
          <w:rPr>
            <w:rFonts w:ascii="Arial" w:hAnsi="Arial" w:cs="Arial"/>
            <w:color w:val="000000" w:themeColor="text1"/>
            <w:sz w:val="22"/>
            <w:szCs w:val="22"/>
          </w:rPr>
          <w:t>∆</w:t>
        </w:r>
      </w:ins>
      <w:r w:rsidR="00A41863" w:rsidRPr="00EE2D4E">
        <w:rPr>
          <w:rFonts w:ascii="Arial" w:hAnsi="Arial" w:cs="Arial"/>
          <w:color w:val="000000" w:themeColor="text1"/>
          <w:sz w:val="22"/>
          <w:szCs w:val="22"/>
          <w:rPrChange w:id="1332" w:author="Patrick Drew" w:date="2020-05-12T18:19:00Z">
            <w:rPr>
              <w:color w:val="000000" w:themeColor="text1"/>
              <w:sz w:val="22"/>
              <w:szCs w:val="22"/>
            </w:rPr>
          </w:rPrChange>
        </w:rPr>
        <w:t>[</w:t>
      </w:r>
      <w:proofErr w:type="spellStart"/>
      <w:r w:rsidR="00A41863" w:rsidRPr="00EE2D4E">
        <w:rPr>
          <w:rFonts w:ascii="Arial" w:hAnsi="Arial" w:cs="Arial"/>
          <w:color w:val="000000" w:themeColor="text1"/>
          <w:sz w:val="22"/>
          <w:szCs w:val="22"/>
          <w:rPrChange w:id="1333" w:author="Patrick Drew" w:date="2020-05-12T18:19:00Z">
            <w:rPr>
              <w:color w:val="000000" w:themeColor="text1"/>
              <w:sz w:val="22"/>
              <w:szCs w:val="22"/>
            </w:rPr>
          </w:rPrChange>
        </w:rPr>
        <w:t>HbT</w:t>
      </w:r>
      <w:proofErr w:type="spellEnd"/>
      <w:r w:rsidR="00A41863" w:rsidRPr="00EE2D4E">
        <w:rPr>
          <w:rFonts w:ascii="Arial" w:hAnsi="Arial" w:cs="Arial"/>
          <w:color w:val="000000" w:themeColor="text1"/>
          <w:sz w:val="22"/>
          <w:szCs w:val="22"/>
          <w:rPrChange w:id="1334" w:author="Patrick Drew" w:date="2020-05-12T18:19:00Z">
            <w:rPr>
              <w:color w:val="000000" w:themeColor="text1"/>
              <w:sz w:val="22"/>
              <w:szCs w:val="22"/>
            </w:rPr>
          </w:rPrChange>
        </w:rPr>
        <w:t xml:space="preserve">] of </w:t>
      </w:r>
      <w:r w:rsidR="00474F38" w:rsidRPr="00EE2D4E">
        <w:rPr>
          <w:rFonts w:ascii="Arial" w:hAnsi="Arial" w:cs="Arial"/>
          <w:color w:val="000000" w:themeColor="text1"/>
          <w:sz w:val="22"/>
          <w:szCs w:val="22"/>
          <w:rPrChange w:id="1335" w:author="Patrick Drew" w:date="2020-05-12T18:19:00Z">
            <w:rPr>
              <w:color w:val="000000" w:themeColor="text1"/>
              <w:sz w:val="22"/>
              <w:szCs w:val="22"/>
            </w:rPr>
          </w:rPrChange>
        </w:rPr>
        <w:t xml:space="preserve">all </w:t>
      </w:r>
      <w:r w:rsidR="00A41863" w:rsidRPr="00EE2D4E">
        <w:rPr>
          <w:rFonts w:ascii="Arial" w:hAnsi="Arial" w:cs="Arial"/>
          <w:color w:val="000000" w:themeColor="text1"/>
          <w:sz w:val="22"/>
          <w:szCs w:val="22"/>
          <w:rPrChange w:id="1336" w:author="Patrick Drew" w:date="2020-05-12T18:19:00Z">
            <w:rPr>
              <w:color w:val="000000" w:themeColor="text1"/>
              <w:sz w:val="22"/>
              <w:szCs w:val="22"/>
            </w:rPr>
          </w:rPrChange>
        </w:rPr>
        <w:t>individual arousal-state events taken together</w:t>
      </w:r>
      <w:ins w:id="1337" w:author="Patrick Drew" w:date="2020-05-13T20:29:00Z">
        <w:r w:rsidR="00576B36">
          <w:rPr>
            <w:rFonts w:ascii="Arial" w:hAnsi="Arial" w:cs="Arial"/>
            <w:color w:val="000000" w:themeColor="text1"/>
            <w:sz w:val="22"/>
            <w:szCs w:val="22"/>
          </w:rPr>
          <w:t>,</w:t>
        </w:r>
      </w:ins>
      <w:r w:rsidR="00A41863" w:rsidRPr="00EE2D4E">
        <w:rPr>
          <w:rFonts w:ascii="Arial" w:hAnsi="Arial" w:cs="Arial"/>
          <w:color w:val="000000" w:themeColor="text1"/>
          <w:sz w:val="22"/>
          <w:szCs w:val="22"/>
          <w:rPrChange w:id="1338" w:author="Patrick Drew" w:date="2020-05-12T18:19:00Z">
            <w:rPr>
              <w:color w:val="000000" w:themeColor="text1"/>
              <w:sz w:val="22"/>
              <w:szCs w:val="22"/>
            </w:rPr>
          </w:rPrChange>
        </w:rPr>
        <w:t xml:space="preserve"> </w:t>
      </w:r>
      <w:ins w:id="1339" w:author="Patrick Drew" w:date="2020-05-13T20:29:00Z">
        <w:r w:rsidR="00576B36">
          <w:rPr>
            <w:rFonts w:ascii="Arial" w:hAnsi="Arial" w:cs="Arial"/>
            <w:color w:val="000000" w:themeColor="text1"/>
            <w:sz w:val="22"/>
            <w:szCs w:val="22"/>
          </w:rPr>
          <w:t>(</w:t>
        </w:r>
      </w:ins>
      <w:r w:rsidR="00A41863" w:rsidRPr="00EE2D4E">
        <w:rPr>
          <w:rFonts w:ascii="Arial" w:hAnsi="Arial" w:cs="Arial"/>
          <w:color w:val="000000" w:themeColor="text1"/>
          <w:sz w:val="22"/>
          <w:szCs w:val="22"/>
          <w:rPrChange w:id="1340" w:author="Patrick Drew" w:date="2020-05-12T18:19:00Z">
            <w:rPr>
              <w:color w:val="000000" w:themeColor="text1"/>
              <w:sz w:val="22"/>
              <w:szCs w:val="22"/>
            </w:rPr>
          </w:rPrChange>
        </w:rPr>
        <w:t>without averaging within</w:t>
      </w:r>
      <w:del w:id="1341" w:author="Patrick Drew" w:date="2020-05-13T20:30:00Z">
        <w:r w:rsidR="00A41863" w:rsidRPr="00EE2D4E" w:rsidDel="00576B36">
          <w:rPr>
            <w:rFonts w:ascii="Arial" w:hAnsi="Arial" w:cs="Arial"/>
            <w:color w:val="000000" w:themeColor="text1"/>
            <w:sz w:val="22"/>
            <w:szCs w:val="22"/>
            <w:rPrChange w:id="1342" w:author="Patrick Drew" w:date="2020-05-12T18:19:00Z">
              <w:rPr>
                <w:color w:val="000000" w:themeColor="text1"/>
                <w:sz w:val="22"/>
                <w:szCs w:val="22"/>
              </w:rPr>
            </w:rPrChange>
          </w:rPr>
          <w:delText xml:space="preserve"> </w:delText>
        </w:r>
      </w:del>
      <w:ins w:id="1343" w:author="Patrick Drew" w:date="2020-05-13T20:30:00Z">
        <w:r w:rsidR="00576B36">
          <w:rPr>
            <w:rFonts w:ascii="Arial" w:hAnsi="Arial" w:cs="Arial"/>
            <w:color w:val="000000" w:themeColor="text1"/>
            <w:sz w:val="22"/>
            <w:szCs w:val="22"/>
          </w:rPr>
          <w:t xml:space="preserve"> </w:t>
        </w:r>
      </w:ins>
      <w:del w:id="1344" w:author="Patrick Drew" w:date="2020-05-13T20:30:00Z">
        <w:r w:rsidR="00A41863" w:rsidRPr="00EE2D4E" w:rsidDel="00576B36">
          <w:rPr>
            <w:rFonts w:ascii="Arial" w:hAnsi="Arial" w:cs="Arial"/>
            <w:color w:val="000000" w:themeColor="text1"/>
            <w:sz w:val="22"/>
            <w:szCs w:val="22"/>
            <w:rPrChange w:id="1345" w:author="Patrick Drew" w:date="2020-05-12T18:19:00Z">
              <w:rPr>
                <w:color w:val="000000" w:themeColor="text1"/>
                <w:sz w:val="22"/>
                <w:szCs w:val="22"/>
              </w:rPr>
            </w:rPrChange>
          </w:rPr>
          <w:delText xml:space="preserve">or between </w:delText>
        </w:r>
      </w:del>
      <w:r w:rsidR="00A41863" w:rsidRPr="00EE2D4E">
        <w:rPr>
          <w:rFonts w:ascii="Arial" w:hAnsi="Arial" w:cs="Arial"/>
          <w:color w:val="000000" w:themeColor="text1"/>
          <w:sz w:val="22"/>
          <w:szCs w:val="22"/>
          <w:rPrChange w:id="1346" w:author="Patrick Drew" w:date="2020-05-12T18:19:00Z">
            <w:rPr>
              <w:color w:val="000000" w:themeColor="text1"/>
              <w:sz w:val="22"/>
              <w:szCs w:val="22"/>
            </w:rPr>
          </w:rPrChange>
        </w:rPr>
        <w:t>animals</w:t>
      </w:r>
      <w:ins w:id="1347" w:author="Patrick Drew" w:date="2020-05-13T20:30:00Z">
        <w:r w:rsidR="00576B36" w:rsidRPr="00576B36">
          <w:rPr>
            <w:rFonts w:ascii="Arial" w:hAnsi="Arial" w:cs="Arial"/>
            <w:color w:val="000000" w:themeColor="text1"/>
            <w:sz w:val="22"/>
            <w:szCs w:val="22"/>
          </w:rPr>
          <w:t xml:space="preserve"> </w:t>
        </w:r>
        <w:r w:rsidR="00576B36">
          <w:rPr>
            <w:rFonts w:ascii="Arial" w:hAnsi="Arial" w:cs="Arial"/>
            <w:color w:val="000000" w:themeColor="text1"/>
            <w:sz w:val="22"/>
            <w:szCs w:val="22"/>
          </w:rPr>
          <w:t>or hemispheres)</w:t>
        </w:r>
      </w:ins>
      <w:r w:rsidR="00A41863" w:rsidRPr="00EE2D4E">
        <w:rPr>
          <w:rFonts w:ascii="Arial" w:hAnsi="Arial" w:cs="Arial"/>
          <w:color w:val="000000" w:themeColor="text1"/>
          <w:sz w:val="22"/>
          <w:szCs w:val="22"/>
          <w:rPrChange w:id="1348" w:author="Patrick Drew" w:date="2020-05-12T18:19:00Z">
            <w:rPr>
              <w:color w:val="000000" w:themeColor="text1"/>
              <w:sz w:val="22"/>
              <w:szCs w:val="22"/>
            </w:rPr>
          </w:rPrChange>
        </w:rPr>
        <w:t xml:space="preserve"> is shown in </w:t>
      </w:r>
      <w:r w:rsidR="00474F38" w:rsidRPr="00EE2D4E">
        <w:rPr>
          <w:rFonts w:ascii="Arial" w:hAnsi="Arial" w:cs="Arial"/>
          <w:color w:val="000000" w:themeColor="text1"/>
          <w:sz w:val="22"/>
          <w:szCs w:val="22"/>
          <w:rPrChange w:id="1349" w:author="Patrick Drew" w:date="2020-05-12T18:19:00Z">
            <w:rPr>
              <w:color w:val="000000" w:themeColor="text1"/>
              <w:sz w:val="22"/>
              <w:szCs w:val="22"/>
            </w:rPr>
          </w:rPrChange>
        </w:rPr>
        <w:t>Fig. 5d.</w:t>
      </w:r>
      <w:ins w:id="1350" w:author="Patrick Drew" w:date="2020-05-13T20:30:00Z">
        <w:r w:rsidR="00576B36">
          <w:rPr>
            <w:rFonts w:ascii="Arial" w:hAnsi="Arial" w:cs="Arial"/>
            <w:color w:val="000000" w:themeColor="text1"/>
            <w:sz w:val="22"/>
            <w:szCs w:val="22"/>
          </w:rPr>
          <w:t xml:space="preserve">  There is a clear and pronounces separation between the sleep</w:t>
        </w:r>
      </w:ins>
      <w:ins w:id="1351" w:author="Patrick Drew" w:date="2020-05-13T20:31:00Z">
        <w:r w:rsidR="00576B36">
          <w:rPr>
            <w:rFonts w:ascii="Arial" w:hAnsi="Arial" w:cs="Arial"/>
            <w:color w:val="000000" w:themeColor="text1"/>
            <w:sz w:val="22"/>
            <w:szCs w:val="22"/>
          </w:rPr>
          <w:t xml:space="preserve"> and awake states, as well as between REM and NREM sleep.</w:t>
        </w:r>
      </w:ins>
    </w:p>
    <w:p w14:paraId="269C91DC" w14:textId="11D0977A" w:rsidR="0091257F" w:rsidRPr="00EE2D4E" w:rsidRDefault="00474F38">
      <w:pPr>
        <w:spacing w:line="360" w:lineRule="auto"/>
        <w:jc w:val="both"/>
        <w:rPr>
          <w:rFonts w:ascii="Arial" w:hAnsi="Arial" w:cs="Arial"/>
          <w:color w:val="000000" w:themeColor="text1"/>
          <w:sz w:val="22"/>
          <w:szCs w:val="22"/>
          <w:rPrChange w:id="1352" w:author="Patrick Drew" w:date="2020-05-12T18:19:00Z">
            <w:rPr>
              <w:color w:val="000000" w:themeColor="text1"/>
              <w:sz w:val="22"/>
              <w:szCs w:val="22"/>
            </w:rPr>
          </w:rPrChange>
        </w:rPr>
        <w:pPrChange w:id="1353" w:author="Patrick Drew" w:date="2020-05-12T18:16:00Z">
          <w:pPr>
            <w:jc w:val="both"/>
          </w:pPr>
        </w:pPrChange>
      </w:pPr>
      <w:r w:rsidRPr="00EE2D4E">
        <w:rPr>
          <w:rFonts w:ascii="Arial" w:hAnsi="Arial" w:cs="Arial"/>
          <w:color w:val="000000" w:themeColor="text1"/>
          <w:sz w:val="22"/>
          <w:szCs w:val="22"/>
          <w:rPrChange w:id="1354" w:author="Patrick Drew" w:date="2020-05-12T18:19:00Z">
            <w:rPr>
              <w:color w:val="000000" w:themeColor="text1"/>
              <w:sz w:val="22"/>
              <w:szCs w:val="22"/>
            </w:rPr>
          </w:rPrChange>
        </w:rPr>
        <w:t xml:space="preserve"> </w:t>
      </w:r>
      <w:ins w:id="1355" w:author="Patrick Drew" w:date="2020-05-13T20:34:00Z">
        <w:r w:rsidR="00576B36">
          <w:rPr>
            <w:rFonts w:ascii="Arial" w:hAnsi="Arial" w:cs="Arial"/>
            <w:color w:val="000000" w:themeColor="text1"/>
            <w:sz w:val="22"/>
            <w:szCs w:val="22"/>
          </w:rPr>
          <w:t>A similar analysis</w:t>
        </w:r>
      </w:ins>
      <w:ins w:id="1356" w:author="Patrick Drew" w:date="2020-05-13T20:35:00Z">
        <w:r w:rsidR="00576B36" w:rsidRPr="00576B36">
          <w:rPr>
            <w:rFonts w:ascii="Arial" w:hAnsi="Arial" w:cs="Arial"/>
            <w:color w:val="000000" w:themeColor="text1"/>
            <w:sz w:val="22"/>
            <w:szCs w:val="22"/>
          </w:rPr>
          <w:t xml:space="preserve"> </w:t>
        </w:r>
        <w:r w:rsidR="00576B36" w:rsidRPr="00554FA2">
          <w:rPr>
            <w:rFonts w:ascii="Arial" w:hAnsi="Arial" w:cs="Arial"/>
            <w:color w:val="000000" w:themeColor="text1"/>
            <w:sz w:val="22"/>
            <w:szCs w:val="22"/>
          </w:rPr>
          <w:t>during each arousal-state</w:t>
        </w:r>
      </w:ins>
      <w:ins w:id="1357" w:author="Patrick Drew" w:date="2020-05-13T20:34:00Z">
        <w:r w:rsidR="00576B36">
          <w:rPr>
            <w:rFonts w:ascii="Arial" w:hAnsi="Arial" w:cs="Arial"/>
            <w:color w:val="000000" w:themeColor="text1"/>
            <w:sz w:val="22"/>
            <w:szCs w:val="22"/>
          </w:rPr>
          <w:t xml:space="preserve"> for t</w:t>
        </w:r>
      </w:ins>
      <w:del w:id="1358" w:author="Patrick Drew" w:date="2020-05-13T20:34:00Z">
        <w:r w:rsidRPr="00EE2D4E" w:rsidDel="00576B36">
          <w:rPr>
            <w:rFonts w:ascii="Arial" w:hAnsi="Arial" w:cs="Arial"/>
            <w:color w:val="000000" w:themeColor="text1"/>
            <w:sz w:val="22"/>
            <w:szCs w:val="22"/>
            <w:rPrChange w:id="1359" w:author="Patrick Drew" w:date="2020-05-12T18:19:00Z">
              <w:rPr>
                <w:color w:val="000000" w:themeColor="text1"/>
                <w:sz w:val="22"/>
                <w:szCs w:val="22"/>
              </w:rPr>
            </w:rPrChange>
          </w:rPr>
          <w:delText>T</w:delText>
        </w:r>
      </w:del>
      <w:r w:rsidRPr="00EE2D4E">
        <w:rPr>
          <w:rFonts w:ascii="Arial" w:hAnsi="Arial" w:cs="Arial"/>
          <w:color w:val="000000" w:themeColor="text1"/>
          <w:sz w:val="22"/>
          <w:szCs w:val="22"/>
          <w:rPrChange w:id="1360" w:author="Patrick Drew" w:date="2020-05-12T18:19:00Z">
            <w:rPr>
              <w:color w:val="000000" w:themeColor="text1"/>
              <w:sz w:val="22"/>
              <w:szCs w:val="22"/>
            </w:rPr>
          </w:rPrChange>
        </w:rPr>
        <w:t>he peak arteriole diameter</w:t>
      </w:r>
      <w:ins w:id="1361" w:author="Patrick Drew" w:date="2020-05-13T20:47:00Z">
        <w:r w:rsidR="00071E8D" w:rsidRPr="00071E8D">
          <w:rPr>
            <w:rFonts w:ascii="Arial" w:hAnsi="Arial" w:cs="Arial"/>
            <w:color w:val="000000" w:themeColor="text1"/>
            <w:sz w:val="22"/>
            <w:szCs w:val="22"/>
          </w:rPr>
          <w:t xml:space="preserve"> </w:t>
        </w:r>
        <w:r w:rsidR="00071E8D" w:rsidRPr="00554FA2">
          <w:rPr>
            <w:rFonts w:ascii="Arial" w:hAnsi="Arial" w:cs="Arial"/>
            <w:color w:val="000000" w:themeColor="text1"/>
            <w:sz w:val="22"/>
            <w:szCs w:val="22"/>
          </w:rPr>
          <w:t xml:space="preserve">during each </w:t>
        </w:r>
        <w:r w:rsidR="00071E8D">
          <w:rPr>
            <w:rFonts w:ascii="Arial" w:hAnsi="Arial" w:cs="Arial"/>
            <w:color w:val="000000" w:themeColor="text1"/>
            <w:sz w:val="22"/>
            <w:szCs w:val="22"/>
          </w:rPr>
          <w:t>arousal</w:t>
        </w:r>
        <w:r w:rsidR="00071E8D" w:rsidRPr="00554FA2">
          <w:rPr>
            <w:rFonts w:ascii="Arial" w:hAnsi="Arial" w:cs="Arial"/>
            <w:color w:val="000000" w:themeColor="text1"/>
            <w:sz w:val="22"/>
            <w:szCs w:val="22"/>
          </w:rPr>
          <w:t xml:space="preserve"> event</w:t>
        </w:r>
      </w:ins>
      <w:ins w:id="1362" w:author="Patrick Drew" w:date="2020-05-13T20:34:00Z">
        <w:r w:rsidR="00576B36">
          <w:rPr>
            <w:rFonts w:ascii="Arial" w:hAnsi="Arial" w:cs="Arial"/>
            <w:color w:val="000000" w:themeColor="text1"/>
            <w:sz w:val="22"/>
            <w:szCs w:val="22"/>
          </w:rPr>
          <w:t xml:space="preserve"> measured with two photon </w:t>
        </w:r>
      </w:ins>
      <w:ins w:id="1363" w:author="Patrick Drew" w:date="2020-05-13T20:46:00Z">
        <w:r w:rsidR="00071E8D">
          <w:rPr>
            <w:rFonts w:ascii="Arial" w:hAnsi="Arial" w:cs="Arial"/>
            <w:color w:val="000000" w:themeColor="text1"/>
            <w:sz w:val="22"/>
            <w:szCs w:val="22"/>
          </w:rPr>
          <w:t>microscopy</w:t>
        </w:r>
      </w:ins>
      <w:r w:rsidRPr="00EE2D4E">
        <w:rPr>
          <w:rFonts w:ascii="Arial" w:hAnsi="Arial" w:cs="Arial"/>
          <w:color w:val="000000" w:themeColor="text1"/>
          <w:sz w:val="22"/>
          <w:szCs w:val="22"/>
          <w:rPrChange w:id="1364" w:author="Patrick Drew" w:date="2020-05-12T18:19:00Z">
            <w:rPr>
              <w:color w:val="000000" w:themeColor="text1"/>
              <w:sz w:val="22"/>
              <w:szCs w:val="22"/>
            </w:rPr>
          </w:rPrChange>
        </w:rPr>
        <w:t xml:space="preserve"> </w:t>
      </w:r>
      <w:del w:id="1365" w:author="Patrick Drew" w:date="2020-05-13T20:34:00Z">
        <w:r w:rsidRPr="00EE2D4E" w:rsidDel="00576B36">
          <w:rPr>
            <w:rFonts w:ascii="Arial" w:hAnsi="Arial" w:cs="Arial"/>
            <w:color w:val="000000" w:themeColor="text1"/>
            <w:sz w:val="22"/>
            <w:szCs w:val="22"/>
            <w:rPrChange w:id="1366" w:author="Patrick Drew" w:date="2020-05-12T18:19:00Z">
              <w:rPr>
                <w:color w:val="000000" w:themeColor="text1"/>
                <w:sz w:val="22"/>
                <w:szCs w:val="22"/>
              </w:rPr>
            </w:rPrChange>
          </w:rPr>
          <w:delText xml:space="preserve">during each arousal-state </w:delText>
        </w:r>
      </w:del>
      <w:del w:id="1367" w:author="Patrick Drew" w:date="2020-05-13T20:46:00Z">
        <w:r w:rsidRPr="00EE2D4E" w:rsidDel="00071E8D">
          <w:rPr>
            <w:rFonts w:ascii="Arial" w:hAnsi="Arial" w:cs="Arial"/>
            <w:color w:val="000000" w:themeColor="text1"/>
            <w:sz w:val="22"/>
            <w:szCs w:val="22"/>
            <w:rPrChange w:id="1368" w:author="Patrick Drew" w:date="2020-05-12T18:19:00Z">
              <w:rPr>
                <w:color w:val="000000" w:themeColor="text1"/>
                <w:sz w:val="22"/>
                <w:szCs w:val="22"/>
              </w:rPr>
            </w:rPrChange>
          </w:rPr>
          <w:delText>shows much of the same</w:delText>
        </w:r>
      </w:del>
      <w:ins w:id="1369" w:author="Patrick Drew" w:date="2020-05-13T20:46:00Z">
        <w:r w:rsidR="00071E8D">
          <w:rPr>
            <w:rFonts w:ascii="Arial" w:hAnsi="Arial" w:cs="Arial"/>
            <w:color w:val="000000" w:themeColor="text1"/>
            <w:sz w:val="22"/>
            <w:szCs w:val="22"/>
          </w:rPr>
          <w:t>follows the same</w:t>
        </w:r>
      </w:ins>
      <w:r w:rsidRPr="00EE2D4E">
        <w:rPr>
          <w:rFonts w:ascii="Arial" w:hAnsi="Arial" w:cs="Arial"/>
          <w:color w:val="000000" w:themeColor="text1"/>
          <w:sz w:val="22"/>
          <w:szCs w:val="22"/>
          <w:rPrChange w:id="1370" w:author="Patrick Drew" w:date="2020-05-12T18:19:00Z">
            <w:rPr>
              <w:color w:val="000000" w:themeColor="text1"/>
              <w:sz w:val="22"/>
              <w:szCs w:val="22"/>
            </w:rPr>
          </w:rPrChange>
        </w:rPr>
        <w:t xml:space="preserve"> trend as the </w:t>
      </w:r>
      <w:del w:id="1371" w:author="Patrick Drew" w:date="2020-05-13T17:48:00Z">
        <w:r w:rsidRPr="00EE2D4E" w:rsidDel="000036C5">
          <w:rPr>
            <w:rFonts w:ascii="Arial" w:hAnsi="Arial" w:cs="Arial"/>
            <w:color w:val="000000" w:themeColor="text1"/>
            <w:sz w:val="22"/>
            <w:szCs w:val="22"/>
            <w:rPrChange w:id="1372" w:author="Patrick Drew" w:date="2020-05-12T18:19:00Z">
              <w:rPr>
                <w:color w:val="000000" w:themeColor="text1"/>
                <w:sz w:val="22"/>
                <w:szCs w:val="22"/>
              </w:rPr>
            </w:rPrChange>
          </w:rPr>
          <w:delText>Δ</w:delText>
        </w:r>
      </w:del>
      <w:ins w:id="1373" w:author="Patrick Drew" w:date="2020-05-13T17:48:00Z">
        <w:r w:rsidR="000036C5">
          <w:rPr>
            <w:rFonts w:ascii="Arial" w:hAnsi="Arial" w:cs="Arial"/>
            <w:color w:val="000000" w:themeColor="text1"/>
            <w:sz w:val="22"/>
            <w:szCs w:val="22"/>
          </w:rPr>
          <w:t>∆</w:t>
        </w:r>
      </w:ins>
      <w:r w:rsidRPr="00EE2D4E">
        <w:rPr>
          <w:rFonts w:ascii="Arial" w:hAnsi="Arial" w:cs="Arial"/>
          <w:color w:val="000000" w:themeColor="text1"/>
          <w:sz w:val="22"/>
          <w:szCs w:val="22"/>
          <w:rPrChange w:id="1374" w:author="Patrick Drew" w:date="2020-05-12T18:19:00Z">
            <w:rPr>
              <w:color w:val="000000" w:themeColor="text1"/>
              <w:sz w:val="22"/>
              <w:szCs w:val="22"/>
            </w:rPr>
          </w:rPrChange>
        </w:rPr>
        <w:t>[</w:t>
      </w:r>
      <w:proofErr w:type="spellStart"/>
      <w:r w:rsidRPr="00EE2D4E">
        <w:rPr>
          <w:rFonts w:ascii="Arial" w:hAnsi="Arial" w:cs="Arial"/>
          <w:color w:val="000000" w:themeColor="text1"/>
          <w:sz w:val="22"/>
          <w:szCs w:val="22"/>
          <w:rPrChange w:id="1375" w:author="Patrick Drew" w:date="2020-05-12T18:19:00Z">
            <w:rPr>
              <w:color w:val="000000" w:themeColor="text1"/>
              <w:sz w:val="22"/>
              <w:szCs w:val="22"/>
            </w:rPr>
          </w:rPrChange>
        </w:rPr>
        <w:t>HbT</w:t>
      </w:r>
      <w:proofErr w:type="spellEnd"/>
      <w:r w:rsidRPr="00EE2D4E">
        <w:rPr>
          <w:rFonts w:ascii="Arial" w:hAnsi="Arial" w:cs="Arial"/>
          <w:color w:val="000000" w:themeColor="text1"/>
          <w:sz w:val="22"/>
          <w:szCs w:val="22"/>
          <w:rPrChange w:id="1376" w:author="Patrick Drew" w:date="2020-05-12T18:19:00Z">
            <w:rPr>
              <w:color w:val="000000" w:themeColor="text1"/>
              <w:sz w:val="22"/>
              <w:szCs w:val="22"/>
            </w:rPr>
          </w:rPrChange>
        </w:rPr>
        <w:t xml:space="preserve">] data (Fig. 5b). </w:t>
      </w:r>
      <w:del w:id="1377" w:author="Patrick Drew" w:date="2020-05-13T20:47:00Z">
        <w:r w:rsidRPr="00EE2D4E" w:rsidDel="00071E8D">
          <w:rPr>
            <w:rFonts w:ascii="Arial" w:hAnsi="Arial" w:cs="Arial"/>
            <w:color w:val="000000" w:themeColor="text1"/>
            <w:sz w:val="22"/>
            <w:szCs w:val="22"/>
            <w:rPrChange w:id="1378" w:author="Patrick Drew" w:date="2020-05-12T18:19:00Z">
              <w:rPr>
                <w:color w:val="000000" w:themeColor="text1"/>
                <w:sz w:val="22"/>
                <w:szCs w:val="22"/>
              </w:rPr>
            </w:rPrChange>
          </w:rPr>
          <w:delText xml:space="preserve">We took the peak diameter during each individual event as opposed to the mean in order to best demonstrate the differences between each arousal-state. </w:delText>
        </w:r>
      </w:del>
      <w:r w:rsidRPr="00EE2D4E">
        <w:rPr>
          <w:rFonts w:ascii="Arial" w:hAnsi="Arial" w:cs="Arial"/>
          <w:color w:val="000000" w:themeColor="text1"/>
          <w:sz w:val="22"/>
          <w:szCs w:val="22"/>
          <w:rPrChange w:id="1379" w:author="Patrick Drew" w:date="2020-05-12T18:19:00Z">
            <w:rPr>
              <w:color w:val="000000" w:themeColor="text1"/>
              <w:sz w:val="22"/>
              <w:szCs w:val="22"/>
            </w:rPr>
          </w:rPrChange>
        </w:rPr>
        <w:t xml:space="preserve">The </w:t>
      </w:r>
      <w:r w:rsidR="00460DF3" w:rsidRPr="00EE2D4E">
        <w:rPr>
          <w:rFonts w:ascii="Arial" w:hAnsi="Arial" w:cs="Arial"/>
          <w:color w:val="000000" w:themeColor="text1"/>
          <w:sz w:val="22"/>
          <w:szCs w:val="22"/>
          <w:rPrChange w:id="1380" w:author="Patrick Drew" w:date="2020-05-12T18:19:00Z">
            <w:rPr>
              <w:color w:val="000000" w:themeColor="text1"/>
              <w:sz w:val="22"/>
              <w:szCs w:val="22"/>
            </w:rPr>
          </w:rPrChange>
        </w:rPr>
        <w:t>average</w:t>
      </w:r>
      <w:r w:rsidRPr="00EE2D4E">
        <w:rPr>
          <w:rFonts w:ascii="Arial" w:hAnsi="Arial" w:cs="Arial"/>
          <w:color w:val="000000" w:themeColor="text1"/>
          <w:sz w:val="22"/>
          <w:szCs w:val="22"/>
          <w:rPrChange w:id="1381" w:author="Patrick Drew" w:date="2020-05-12T18:19:00Z">
            <w:rPr>
              <w:color w:val="000000" w:themeColor="text1"/>
              <w:sz w:val="22"/>
              <w:szCs w:val="22"/>
            </w:rPr>
          </w:rPrChange>
        </w:rPr>
        <w:t xml:space="preserve"> peak in vessel diameter </w:t>
      </w:r>
      <w:del w:id="1382" w:author="Patrick Drew" w:date="2020-05-13T17:48:00Z">
        <w:r w:rsidRPr="00EE2D4E" w:rsidDel="000036C5">
          <w:rPr>
            <w:rFonts w:ascii="Arial" w:hAnsi="Arial" w:cs="Arial"/>
            <w:color w:val="000000" w:themeColor="text1"/>
            <w:sz w:val="22"/>
            <w:szCs w:val="22"/>
            <w:rPrChange w:id="1383" w:author="Patrick Drew" w:date="2020-05-12T18:19:00Z">
              <w:rPr>
                <w:color w:val="000000" w:themeColor="text1"/>
                <w:sz w:val="22"/>
                <w:szCs w:val="22"/>
              </w:rPr>
            </w:rPrChange>
          </w:rPr>
          <w:delText>Δ</w:delText>
        </w:r>
      </w:del>
      <w:ins w:id="1384" w:author="Patrick Drew" w:date="2020-05-13T17:48:00Z">
        <w:r w:rsidR="000036C5">
          <w:rPr>
            <w:rFonts w:ascii="Arial" w:hAnsi="Arial" w:cs="Arial"/>
            <w:color w:val="000000" w:themeColor="text1"/>
            <w:sz w:val="22"/>
            <w:szCs w:val="22"/>
          </w:rPr>
          <w:t>∆</w:t>
        </w:r>
      </w:ins>
      <w:r w:rsidRPr="00EE2D4E">
        <w:rPr>
          <w:rFonts w:ascii="Arial" w:hAnsi="Arial" w:cs="Arial"/>
          <w:color w:val="000000" w:themeColor="text1"/>
          <w:sz w:val="22"/>
          <w:szCs w:val="22"/>
          <w:rPrChange w:id="1385" w:author="Patrick Drew" w:date="2020-05-12T18:19:00Z">
            <w:rPr>
              <w:color w:val="000000" w:themeColor="text1"/>
              <w:sz w:val="22"/>
              <w:szCs w:val="22"/>
            </w:rPr>
          </w:rPrChange>
        </w:rPr>
        <w:t>D/D (%) during awake resting events (N = 6 mice, n = 29 arterioles)</w:t>
      </w:r>
      <w:r w:rsidR="00453B92" w:rsidRPr="00EE2D4E">
        <w:rPr>
          <w:rFonts w:ascii="Arial" w:hAnsi="Arial" w:cs="Arial"/>
          <w:color w:val="000000" w:themeColor="text1"/>
          <w:sz w:val="22"/>
          <w:szCs w:val="22"/>
          <w:rPrChange w:id="1386" w:author="Patrick Drew" w:date="2020-05-12T18:19:00Z">
            <w:rPr>
              <w:color w:val="000000" w:themeColor="text1"/>
              <w:sz w:val="22"/>
              <w:szCs w:val="22"/>
            </w:rPr>
          </w:rPrChange>
        </w:rPr>
        <w:t xml:space="preserve"> was 7.4 </w:t>
      </w:r>
      <w:r w:rsidR="00453B92" w:rsidRPr="00EE2D4E">
        <w:rPr>
          <w:rFonts w:ascii="Arial" w:hAnsi="Arial" w:cs="Arial"/>
          <w:color w:val="000000" w:themeColor="text1"/>
          <w:sz w:val="22"/>
          <w:szCs w:val="22"/>
          <w:shd w:val="clear" w:color="auto" w:fill="FFFFFF"/>
          <w:rPrChange w:id="1387" w:author="Patrick Drew" w:date="2020-05-12T18:19:00Z">
            <w:rPr>
              <w:color w:val="000000" w:themeColor="text1"/>
              <w:sz w:val="22"/>
              <w:szCs w:val="22"/>
              <w:shd w:val="clear" w:color="auto" w:fill="FFFFFF"/>
            </w:rPr>
          </w:rPrChange>
        </w:rPr>
        <w:t>±</w:t>
      </w:r>
      <w:r w:rsidR="00453B92" w:rsidRPr="00EE2D4E">
        <w:rPr>
          <w:rFonts w:ascii="Arial" w:hAnsi="Arial" w:cs="Arial"/>
          <w:color w:val="000000" w:themeColor="text1"/>
          <w:sz w:val="22"/>
          <w:szCs w:val="22"/>
          <w:rPrChange w:id="1388" w:author="Patrick Drew" w:date="2020-05-12T18:19:00Z">
            <w:rPr>
              <w:color w:val="000000" w:themeColor="text1"/>
              <w:sz w:val="22"/>
              <w:szCs w:val="22"/>
            </w:rPr>
          </w:rPrChange>
        </w:rPr>
        <w:t xml:space="preserve"> 2.6%. Awake volitional whisking events spurred a mean peak diameter increase of 17.0 </w:t>
      </w:r>
      <w:r w:rsidR="00453B92" w:rsidRPr="00EE2D4E">
        <w:rPr>
          <w:rFonts w:ascii="Arial" w:hAnsi="Arial" w:cs="Arial"/>
          <w:color w:val="000000" w:themeColor="text1"/>
          <w:sz w:val="22"/>
          <w:szCs w:val="22"/>
          <w:shd w:val="clear" w:color="auto" w:fill="FFFFFF"/>
          <w:rPrChange w:id="1389" w:author="Patrick Drew" w:date="2020-05-12T18:19:00Z">
            <w:rPr>
              <w:color w:val="000000" w:themeColor="text1"/>
              <w:sz w:val="22"/>
              <w:szCs w:val="22"/>
              <w:shd w:val="clear" w:color="auto" w:fill="FFFFFF"/>
            </w:rPr>
          </w:rPrChange>
        </w:rPr>
        <w:t>±</w:t>
      </w:r>
      <w:r w:rsidR="00453B92" w:rsidRPr="00EE2D4E">
        <w:rPr>
          <w:rFonts w:ascii="Arial" w:hAnsi="Arial" w:cs="Arial"/>
          <w:color w:val="000000" w:themeColor="text1"/>
          <w:sz w:val="22"/>
          <w:szCs w:val="22"/>
          <w:rPrChange w:id="1390" w:author="Patrick Drew" w:date="2020-05-12T18:19:00Z">
            <w:rPr>
              <w:color w:val="000000" w:themeColor="text1"/>
              <w:sz w:val="22"/>
              <w:szCs w:val="22"/>
            </w:rPr>
          </w:rPrChange>
        </w:rPr>
        <w:t xml:space="preserve"> 5.4 % (p &lt; 0.001), with NREM sleep dilating up to 26.4 </w:t>
      </w:r>
      <w:r w:rsidR="00453B92" w:rsidRPr="00EE2D4E">
        <w:rPr>
          <w:rFonts w:ascii="Arial" w:hAnsi="Arial" w:cs="Arial"/>
          <w:color w:val="000000" w:themeColor="text1"/>
          <w:sz w:val="22"/>
          <w:szCs w:val="22"/>
          <w:shd w:val="clear" w:color="auto" w:fill="FFFFFF"/>
          <w:rPrChange w:id="1391" w:author="Patrick Drew" w:date="2020-05-12T18:19:00Z">
            <w:rPr>
              <w:color w:val="000000" w:themeColor="text1"/>
              <w:sz w:val="22"/>
              <w:szCs w:val="22"/>
              <w:shd w:val="clear" w:color="auto" w:fill="FFFFFF"/>
            </w:rPr>
          </w:rPrChange>
        </w:rPr>
        <w:t>± 10.1% (p &lt; 0.001</w:t>
      </w:r>
      <w:r w:rsidR="00460DF3" w:rsidRPr="00EE2D4E">
        <w:rPr>
          <w:rFonts w:ascii="Arial" w:hAnsi="Arial" w:cs="Arial"/>
          <w:color w:val="000000" w:themeColor="text1"/>
          <w:sz w:val="22"/>
          <w:szCs w:val="22"/>
          <w:shd w:val="clear" w:color="auto" w:fill="FFFFFF"/>
          <w:rPrChange w:id="1392" w:author="Patrick Drew" w:date="2020-05-12T18:19:00Z">
            <w:rPr>
              <w:color w:val="000000" w:themeColor="text1"/>
              <w:sz w:val="22"/>
              <w:szCs w:val="22"/>
              <w:shd w:val="clear" w:color="auto" w:fill="FFFFFF"/>
            </w:rPr>
          </w:rPrChange>
        </w:rPr>
        <w:t>, N = 6 mice, n = 21 arterioles</w:t>
      </w:r>
      <w:r w:rsidR="00453B92" w:rsidRPr="00EE2D4E">
        <w:rPr>
          <w:rFonts w:ascii="Arial" w:hAnsi="Arial" w:cs="Arial"/>
          <w:color w:val="000000" w:themeColor="text1"/>
          <w:sz w:val="22"/>
          <w:szCs w:val="22"/>
          <w:shd w:val="clear" w:color="auto" w:fill="FFFFFF"/>
          <w:rPrChange w:id="1393" w:author="Patrick Drew" w:date="2020-05-12T18:19:00Z">
            <w:rPr>
              <w:color w:val="000000" w:themeColor="text1"/>
              <w:sz w:val="22"/>
              <w:szCs w:val="22"/>
              <w:shd w:val="clear" w:color="auto" w:fill="FFFFFF"/>
            </w:rPr>
          </w:rPrChange>
        </w:rPr>
        <w:t>) and REM sleep reaching 50.0 ± 9.1% (p &lt; 0.001</w:t>
      </w:r>
      <w:r w:rsidR="00460DF3" w:rsidRPr="00EE2D4E">
        <w:rPr>
          <w:rFonts w:ascii="Arial" w:hAnsi="Arial" w:cs="Arial"/>
          <w:color w:val="000000" w:themeColor="text1"/>
          <w:sz w:val="22"/>
          <w:szCs w:val="22"/>
          <w:shd w:val="clear" w:color="auto" w:fill="FFFFFF"/>
          <w:rPrChange w:id="1394" w:author="Patrick Drew" w:date="2020-05-12T18:19:00Z">
            <w:rPr>
              <w:color w:val="000000" w:themeColor="text1"/>
              <w:sz w:val="22"/>
              <w:szCs w:val="22"/>
              <w:shd w:val="clear" w:color="auto" w:fill="FFFFFF"/>
            </w:rPr>
          </w:rPrChange>
        </w:rPr>
        <w:t>, N = 5 mice, n  = 13 arterioles</w:t>
      </w:r>
      <w:r w:rsidR="00453B92" w:rsidRPr="00EE2D4E">
        <w:rPr>
          <w:rFonts w:ascii="Arial" w:hAnsi="Arial" w:cs="Arial"/>
          <w:color w:val="000000" w:themeColor="text1"/>
          <w:sz w:val="22"/>
          <w:szCs w:val="22"/>
          <w:shd w:val="clear" w:color="auto" w:fill="FFFFFF"/>
          <w:rPrChange w:id="1395" w:author="Patrick Drew" w:date="2020-05-12T18:19:00Z">
            <w:rPr>
              <w:color w:val="000000" w:themeColor="text1"/>
              <w:sz w:val="22"/>
              <w:szCs w:val="22"/>
              <w:shd w:val="clear" w:color="auto" w:fill="FFFFFF"/>
            </w:rPr>
          </w:rPrChange>
        </w:rPr>
        <w:t xml:space="preserve">). </w:t>
      </w:r>
      <w:r w:rsidR="00453B92" w:rsidRPr="00EE2D4E">
        <w:rPr>
          <w:rFonts w:ascii="Arial" w:hAnsi="Arial" w:cs="Arial"/>
          <w:color w:val="000000" w:themeColor="text1"/>
          <w:sz w:val="22"/>
          <w:szCs w:val="22"/>
          <w:rPrChange w:id="1396" w:author="Patrick Drew" w:date="2020-05-12T18:19:00Z">
            <w:rPr>
              <w:color w:val="000000" w:themeColor="text1"/>
              <w:sz w:val="22"/>
              <w:szCs w:val="22"/>
            </w:rPr>
          </w:rPrChange>
        </w:rPr>
        <w:t xml:space="preserve">The probability distribution of the peak </w:t>
      </w:r>
      <w:del w:id="1397" w:author="Patrick Drew" w:date="2020-05-13T17:48:00Z">
        <w:r w:rsidR="00453B92" w:rsidRPr="00EE2D4E" w:rsidDel="000036C5">
          <w:rPr>
            <w:rFonts w:ascii="Arial" w:hAnsi="Arial" w:cs="Arial"/>
            <w:color w:val="000000" w:themeColor="text1"/>
            <w:sz w:val="22"/>
            <w:szCs w:val="22"/>
            <w:rPrChange w:id="1398" w:author="Patrick Drew" w:date="2020-05-12T18:19:00Z">
              <w:rPr>
                <w:color w:val="000000" w:themeColor="text1"/>
                <w:sz w:val="22"/>
                <w:szCs w:val="22"/>
              </w:rPr>
            </w:rPrChange>
          </w:rPr>
          <w:delText>ΔD</w:delText>
        </w:r>
      </w:del>
      <w:ins w:id="1399" w:author="Patrick Drew" w:date="2020-05-13T17:48:00Z">
        <w:r w:rsidR="000036C5">
          <w:rPr>
            <w:rFonts w:ascii="Arial" w:hAnsi="Arial" w:cs="Arial"/>
            <w:color w:val="000000" w:themeColor="text1"/>
            <w:sz w:val="22"/>
            <w:szCs w:val="22"/>
          </w:rPr>
          <w:t>∆</w:t>
        </w:r>
        <w:r w:rsidR="000036C5" w:rsidRPr="00EE2D4E">
          <w:rPr>
            <w:rFonts w:ascii="Arial" w:hAnsi="Arial" w:cs="Arial"/>
            <w:color w:val="000000" w:themeColor="text1"/>
            <w:sz w:val="22"/>
            <w:szCs w:val="22"/>
            <w:rPrChange w:id="1400" w:author="Patrick Drew" w:date="2020-05-12T18:19:00Z">
              <w:rPr>
                <w:color w:val="000000" w:themeColor="text1"/>
                <w:sz w:val="22"/>
                <w:szCs w:val="22"/>
              </w:rPr>
            </w:rPrChange>
          </w:rPr>
          <w:t>D</w:t>
        </w:r>
      </w:ins>
      <w:r w:rsidR="00453B92" w:rsidRPr="00EE2D4E">
        <w:rPr>
          <w:rFonts w:ascii="Arial" w:hAnsi="Arial" w:cs="Arial"/>
          <w:color w:val="000000" w:themeColor="text1"/>
          <w:sz w:val="22"/>
          <w:szCs w:val="22"/>
          <w:rPrChange w:id="1401" w:author="Patrick Drew" w:date="2020-05-12T18:19:00Z">
            <w:rPr>
              <w:color w:val="000000" w:themeColor="text1"/>
              <w:sz w:val="22"/>
              <w:szCs w:val="22"/>
            </w:rPr>
          </w:rPrChange>
        </w:rPr>
        <w:t xml:space="preserve">/D of all individual arousal-state events taken together without averaging within or between animals is shown in Fig. 5e. Recordings of changes in bulk fluid flow through laser doppler flow velocimetry </w:t>
      </w:r>
      <w:del w:id="1402" w:author="Patrick Drew" w:date="2020-05-13T17:48:00Z">
        <w:r w:rsidR="00453B92" w:rsidRPr="00EE2D4E" w:rsidDel="000036C5">
          <w:rPr>
            <w:rFonts w:ascii="Arial" w:hAnsi="Arial" w:cs="Arial"/>
            <w:color w:val="000000" w:themeColor="text1"/>
            <w:sz w:val="22"/>
            <w:szCs w:val="22"/>
            <w:rPrChange w:id="1403" w:author="Patrick Drew" w:date="2020-05-12T18:19:00Z">
              <w:rPr>
                <w:color w:val="000000" w:themeColor="text1"/>
                <w:sz w:val="22"/>
                <w:szCs w:val="22"/>
              </w:rPr>
            </w:rPrChange>
          </w:rPr>
          <w:delText>Δ</w:delText>
        </w:r>
      </w:del>
      <w:ins w:id="1404" w:author="Patrick Drew" w:date="2020-05-13T17:48:00Z">
        <w:r w:rsidR="000036C5">
          <w:rPr>
            <w:rFonts w:ascii="Arial" w:hAnsi="Arial" w:cs="Arial"/>
            <w:color w:val="000000" w:themeColor="text1"/>
            <w:sz w:val="22"/>
            <w:szCs w:val="22"/>
          </w:rPr>
          <w:t>∆</w:t>
        </w:r>
      </w:ins>
      <w:r w:rsidR="00453B92" w:rsidRPr="00EE2D4E">
        <w:rPr>
          <w:rFonts w:ascii="Arial" w:hAnsi="Arial" w:cs="Arial"/>
          <w:color w:val="000000" w:themeColor="text1"/>
          <w:sz w:val="22"/>
          <w:szCs w:val="22"/>
          <w:rPrChange w:id="1405" w:author="Patrick Drew" w:date="2020-05-12T18:19:00Z">
            <w:rPr>
              <w:color w:val="000000" w:themeColor="text1"/>
              <w:sz w:val="22"/>
              <w:szCs w:val="22"/>
            </w:rPr>
          </w:rPrChange>
        </w:rPr>
        <w:t xml:space="preserve">Q/Q </w:t>
      </w:r>
      <w:r w:rsidR="00460DF3" w:rsidRPr="00EE2D4E">
        <w:rPr>
          <w:rFonts w:ascii="Arial" w:hAnsi="Arial" w:cs="Arial"/>
          <w:color w:val="000000" w:themeColor="text1"/>
          <w:sz w:val="22"/>
          <w:szCs w:val="22"/>
          <w:rPrChange w:id="1406" w:author="Patrick Drew" w:date="2020-05-12T18:19:00Z">
            <w:rPr>
              <w:color w:val="000000" w:themeColor="text1"/>
              <w:sz w:val="22"/>
              <w:szCs w:val="22"/>
            </w:rPr>
          </w:rPrChange>
        </w:rPr>
        <w:t xml:space="preserve">again follow the same trend with flow above the vibrissa barrels increasing in each subsequently described arousal-state (Fig. 5c) (N = 6 mice). Average flow during awake rest was -1.8 </w:t>
      </w:r>
      <w:r w:rsidR="00460DF3" w:rsidRPr="00EE2D4E">
        <w:rPr>
          <w:rFonts w:ascii="Arial" w:hAnsi="Arial" w:cs="Arial"/>
          <w:color w:val="000000" w:themeColor="text1"/>
          <w:sz w:val="22"/>
          <w:szCs w:val="22"/>
          <w:shd w:val="clear" w:color="auto" w:fill="FFFFFF"/>
          <w:rPrChange w:id="1407" w:author="Patrick Drew" w:date="2020-05-12T18:19:00Z">
            <w:rPr>
              <w:color w:val="000000" w:themeColor="text1"/>
              <w:sz w:val="22"/>
              <w:szCs w:val="22"/>
              <w:shd w:val="clear" w:color="auto" w:fill="FFFFFF"/>
            </w:rPr>
          </w:rPrChange>
        </w:rPr>
        <w:t>± 1.8% and elevated slightly to 7.1 ± 7.7% (</w:t>
      </w:r>
      <w:proofErr w:type="spellStart"/>
      <w:r w:rsidR="00460DF3" w:rsidRPr="00EE2D4E">
        <w:rPr>
          <w:rFonts w:ascii="Arial" w:hAnsi="Arial" w:cs="Arial"/>
          <w:color w:val="000000" w:themeColor="text1"/>
          <w:sz w:val="22"/>
          <w:szCs w:val="22"/>
          <w:shd w:val="clear" w:color="auto" w:fill="FFFFFF"/>
          <w:rPrChange w:id="1408" w:author="Patrick Drew" w:date="2020-05-12T18:19:00Z">
            <w:rPr>
              <w:color w:val="000000" w:themeColor="text1"/>
              <w:sz w:val="22"/>
              <w:szCs w:val="22"/>
              <w:shd w:val="clear" w:color="auto" w:fill="FFFFFF"/>
            </w:rPr>
          </w:rPrChange>
        </w:rPr>
        <w:t>n.s</w:t>
      </w:r>
      <w:proofErr w:type="spellEnd"/>
      <w:r w:rsidR="00460DF3" w:rsidRPr="00EE2D4E">
        <w:rPr>
          <w:rFonts w:ascii="Arial" w:hAnsi="Arial" w:cs="Arial"/>
          <w:color w:val="000000" w:themeColor="text1"/>
          <w:sz w:val="22"/>
          <w:szCs w:val="22"/>
          <w:shd w:val="clear" w:color="auto" w:fill="FFFFFF"/>
          <w:rPrChange w:id="1409" w:author="Patrick Drew" w:date="2020-05-12T18:19:00Z">
            <w:rPr>
              <w:color w:val="000000" w:themeColor="text1"/>
              <w:sz w:val="22"/>
              <w:szCs w:val="22"/>
              <w:shd w:val="clear" w:color="auto" w:fill="FFFFFF"/>
            </w:rPr>
          </w:rPrChange>
        </w:rPr>
        <w:t xml:space="preserve">.) during volitional whisking. Flow changes were more apparent during NREM sleep, 16.0 ± 10.5% (p &lt; 0.05), and even more-so during REM sleep, 32.1 ± 17.9% </w:t>
      </w:r>
      <w:r w:rsidR="00423E67" w:rsidRPr="00EE2D4E">
        <w:rPr>
          <w:rFonts w:ascii="Arial" w:hAnsi="Arial" w:cs="Arial"/>
          <w:color w:val="000000" w:themeColor="text1"/>
          <w:sz w:val="22"/>
          <w:szCs w:val="22"/>
          <w:shd w:val="clear" w:color="auto" w:fill="FFFFFF"/>
          <w:rPrChange w:id="1410" w:author="Patrick Drew" w:date="2020-05-12T18:19:00Z">
            <w:rPr>
              <w:color w:val="000000" w:themeColor="text1"/>
              <w:sz w:val="22"/>
              <w:szCs w:val="22"/>
              <w:shd w:val="clear" w:color="auto" w:fill="FFFFFF"/>
            </w:rPr>
          </w:rPrChange>
        </w:rPr>
        <w:t xml:space="preserve">(p &lt; 0.001). </w:t>
      </w:r>
      <w:r w:rsidR="00423E67" w:rsidRPr="00EE2D4E">
        <w:rPr>
          <w:rFonts w:ascii="Arial" w:hAnsi="Arial" w:cs="Arial"/>
          <w:color w:val="000000" w:themeColor="text1"/>
          <w:sz w:val="22"/>
          <w:szCs w:val="22"/>
          <w:rPrChange w:id="1411" w:author="Patrick Drew" w:date="2020-05-12T18:19:00Z">
            <w:rPr>
              <w:color w:val="000000" w:themeColor="text1"/>
              <w:sz w:val="22"/>
              <w:szCs w:val="22"/>
            </w:rPr>
          </w:rPrChange>
        </w:rPr>
        <w:t xml:space="preserve">The probability distribution of the average </w:t>
      </w:r>
      <w:del w:id="1412" w:author="Patrick Drew" w:date="2020-05-13T17:48:00Z">
        <w:r w:rsidR="00423E67" w:rsidRPr="00EE2D4E" w:rsidDel="000036C5">
          <w:rPr>
            <w:rFonts w:ascii="Arial" w:hAnsi="Arial" w:cs="Arial"/>
            <w:color w:val="000000" w:themeColor="text1"/>
            <w:sz w:val="22"/>
            <w:szCs w:val="22"/>
            <w:rPrChange w:id="1413" w:author="Patrick Drew" w:date="2020-05-12T18:19:00Z">
              <w:rPr>
                <w:color w:val="000000" w:themeColor="text1"/>
                <w:sz w:val="22"/>
                <w:szCs w:val="22"/>
              </w:rPr>
            </w:rPrChange>
          </w:rPr>
          <w:delText>Δ</w:delText>
        </w:r>
      </w:del>
      <w:ins w:id="1414" w:author="Patrick Drew" w:date="2020-05-13T17:48:00Z">
        <w:r w:rsidR="000036C5">
          <w:rPr>
            <w:rFonts w:ascii="Arial" w:hAnsi="Arial" w:cs="Arial"/>
            <w:color w:val="000000" w:themeColor="text1"/>
            <w:sz w:val="22"/>
            <w:szCs w:val="22"/>
          </w:rPr>
          <w:t>∆</w:t>
        </w:r>
      </w:ins>
      <w:r w:rsidR="00423E67" w:rsidRPr="00EE2D4E">
        <w:rPr>
          <w:rFonts w:ascii="Arial" w:hAnsi="Arial" w:cs="Arial"/>
          <w:color w:val="000000" w:themeColor="text1"/>
          <w:sz w:val="22"/>
          <w:szCs w:val="22"/>
          <w:rPrChange w:id="1415" w:author="Patrick Drew" w:date="2020-05-12T18:19:00Z">
            <w:rPr>
              <w:color w:val="000000" w:themeColor="text1"/>
              <w:sz w:val="22"/>
              <w:szCs w:val="22"/>
            </w:rPr>
          </w:rPrChange>
        </w:rPr>
        <w:t>Q/Q of all individual arousal-state events taken together without averaging within or between animals is shown in Fig. 5f. These different methods all show a consistent, highly significant trend showing how hemodynamic fluctuations in somatosensory cortex increase substantially during sleep, and far surpassing those seen during common volitional behaviors.</w:t>
      </w:r>
    </w:p>
    <w:p w14:paraId="56DA6915" w14:textId="13FE367E" w:rsidR="00423E67" w:rsidRPr="00EE2D4E" w:rsidRDefault="00423E67">
      <w:pPr>
        <w:spacing w:line="360" w:lineRule="auto"/>
        <w:jc w:val="both"/>
        <w:rPr>
          <w:rFonts w:ascii="Arial" w:hAnsi="Arial" w:cs="Arial"/>
          <w:color w:val="000000" w:themeColor="text1"/>
          <w:sz w:val="22"/>
          <w:szCs w:val="22"/>
          <w:rPrChange w:id="1416" w:author="Patrick Drew" w:date="2020-05-12T18:19:00Z">
            <w:rPr>
              <w:color w:val="000000" w:themeColor="text1"/>
              <w:sz w:val="22"/>
              <w:szCs w:val="22"/>
            </w:rPr>
          </w:rPrChange>
        </w:rPr>
        <w:pPrChange w:id="1417" w:author="Patrick Drew" w:date="2020-05-12T18:16:00Z">
          <w:pPr>
            <w:jc w:val="both"/>
          </w:pPr>
        </w:pPrChange>
      </w:pPr>
    </w:p>
    <w:p w14:paraId="1A7D3221" w14:textId="78A89FFE" w:rsidR="00423E67" w:rsidRPr="00EE2D4E" w:rsidRDefault="00423E67">
      <w:pPr>
        <w:spacing w:line="360" w:lineRule="auto"/>
        <w:jc w:val="both"/>
        <w:rPr>
          <w:rFonts w:ascii="Arial" w:hAnsi="Arial" w:cs="Arial"/>
          <w:color w:val="000000" w:themeColor="text1"/>
          <w:sz w:val="22"/>
          <w:szCs w:val="22"/>
          <w:rPrChange w:id="1418" w:author="Patrick Drew" w:date="2020-05-12T18:19:00Z">
            <w:rPr>
              <w:color w:val="000000" w:themeColor="text1"/>
              <w:sz w:val="22"/>
              <w:szCs w:val="22"/>
            </w:rPr>
          </w:rPrChange>
        </w:rPr>
        <w:pPrChange w:id="1419" w:author="Patrick Drew" w:date="2020-05-12T18:16:00Z">
          <w:pPr>
            <w:jc w:val="both"/>
          </w:pPr>
        </w:pPrChange>
      </w:pPr>
      <w:r w:rsidRPr="00EE2D4E">
        <w:rPr>
          <w:rFonts w:ascii="Arial" w:hAnsi="Arial" w:cs="Arial"/>
          <w:b/>
          <w:bCs/>
          <w:color w:val="000000" w:themeColor="text1"/>
          <w:sz w:val="22"/>
          <w:szCs w:val="22"/>
          <w:rPrChange w:id="1420" w:author="Patrick Drew" w:date="2020-05-12T18:19:00Z">
            <w:rPr>
              <w:b/>
              <w:bCs/>
              <w:color w:val="000000" w:themeColor="text1"/>
              <w:sz w:val="22"/>
              <w:szCs w:val="22"/>
            </w:rPr>
          </w:rPrChange>
        </w:rPr>
        <w:t xml:space="preserve">Flow simulations TBD. </w:t>
      </w:r>
    </w:p>
    <w:p w14:paraId="09410823" w14:textId="4B3B9D24" w:rsidR="00423E67" w:rsidRPr="00EE2D4E" w:rsidRDefault="00423E67">
      <w:pPr>
        <w:spacing w:line="360" w:lineRule="auto"/>
        <w:jc w:val="both"/>
        <w:rPr>
          <w:rFonts w:ascii="Arial" w:hAnsi="Arial" w:cs="Arial"/>
          <w:color w:val="000000" w:themeColor="text1"/>
          <w:sz w:val="22"/>
          <w:szCs w:val="22"/>
          <w:rPrChange w:id="1421" w:author="Patrick Drew" w:date="2020-05-12T18:19:00Z">
            <w:rPr>
              <w:color w:val="000000" w:themeColor="text1"/>
              <w:sz w:val="22"/>
              <w:szCs w:val="22"/>
            </w:rPr>
          </w:rPrChange>
        </w:rPr>
        <w:pPrChange w:id="1422" w:author="Patrick Drew" w:date="2020-05-12T18:16:00Z">
          <w:pPr>
            <w:jc w:val="both"/>
          </w:pPr>
        </w:pPrChange>
      </w:pPr>
    </w:p>
    <w:p w14:paraId="4908399B" w14:textId="6E1114C5" w:rsidR="00423E67" w:rsidRPr="00EE2D4E" w:rsidRDefault="00423E67">
      <w:pPr>
        <w:spacing w:line="360" w:lineRule="auto"/>
        <w:jc w:val="both"/>
        <w:rPr>
          <w:rFonts w:ascii="Arial" w:hAnsi="Arial" w:cs="Arial"/>
          <w:color w:val="000000" w:themeColor="text1"/>
          <w:sz w:val="22"/>
          <w:szCs w:val="22"/>
          <w:rPrChange w:id="1423" w:author="Patrick Drew" w:date="2020-05-12T18:19:00Z">
            <w:rPr>
              <w:color w:val="000000" w:themeColor="text1"/>
              <w:sz w:val="22"/>
              <w:szCs w:val="22"/>
            </w:rPr>
          </w:rPrChange>
        </w:rPr>
        <w:pPrChange w:id="1424" w:author="Patrick Drew" w:date="2020-05-12T18:16:00Z">
          <w:pPr>
            <w:jc w:val="both"/>
          </w:pPr>
        </w:pPrChange>
      </w:pPr>
      <w:r w:rsidRPr="00EE2D4E">
        <w:rPr>
          <w:rFonts w:ascii="Arial" w:hAnsi="Arial" w:cs="Arial"/>
          <w:b/>
          <w:bCs/>
          <w:sz w:val="22"/>
          <w:szCs w:val="22"/>
          <w:rPrChange w:id="1425" w:author="Patrick Drew" w:date="2020-05-12T18:19:00Z">
            <w:rPr>
              <w:b/>
              <w:bCs/>
              <w:sz w:val="22"/>
              <w:szCs w:val="22"/>
            </w:rPr>
          </w:rPrChange>
        </w:rPr>
        <w:t>Neural and hemodynamic correlations between hemispheres increase during sleep.</w:t>
      </w:r>
      <w:r w:rsidR="00787179" w:rsidRPr="00EE2D4E">
        <w:rPr>
          <w:rFonts w:ascii="Arial" w:hAnsi="Arial" w:cs="Arial"/>
          <w:b/>
          <w:bCs/>
          <w:sz w:val="22"/>
          <w:szCs w:val="22"/>
          <w:rPrChange w:id="1426" w:author="Patrick Drew" w:date="2020-05-12T18:19:00Z">
            <w:rPr>
              <w:b/>
              <w:bCs/>
              <w:sz w:val="22"/>
              <w:szCs w:val="22"/>
            </w:rPr>
          </w:rPrChange>
        </w:rPr>
        <w:t xml:space="preserve"> </w:t>
      </w:r>
      <w:r w:rsidR="00E9527B" w:rsidRPr="00EE2D4E">
        <w:rPr>
          <w:rFonts w:ascii="Arial" w:hAnsi="Arial" w:cs="Arial"/>
          <w:sz w:val="22"/>
          <w:szCs w:val="22"/>
          <w:rPrChange w:id="1427" w:author="Patrick Drew" w:date="2020-05-12T18:19:00Z">
            <w:rPr>
              <w:sz w:val="22"/>
              <w:szCs w:val="22"/>
            </w:rPr>
          </w:rPrChange>
        </w:rPr>
        <w:t>Need to discuss how to present data/numbers for coherence/power spectra in these figures. 95% confidence or standard deviation or bootstrapping.</w:t>
      </w:r>
    </w:p>
    <w:p w14:paraId="436C97E2" w14:textId="77777777" w:rsidR="00423E67" w:rsidRPr="00EE2D4E" w:rsidRDefault="00423E67">
      <w:pPr>
        <w:spacing w:line="360" w:lineRule="auto"/>
        <w:jc w:val="both"/>
        <w:rPr>
          <w:rFonts w:ascii="Arial" w:hAnsi="Arial" w:cs="Arial"/>
          <w:color w:val="000000" w:themeColor="text1"/>
          <w:sz w:val="22"/>
          <w:szCs w:val="22"/>
          <w:rPrChange w:id="1428" w:author="Patrick Drew" w:date="2020-05-12T18:19:00Z">
            <w:rPr>
              <w:color w:val="000000" w:themeColor="text1"/>
              <w:sz w:val="22"/>
              <w:szCs w:val="22"/>
            </w:rPr>
          </w:rPrChange>
        </w:rPr>
        <w:pPrChange w:id="1429" w:author="Patrick Drew" w:date="2020-05-12T18:16:00Z">
          <w:pPr>
            <w:jc w:val="both"/>
          </w:pPr>
        </w:pPrChange>
      </w:pPr>
    </w:p>
    <w:p w14:paraId="4BB7B7D4" w14:textId="210D4408" w:rsidR="0091257F" w:rsidRPr="00EE2D4E" w:rsidRDefault="00423E67">
      <w:pPr>
        <w:adjustRightInd w:val="0"/>
        <w:spacing w:line="360" w:lineRule="auto"/>
        <w:contextualSpacing/>
        <w:jc w:val="both"/>
        <w:rPr>
          <w:rFonts w:ascii="Arial" w:hAnsi="Arial" w:cs="Arial"/>
          <w:sz w:val="22"/>
          <w:szCs w:val="22"/>
          <w:rPrChange w:id="1430" w:author="Patrick Drew" w:date="2020-05-12T18:19:00Z">
            <w:rPr>
              <w:sz w:val="22"/>
              <w:szCs w:val="22"/>
            </w:rPr>
          </w:rPrChange>
        </w:rPr>
        <w:pPrChange w:id="1431" w:author="Patrick Drew" w:date="2020-05-12T18:16:00Z">
          <w:pPr>
            <w:adjustRightInd w:val="0"/>
            <w:contextualSpacing/>
            <w:jc w:val="both"/>
          </w:pPr>
        </w:pPrChange>
      </w:pPr>
      <w:r w:rsidRPr="00EE2D4E">
        <w:rPr>
          <w:rFonts w:ascii="Arial" w:hAnsi="Arial" w:cs="Arial"/>
          <w:b/>
          <w:bCs/>
          <w:sz w:val="22"/>
          <w:szCs w:val="22"/>
          <w:rPrChange w:id="1432" w:author="Patrick Drew" w:date="2020-05-12T18:19:00Z">
            <w:rPr>
              <w:b/>
              <w:bCs/>
              <w:sz w:val="22"/>
              <w:szCs w:val="22"/>
            </w:rPr>
          </w:rPrChange>
        </w:rPr>
        <w:lastRenderedPageBreak/>
        <w:t>Neurovascular coupling increases during NREM sleep.</w:t>
      </w:r>
      <w:r w:rsidR="00787179" w:rsidRPr="00EE2D4E">
        <w:rPr>
          <w:rFonts w:ascii="Arial" w:hAnsi="Arial" w:cs="Arial"/>
          <w:b/>
          <w:bCs/>
          <w:sz w:val="22"/>
          <w:szCs w:val="22"/>
          <w:rPrChange w:id="1433" w:author="Patrick Drew" w:date="2020-05-12T18:19:00Z">
            <w:rPr>
              <w:b/>
              <w:bCs/>
              <w:sz w:val="22"/>
              <w:szCs w:val="22"/>
            </w:rPr>
          </w:rPrChange>
        </w:rPr>
        <w:t xml:space="preserve"> </w:t>
      </w:r>
      <w:r w:rsidR="00787179" w:rsidRPr="00EE2D4E">
        <w:rPr>
          <w:rFonts w:ascii="Arial" w:hAnsi="Arial" w:cs="Arial"/>
          <w:sz w:val="22"/>
          <w:szCs w:val="22"/>
          <w:rPrChange w:id="1434" w:author="Patrick Drew" w:date="2020-05-12T18:19:00Z">
            <w:rPr>
              <w:sz w:val="22"/>
              <w:szCs w:val="22"/>
            </w:rPr>
          </w:rPrChange>
        </w:rPr>
        <w:t xml:space="preserve">It has previously been shown that neurovascular coupling is similar across awake behavioral states </w:t>
      </w:r>
      <w:r w:rsidR="00787179" w:rsidRPr="00EE2D4E">
        <w:rPr>
          <w:rFonts w:ascii="Arial" w:hAnsi="Arial" w:cs="Arial"/>
          <w:sz w:val="22"/>
          <w:szCs w:val="22"/>
          <w:rPrChange w:id="1435" w:author="Patrick Drew" w:date="2020-05-12T18:19:00Z">
            <w:rPr>
              <w:sz w:val="22"/>
              <w:szCs w:val="22"/>
            </w:rPr>
          </w:rPrChange>
        </w:rPr>
        <w:fldChar w:fldCharType="begin" w:fldLock="1"/>
      </w:r>
      <w:r w:rsidR="00787179" w:rsidRPr="00EE2D4E">
        <w:rPr>
          <w:rFonts w:ascii="Arial" w:hAnsi="Arial" w:cs="Arial"/>
          <w:sz w:val="22"/>
          <w:szCs w:val="22"/>
          <w:rPrChange w:id="1436" w:author="Patrick Drew" w:date="2020-05-12T18:19:00Z">
            <w:rPr>
              <w:sz w:val="22"/>
              <w:szCs w:val="22"/>
            </w:rPr>
          </w:rPrChange>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state","type":"article-journal","volume":"20"},"uris":["http://www.mendeley.com/documents/?uuid=e24bdf4a-ebad-4158-aa64-dd6a9c97fa43"]}],"mendeley":{"formattedCitation":"(Winder et al., 2017)","plainTextFormattedCitation":"(Winder et al., 2017)","previouslyFormattedCitation":"(Winder et al., 2017)"},"properties":{"noteIndex":0},"schema":"https://github.com/citation-style-language/schema/raw/master/csl-citation.json"}</w:instrText>
      </w:r>
      <w:r w:rsidR="00787179" w:rsidRPr="00EE2D4E">
        <w:rPr>
          <w:rFonts w:ascii="Arial" w:hAnsi="Arial" w:cs="Arial"/>
          <w:sz w:val="22"/>
          <w:szCs w:val="22"/>
          <w:rPrChange w:id="1437" w:author="Patrick Drew" w:date="2020-05-12T18:19:00Z">
            <w:rPr>
              <w:sz w:val="22"/>
              <w:szCs w:val="22"/>
            </w:rPr>
          </w:rPrChange>
        </w:rPr>
        <w:fldChar w:fldCharType="separate"/>
      </w:r>
      <w:r w:rsidR="00787179" w:rsidRPr="00EE2D4E">
        <w:rPr>
          <w:rFonts w:ascii="Arial" w:hAnsi="Arial" w:cs="Arial"/>
          <w:noProof/>
          <w:sz w:val="22"/>
          <w:szCs w:val="22"/>
          <w:rPrChange w:id="1438" w:author="Patrick Drew" w:date="2020-05-12T18:19:00Z">
            <w:rPr>
              <w:noProof/>
              <w:sz w:val="22"/>
              <w:szCs w:val="22"/>
            </w:rPr>
          </w:rPrChange>
        </w:rPr>
        <w:t>(Winder et al., 2017)</w:t>
      </w:r>
      <w:r w:rsidR="00787179" w:rsidRPr="00EE2D4E">
        <w:rPr>
          <w:rFonts w:ascii="Arial" w:hAnsi="Arial" w:cs="Arial"/>
          <w:sz w:val="22"/>
          <w:szCs w:val="22"/>
          <w:rPrChange w:id="1439" w:author="Patrick Drew" w:date="2020-05-12T18:19:00Z">
            <w:rPr>
              <w:sz w:val="22"/>
              <w:szCs w:val="22"/>
            </w:rPr>
          </w:rPrChange>
        </w:rPr>
        <w:fldChar w:fldCharType="end"/>
      </w:r>
      <w:r w:rsidR="00787179" w:rsidRPr="00EE2D4E">
        <w:rPr>
          <w:rFonts w:ascii="Arial" w:hAnsi="Arial" w:cs="Arial"/>
          <w:sz w:val="22"/>
          <w:szCs w:val="22"/>
          <w:rPrChange w:id="1440" w:author="Patrick Drew" w:date="2020-05-12T18:19:00Z">
            <w:rPr>
              <w:sz w:val="22"/>
              <w:szCs w:val="22"/>
            </w:rPr>
          </w:rPrChange>
        </w:rPr>
        <w:t xml:space="preserve"> and that both spontaneous and sensory-evoked hemodynamics are most strongly correlated with gamma-band power and MUA during awake rest</w:t>
      </w:r>
      <w:r w:rsidR="00787179" w:rsidRPr="00EE2D4E">
        <w:rPr>
          <w:rFonts w:ascii="Arial" w:hAnsi="Arial" w:cs="Arial"/>
          <w:sz w:val="22"/>
          <w:szCs w:val="22"/>
          <w:rPrChange w:id="1441" w:author="Patrick Drew" w:date="2020-05-12T18:19:00Z">
            <w:rPr>
              <w:sz w:val="22"/>
              <w:szCs w:val="22"/>
            </w:rPr>
          </w:rPrChange>
        </w:rPr>
        <w:fldChar w:fldCharType="begin" w:fldLock="1"/>
      </w:r>
      <w:r w:rsidR="00787179" w:rsidRPr="00EE2D4E">
        <w:rPr>
          <w:rFonts w:ascii="Arial" w:hAnsi="Arial" w:cs="Arial"/>
          <w:sz w:val="22"/>
          <w:szCs w:val="22"/>
          <w:rPrChange w:id="1442" w:author="Patrick Drew" w:date="2020-05-12T18:19:00Z">
            <w:rPr>
              <w:sz w:val="22"/>
              <w:szCs w:val="22"/>
            </w:rPr>
          </w:rPrChange>
        </w:rPr>
        <w:instrText>ADDIN CSL_CITATION {"citationItems":[{"id":"ITEM-1","itemData":{"DOI":"10.1073/pnas.0913110107","ISSN":"00278424","abstract":"Functional MRI (fMRI) has uncovered widespread hemodynamic fluctuations in the brain during rest. Recent electroencephalographic work in humans and microelectrode recordings in anesthetized monkeys have shown this activity to be correlated with slow changes in neural activity. Here we report that the spontaneous fluctuations in the local field potential (LFP) measured from a single cortical site in monkeys at rest exhibit widespread, positive correlations with fMRI signals over nearly the entire cerebral cortex. This correlation was especially consistent in a band of upper gamma-range frequencies (40-80 Hz), for which the hemodynamic signal lagged the neural signal by 6-8 s. A strong, positive correlation was also observed in a band of lower frequencies (2-15 Hz), albeit with a lag closer to zero. The global pattern of correlation with spontaneous fMRI fluctuations was similar whether the LFP signal was measured in occipital, parietal, or frontal electrodes. This coupling was, however, dependent on the monkey's behavioral state, being stronger and anticipatory when the animals' eyes were closed. These results indicate that the often discarded global component of fMRI fluctuations measured during the resting state is tightly coupled with underlying neural activity.","author":[{"dropping-particle":"","family":"Schölvinck","given":"Marieke L.","non-dropping-particle":"","parse-names":false,"suffix":""},{"dropping-particle":"","family":"Maier","given":"Alexander","non-dropping-particle":"","parse-names":false,"suffix":""},{"dropping-particle":"","family":"Ye","given":"Frank Q.","non-dropping-particle":"","parse-names":false,"suffix":""},{"dropping-particle":"","family":"Duyn","given":"Jeff H.","non-dropping-particle":"","parse-names":false,"suffix":""},{"dropping-particle":"","family":"Leopold","given":"David A.","non-dropping-particle":"","parse-names":false,"suffix":""}],"container-title":"Proceedings of the National Academy of Sciences of the United States of America","id":"ITEM-1","issue":"22","issued":{"date-parts":[["2010"]]},"page":"10238-10243","title":"Neural basis of global resting-state fMRI activity","type":"article-journal","volume":"107"},"uris":["http://www.mendeley.com/documents/?uuid=4983b48e-2866-4f39-a671-c4f01a18fe59"]}],"mendeley":{"formattedCitation":"(Schölvinck et al., 2010)","plainTextFormattedCitation":"(Schölvinck et al., 2010)"},"properties":{"noteIndex":0},"schema":"https://github.com/citation-style-language/schema/raw/master/csl-citation.json"}</w:instrText>
      </w:r>
      <w:r w:rsidR="00787179" w:rsidRPr="00EE2D4E">
        <w:rPr>
          <w:rFonts w:ascii="Arial" w:hAnsi="Arial" w:cs="Arial"/>
          <w:sz w:val="22"/>
          <w:szCs w:val="22"/>
          <w:rPrChange w:id="1443" w:author="Patrick Drew" w:date="2020-05-12T18:19:00Z">
            <w:rPr>
              <w:sz w:val="22"/>
              <w:szCs w:val="22"/>
            </w:rPr>
          </w:rPrChange>
        </w:rPr>
        <w:fldChar w:fldCharType="separate"/>
      </w:r>
      <w:r w:rsidR="00787179" w:rsidRPr="00EE2D4E">
        <w:rPr>
          <w:rFonts w:ascii="Arial" w:hAnsi="Arial" w:cs="Arial"/>
          <w:noProof/>
          <w:sz w:val="22"/>
          <w:szCs w:val="22"/>
          <w:rPrChange w:id="1444" w:author="Patrick Drew" w:date="2020-05-12T18:19:00Z">
            <w:rPr>
              <w:noProof/>
              <w:sz w:val="22"/>
              <w:szCs w:val="22"/>
            </w:rPr>
          </w:rPrChange>
        </w:rPr>
        <w:t>(Schölvinck et al., 2010)</w:t>
      </w:r>
      <w:r w:rsidR="00787179" w:rsidRPr="00EE2D4E">
        <w:rPr>
          <w:rFonts w:ascii="Arial" w:hAnsi="Arial" w:cs="Arial"/>
          <w:sz w:val="22"/>
          <w:szCs w:val="22"/>
          <w:rPrChange w:id="1445" w:author="Patrick Drew" w:date="2020-05-12T18:19:00Z">
            <w:rPr>
              <w:sz w:val="22"/>
              <w:szCs w:val="22"/>
            </w:rPr>
          </w:rPrChange>
        </w:rPr>
        <w:fldChar w:fldCharType="end"/>
      </w:r>
      <w:r w:rsidR="00787179" w:rsidRPr="00EE2D4E">
        <w:rPr>
          <w:rFonts w:ascii="Arial" w:hAnsi="Arial" w:cs="Arial"/>
          <w:sz w:val="22"/>
          <w:szCs w:val="22"/>
          <w:rPrChange w:id="1446" w:author="Patrick Drew" w:date="2020-05-12T18:19:00Z">
            <w:rPr>
              <w:sz w:val="22"/>
              <w:szCs w:val="22"/>
            </w:rPr>
          </w:rPrChange>
        </w:rPr>
        <w:t xml:space="preserve">. To expand upon the neurovascular relationship during different behavioral states, we looked at the relationship between the envelope of neural activity and </w:t>
      </w:r>
      <w:del w:id="1447" w:author="Patrick Drew" w:date="2020-05-13T17:48:00Z">
        <w:r w:rsidR="002E528C" w:rsidRPr="00EE2D4E" w:rsidDel="000036C5">
          <w:rPr>
            <w:rFonts w:ascii="Arial" w:hAnsi="Arial" w:cs="Arial"/>
            <w:color w:val="000000" w:themeColor="text1"/>
            <w:sz w:val="22"/>
            <w:szCs w:val="22"/>
            <w:rPrChange w:id="1448" w:author="Patrick Drew" w:date="2020-05-12T18:19:00Z">
              <w:rPr>
                <w:color w:val="000000" w:themeColor="text1"/>
                <w:sz w:val="22"/>
                <w:szCs w:val="22"/>
              </w:rPr>
            </w:rPrChange>
          </w:rPr>
          <w:delText>Δ</w:delText>
        </w:r>
      </w:del>
      <w:ins w:id="1449" w:author="Patrick Drew" w:date="2020-05-13T17:48:00Z">
        <w:r w:rsidR="000036C5">
          <w:rPr>
            <w:rFonts w:ascii="Arial" w:hAnsi="Arial" w:cs="Arial"/>
            <w:color w:val="000000" w:themeColor="text1"/>
            <w:sz w:val="22"/>
            <w:szCs w:val="22"/>
          </w:rPr>
          <w:t>∆</w:t>
        </w:r>
      </w:ins>
      <w:r w:rsidR="002E528C" w:rsidRPr="00EE2D4E">
        <w:rPr>
          <w:rFonts w:ascii="Arial" w:hAnsi="Arial" w:cs="Arial"/>
          <w:color w:val="000000" w:themeColor="text1"/>
          <w:sz w:val="22"/>
          <w:szCs w:val="22"/>
          <w:rPrChange w:id="1450" w:author="Patrick Drew" w:date="2020-05-12T18:19:00Z">
            <w:rPr>
              <w:color w:val="000000" w:themeColor="text1"/>
              <w:sz w:val="22"/>
              <w:szCs w:val="22"/>
            </w:rPr>
          </w:rPrChange>
        </w:rPr>
        <w:t>[</w:t>
      </w:r>
      <w:proofErr w:type="spellStart"/>
      <w:r w:rsidR="002E528C" w:rsidRPr="00EE2D4E">
        <w:rPr>
          <w:rFonts w:ascii="Arial" w:hAnsi="Arial" w:cs="Arial"/>
          <w:color w:val="000000" w:themeColor="text1"/>
          <w:sz w:val="22"/>
          <w:szCs w:val="22"/>
          <w:rPrChange w:id="1451" w:author="Patrick Drew" w:date="2020-05-12T18:19:00Z">
            <w:rPr>
              <w:color w:val="000000" w:themeColor="text1"/>
              <w:sz w:val="22"/>
              <w:szCs w:val="22"/>
            </w:rPr>
          </w:rPrChange>
        </w:rPr>
        <w:t>HbT</w:t>
      </w:r>
      <w:proofErr w:type="spellEnd"/>
      <w:r w:rsidR="002E528C" w:rsidRPr="00EE2D4E">
        <w:rPr>
          <w:rFonts w:ascii="Arial" w:hAnsi="Arial" w:cs="Arial"/>
          <w:color w:val="000000" w:themeColor="text1"/>
          <w:sz w:val="22"/>
          <w:szCs w:val="22"/>
          <w:rPrChange w:id="1452" w:author="Patrick Drew" w:date="2020-05-12T18:19:00Z">
            <w:rPr>
              <w:color w:val="000000" w:themeColor="text1"/>
              <w:sz w:val="22"/>
              <w:szCs w:val="22"/>
            </w:rPr>
          </w:rPrChange>
        </w:rPr>
        <w:t xml:space="preserve">] during periods of NREM and REM sleep. Resting correlations between MUA </w:t>
      </w:r>
      <w:r w:rsidR="002E528C" w:rsidRPr="00EE2D4E">
        <w:rPr>
          <w:rFonts w:ascii="Arial" w:hAnsi="Arial" w:cs="Arial"/>
          <w:sz w:val="22"/>
          <w:szCs w:val="22"/>
          <w:rPrChange w:id="1453" w:author="Patrick Drew" w:date="2020-05-12T18:19:00Z">
            <w:rPr>
              <w:sz w:val="22"/>
              <w:szCs w:val="22"/>
            </w:rPr>
          </w:rPrChange>
        </w:rPr>
        <w:t xml:space="preserve">and </w:t>
      </w:r>
      <w:del w:id="1454" w:author="Patrick Drew" w:date="2020-05-13T17:48:00Z">
        <w:r w:rsidR="002E528C" w:rsidRPr="00EE2D4E" w:rsidDel="000036C5">
          <w:rPr>
            <w:rFonts w:ascii="Arial" w:hAnsi="Arial" w:cs="Arial"/>
            <w:color w:val="000000" w:themeColor="text1"/>
            <w:sz w:val="22"/>
            <w:szCs w:val="22"/>
            <w:rPrChange w:id="1455" w:author="Patrick Drew" w:date="2020-05-12T18:19:00Z">
              <w:rPr>
                <w:color w:val="000000" w:themeColor="text1"/>
                <w:sz w:val="22"/>
                <w:szCs w:val="22"/>
              </w:rPr>
            </w:rPrChange>
          </w:rPr>
          <w:delText>Δ</w:delText>
        </w:r>
      </w:del>
      <w:ins w:id="1456" w:author="Patrick Drew" w:date="2020-05-13T17:48:00Z">
        <w:r w:rsidR="000036C5">
          <w:rPr>
            <w:rFonts w:ascii="Arial" w:hAnsi="Arial" w:cs="Arial"/>
            <w:color w:val="000000" w:themeColor="text1"/>
            <w:sz w:val="22"/>
            <w:szCs w:val="22"/>
          </w:rPr>
          <w:t>∆</w:t>
        </w:r>
      </w:ins>
      <w:r w:rsidR="002E528C" w:rsidRPr="00EE2D4E">
        <w:rPr>
          <w:rFonts w:ascii="Arial" w:hAnsi="Arial" w:cs="Arial"/>
          <w:color w:val="000000" w:themeColor="text1"/>
          <w:sz w:val="22"/>
          <w:szCs w:val="22"/>
          <w:rPrChange w:id="1457" w:author="Patrick Drew" w:date="2020-05-12T18:19:00Z">
            <w:rPr>
              <w:color w:val="000000" w:themeColor="text1"/>
              <w:sz w:val="22"/>
              <w:szCs w:val="22"/>
            </w:rPr>
          </w:rPrChange>
        </w:rPr>
        <w:t>[</w:t>
      </w:r>
      <w:proofErr w:type="spellStart"/>
      <w:r w:rsidR="002E528C" w:rsidRPr="00EE2D4E">
        <w:rPr>
          <w:rFonts w:ascii="Arial" w:hAnsi="Arial" w:cs="Arial"/>
          <w:color w:val="000000" w:themeColor="text1"/>
          <w:sz w:val="22"/>
          <w:szCs w:val="22"/>
          <w:rPrChange w:id="1458" w:author="Patrick Drew" w:date="2020-05-12T18:19:00Z">
            <w:rPr>
              <w:color w:val="000000" w:themeColor="text1"/>
              <w:sz w:val="22"/>
              <w:szCs w:val="22"/>
            </w:rPr>
          </w:rPrChange>
        </w:rPr>
        <w:t>HbT</w:t>
      </w:r>
      <w:proofErr w:type="spellEnd"/>
      <w:r w:rsidR="002E528C" w:rsidRPr="00EE2D4E">
        <w:rPr>
          <w:rFonts w:ascii="Arial" w:hAnsi="Arial" w:cs="Arial"/>
          <w:color w:val="000000" w:themeColor="text1"/>
          <w:sz w:val="22"/>
          <w:szCs w:val="22"/>
          <w:rPrChange w:id="1459" w:author="Patrick Drew" w:date="2020-05-12T18:19:00Z">
            <w:rPr>
              <w:color w:val="000000" w:themeColor="text1"/>
              <w:sz w:val="22"/>
              <w:szCs w:val="22"/>
            </w:rPr>
          </w:rPrChange>
        </w:rPr>
        <w:t xml:space="preserve">] as well as LFP and </w:t>
      </w:r>
      <w:del w:id="1460" w:author="Patrick Drew" w:date="2020-05-13T17:48:00Z">
        <w:r w:rsidR="002E528C" w:rsidRPr="00EE2D4E" w:rsidDel="000036C5">
          <w:rPr>
            <w:rFonts w:ascii="Arial" w:hAnsi="Arial" w:cs="Arial"/>
            <w:color w:val="000000" w:themeColor="text1"/>
            <w:sz w:val="22"/>
            <w:szCs w:val="22"/>
            <w:rPrChange w:id="1461" w:author="Patrick Drew" w:date="2020-05-12T18:19:00Z">
              <w:rPr>
                <w:color w:val="000000" w:themeColor="text1"/>
                <w:sz w:val="22"/>
                <w:szCs w:val="22"/>
              </w:rPr>
            </w:rPrChange>
          </w:rPr>
          <w:delText>Δ</w:delText>
        </w:r>
      </w:del>
      <w:ins w:id="1462" w:author="Patrick Drew" w:date="2020-05-13T17:48:00Z">
        <w:r w:rsidR="000036C5">
          <w:rPr>
            <w:rFonts w:ascii="Arial" w:hAnsi="Arial" w:cs="Arial"/>
            <w:color w:val="000000" w:themeColor="text1"/>
            <w:sz w:val="22"/>
            <w:szCs w:val="22"/>
          </w:rPr>
          <w:t>∆</w:t>
        </w:r>
      </w:ins>
      <w:r w:rsidR="002E528C" w:rsidRPr="00EE2D4E">
        <w:rPr>
          <w:rFonts w:ascii="Arial" w:hAnsi="Arial" w:cs="Arial"/>
          <w:color w:val="000000" w:themeColor="text1"/>
          <w:sz w:val="22"/>
          <w:szCs w:val="22"/>
          <w:rPrChange w:id="1463" w:author="Patrick Drew" w:date="2020-05-12T18:19:00Z">
            <w:rPr>
              <w:color w:val="000000" w:themeColor="text1"/>
              <w:sz w:val="22"/>
              <w:szCs w:val="22"/>
            </w:rPr>
          </w:rPrChange>
        </w:rPr>
        <w:t>[</w:t>
      </w:r>
      <w:proofErr w:type="spellStart"/>
      <w:r w:rsidR="002E528C" w:rsidRPr="00EE2D4E">
        <w:rPr>
          <w:rFonts w:ascii="Arial" w:hAnsi="Arial" w:cs="Arial"/>
          <w:color w:val="000000" w:themeColor="text1"/>
          <w:sz w:val="22"/>
          <w:szCs w:val="22"/>
          <w:rPrChange w:id="1464" w:author="Patrick Drew" w:date="2020-05-12T18:19:00Z">
            <w:rPr>
              <w:color w:val="000000" w:themeColor="text1"/>
              <w:sz w:val="22"/>
              <w:szCs w:val="22"/>
            </w:rPr>
          </w:rPrChange>
        </w:rPr>
        <w:t>HbT</w:t>
      </w:r>
      <w:proofErr w:type="spellEnd"/>
      <w:r w:rsidR="002E528C" w:rsidRPr="00EE2D4E">
        <w:rPr>
          <w:rFonts w:ascii="Arial" w:hAnsi="Arial" w:cs="Arial"/>
          <w:color w:val="000000" w:themeColor="text1"/>
          <w:sz w:val="22"/>
          <w:szCs w:val="22"/>
          <w:rPrChange w:id="1465" w:author="Patrick Drew" w:date="2020-05-12T18:19:00Z">
            <w:rPr>
              <w:color w:val="000000" w:themeColor="text1"/>
              <w:sz w:val="22"/>
              <w:szCs w:val="22"/>
            </w:rPr>
          </w:rPrChange>
        </w:rPr>
        <w:t xml:space="preserve">] are consistent with previous findings and show a peak correlation of ~0.25 at a lag time of 1-2 seconds. The peak correlations in the frequency-dependent LFP highlight the gamma-band [30-100 Hz]. The peak cross-correlation during NREM sleep of ~0.4 is nearly double that of awake rest, with different spectral characteristics of the correlated frequencies and temporal characteristics of the lag time. In addition to a highly correlated gamma-band, the correlations extend down into the beta-band [13-30 Hz] which extends in lag-time between </w:t>
      </w:r>
      <w:r w:rsidR="002E528C" w:rsidRPr="00EE2D4E">
        <w:rPr>
          <w:rFonts w:ascii="Arial" w:hAnsi="Arial" w:cs="Arial"/>
          <w:color w:val="000000" w:themeColor="text1"/>
          <w:sz w:val="22"/>
          <w:szCs w:val="22"/>
          <w:shd w:val="clear" w:color="auto" w:fill="FFFFFF"/>
          <w:rPrChange w:id="1466" w:author="Patrick Drew" w:date="2020-05-12T18:19:00Z">
            <w:rPr>
              <w:color w:val="000000" w:themeColor="text1"/>
              <w:sz w:val="22"/>
              <w:szCs w:val="22"/>
              <w:shd w:val="clear" w:color="auto" w:fill="FFFFFF"/>
            </w:rPr>
          </w:rPrChange>
        </w:rPr>
        <w:t>±</w:t>
      </w:r>
      <w:r w:rsidR="002E528C" w:rsidRPr="00EE2D4E">
        <w:rPr>
          <w:rFonts w:ascii="Arial" w:hAnsi="Arial" w:cs="Arial"/>
          <w:color w:val="000000" w:themeColor="text1"/>
          <w:sz w:val="22"/>
          <w:szCs w:val="22"/>
          <w:rPrChange w:id="1467" w:author="Patrick Drew" w:date="2020-05-12T18:19:00Z">
            <w:rPr>
              <w:color w:val="000000" w:themeColor="text1"/>
              <w:sz w:val="22"/>
              <w:szCs w:val="22"/>
            </w:rPr>
          </w:rPrChange>
        </w:rPr>
        <w:t xml:space="preserve"> 2 seconds, largely due to the repeated and oscillatory nature of hemodynamic oscillations during sleep. Cross correlations during REM sleep imitate those during awake rest,</w:t>
      </w:r>
      <w:r w:rsidR="00E9527B" w:rsidRPr="00EE2D4E">
        <w:rPr>
          <w:rFonts w:ascii="Arial" w:hAnsi="Arial" w:cs="Arial"/>
          <w:color w:val="000000" w:themeColor="text1"/>
          <w:sz w:val="22"/>
          <w:szCs w:val="22"/>
          <w:rPrChange w:id="1468" w:author="Patrick Drew" w:date="2020-05-12T18:19:00Z">
            <w:rPr>
              <w:color w:val="000000" w:themeColor="text1"/>
              <w:sz w:val="22"/>
              <w:szCs w:val="22"/>
            </w:rPr>
          </w:rPrChange>
        </w:rPr>
        <w:t xml:space="preserve"> but with a markedly blurred temporal resolution. They reach a peak cross-correlation of around ~0.2 at 1-2 seconds but remain lightly correlated ~0.05-0.1 through </w:t>
      </w:r>
      <w:r w:rsidR="00E9527B" w:rsidRPr="00EE2D4E">
        <w:rPr>
          <w:rFonts w:ascii="Arial" w:hAnsi="Arial" w:cs="Arial"/>
          <w:color w:val="000000" w:themeColor="text1"/>
          <w:sz w:val="22"/>
          <w:szCs w:val="22"/>
          <w:shd w:val="clear" w:color="auto" w:fill="FFFFFF"/>
          <w:rPrChange w:id="1469" w:author="Patrick Drew" w:date="2020-05-12T18:19:00Z">
            <w:rPr>
              <w:color w:val="000000" w:themeColor="text1"/>
              <w:sz w:val="22"/>
              <w:szCs w:val="22"/>
              <w:shd w:val="clear" w:color="auto" w:fill="FFFFFF"/>
            </w:rPr>
          </w:rPrChange>
        </w:rPr>
        <w:t>± 5 seconds.</w:t>
      </w:r>
    </w:p>
    <w:p w14:paraId="597C92A1" w14:textId="77777777" w:rsidR="00423E67" w:rsidRPr="00EE2D4E" w:rsidRDefault="00423E67">
      <w:pPr>
        <w:adjustRightInd w:val="0"/>
        <w:spacing w:line="360" w:lineRule="auto"/>
        <w:contextualSpacing/>
        <w:jc w:val="both"/>
        <w:rPr>
          <w:rFonts w:ascii="Arial" w:hAnsi="Arial" w:cs="Arial"/>
          <w:b/>
          <w:bCs/>
          <w:sz w:val="22"/>
          <w:szCs w:val="22"/>
          <w:rPrChange w:id="1470" w:author="Patrick Drew" w:date="2020-05-12T18:19:00Z">
            <w:rPr>
              <w:b/>
              <w:bCs/>
              <w:sz w:val="22"/>
              <w:szCs w:val="22"/>
            </w:rPr>
          </w:rPrChange>
        </w:rPr>
        <w:pPrChange w:id="1471" w:author="Patrick Drew" w:date="2020-05-12T18:16:00Z">
          <w:pPr>
            <w:adjustRightInd w:val="0"/>
            <w:contextualSpacing/>
            <w:jc w:val="both"/>
          </w:pPr>
        </w:pPrChange>
      </w:pPr>
    </w:p>
    <w:p w14:paraId="4128551B" w14:textId="1E8DBBDD" w:rsidR="007A13BD" w:rsidRPr="00EE2D4E" w:rsidRDefault="00096B03">
      <w:pPr>
        <w:adjustRightInd w:val="0"/>
        <w:spacing w:line="360" w:lineRule="auto"/>
        <w:contextualSpacing/>
        <w:jc w:val="both"/>
        <w:rPr>
          <w:rFonts w:ascii="Arial" w:hAnsi="Arial" w:cs="Arial"/>
          <w:b/>
          <w:bCs/>
          <w:sz w:val="22"/>
          <w:szCs w:val="22"/>
          <w:u w:val="single"/>
          <w:rPrChange w:id="1472" w:author="Patrick Drew" w:date="2020-05-12T18:19:00Z">
            <w:rPr>
              <w:b/>
              <w:bCs/>
              <w:sz w:val="22"/>
              <w:szCs w:val="22"/>
              <w:u w:val="single"/>
            </w:rPr>
          </w:rPrChange>
        </w:rPr>
        <w:pPrChange w:id="1473" w:author="Patrick Drew" w:date="2020-05-12T18:16:00Z">
          <w:pPr>
            <w:adjustRightInd w:val="0"/>
            <w:contextualSpacing/>
            <w:jc w:val="both"/>
          </w:pPr>
        </w:pPrChange>
      </w:pPr>
      <w:r w:rsidRPr="00EE2D4E">
        <w:rPr>
          <w:rFonts w:ascii="Arial" w:hAnsi="Arial" w:cs="Arial"/>
          <w:b/>
          <w:bCs/>
          <w:sz w:val="22"/>
          <w:szCs w:val="22"/>
          <w:u w:val="single"/>
          <w:rPrChange w:id="1474" w:author="Patrick Drew" w:date="2020-05-12T18:19:00Z">
            <w:rPr>
              <w:b/>
              <w:bCs/>
              <w:sz w:val="22"/>
              <w:szCs w:val="22"/>
              <w:u w:val="single"/>
            </w:rPr>
          </w:rPrChange>
        </w:rPr>
        <w:t>Discussion</w:t>
      </w:r>
    </w:p>
    <w:p w14:paraId="7EC75ADC" w14:textId="59AB22D4" w:rsidR="00AE5711" w:rsidRPr="00EE2D4E" w:rsidRDefault="00AE5711">
      <w:pPr>
        <w:adjustRightInd w:val="0"/>
        <w:spacing w:line="360" w:lineRule="auto"/>
        <w:contextualSpacing/>
        <w:jc w:val="both"/>
        <w:rPr>
          <w:rFonts w:ascii="Arial" w:hAnsi="Arial" w:cs="Arial"/>
          <w:sz w:val="22"/>
          <w:szCs w:val="22"/>
          <w:rPrChange w:id="1475" w:author="Patrick Drew" w:date="2020-05-12T18:19:00Z">
            <w:rPr>
              <w:sz w:val="22"/>
              <w:szCs w:val="22"/>
            </w:rPr>
          </w:rPrChange>
        </w:rPr>
        <w:pPrChange w:id="1476" w:author="Patrick Drew" w:date="2020-05-12T18:16:00Z">
          <w:pPr>
            <w:adjustRightInd w:val="0"/>
            <w:contextualSpacing/>
            <w:jc w:val="both"/>
          </w:pPr>
        </w:pPrChange>
      </w:pPr>
    </w:p>
    <w:p w14:paraId="1563FEA1" w14:textId="4F22FBBC" w:rsidR="00423E67" w:rsidRPr="00EE2D4E" w:rsidRDefault="00423E67">
      <w:pPr>
        <w:adjustRightInd w:val="0"/>
        <w:spacing w:line="360" w:lineRule="auto"/>
        <w:contextualSpacing/>
        <w:jc w:val="both"/>
        <w:rPr>
          <w:rFonts w:ascii="Arial" w:hAnsi="Arial" w:cs="Arial"/>
          <w:sz w:val="22"/>
          <w:szCs w:val="22"/>
          <w:rPrChange w:id="1477" w:author="Patrick Drew" w:date="2020-05-12T18:19:00Z">
            <w:rPr>
              <w:sz w:val="22"/>
              <w:szCs w:val="22"/>
            </w:rPr>
          </w:rPrChange>
        </w:rPr>
        <w:pPrChange w:id="1478" w:author="Patrick Drew" w:date="2020-05-12T18:16:00Z">
          <w:pPr>
            <w:adjustRightInd w:val="0"/>
            <w:contextualSpacing/>
            <w:jc w:val="both"/>
          </w:pPr>
        </w:pPrChange>
      </w:pPr>
      <w:r w:rsidRPr="00EE2D4E">
        <w:rPr>
          <w:rFonts w:ascii="Arial" w:hAnsi="Arial" w:cs="Arial"/>
          <w:sz w:val="22"/>
          <w:szCs w:val="22"/>
          <w:rPrChange w:id="1479" w:author="Patrick Drew" w:date="2020-05-12T18:19:00Z">
            <w:rPr>
              <w:sz w:val="22"/>
              <w:szCs w:val="22"/>
            </w:rPr>
          </w:rPrChange>
        </w:rPr>
        <w:t>I figure we show figure panel 9 somewhere within the discussion section at the end</w:t>
      </w:r>
    </w:p>
    <w:p w14:paraId="5EA06DA5" w14:textId="3C6285F9" w:rsidR="008475A4" w:rsidRPr="00EE2D4E" w:rsidRDefault="008475A4">
      <w:pPr>
        <w:adjustRightInd w:val="0"/>
        <w:spacing w:line="360" w:lineRule="auto"/>
        <w:contextualSpacing/>
        <w:jc w:val="both"/>
        <w:rPr>
          <w:rFonts w:ascii="Arial" w:hAnsi="Arial" w:cs="Arial"/>
          <w:sz w:val="22"/>
          <w:szCs w:val="22"/>
          <w:rPrChange w:id="1480" w:author="Patrick Drew" w:date="2020-05-12T18:19:00Z">
            <w:rPr>
              <w:sz w:val="22"/>
              <w:szCs w:val="22"/>
            </w:rPr>
          </w:rPrChange>
        </w:rPr>
        <w:pPrChange w:id="1481" w:author="Patrick Drew" w:date="2020-05-12T18:16:00Z">
          <w:pPr>
            <w:adjustRightInd w:val="0"/>
            <w:contextualSpacing/>
            <w:jc w:val="both"/>
          </w:pPr>
        </w:pPrChange>
      </w:pPr>
    </w:p>
    <w:p w14:paraId="2ABA68B7" w14:textId="223B49C8" w:rsidR="008475A4" w:rsidRPr="00EE2D4E" w:rsidRDefault="008475A4">
      <w:pPr>
        <w:adjustRightInd w:val="0"/>
        <w:spacing w:line="360" w:lineRule="auto"/>
        <w:contextualSpacing/>
        <w:jc w:val="both"/>
        <w:rPr>
          <w:rFonts w:ascii="Arial" w:hAnsi="Arial" w:cs="Arial"/>
          <w:sz w:val="22"/>
          <w:szCs w:val="22"/>
          <w:rPrChange w:id="1482" w:author="Patrick Drew" w:date="2020-05-12T18:19:00Z">
            <w:rPr>
              <w:sz w:val="22"/>
              <w:szCs w:val="22"/>
            </w:rPr>
          </w:rPrChange>
        </w:rPr>
        <w:pPrChange w:id="1483" w:author="Patrick Drew" w:date="2020-05-12T18:16:00Z">
          <w:pPr>
            <w:adjustRightInd w:val="0"/>
            <w:contextualSpacing/>
            <w:jc w:val="both"/>
          </w:pPr>
        </w:pPrChange>
      </w:pPr>
      <w:r w:rsidRPr="00EE2D4E">
        <w:rPr>
          <w:rFonts w:ascii="Arial" w:hAnsi="Arial" w:cs="Arial"/>
          <w:sz w:val="22"/>
          <w:szCs w:val="22"/>
          <w:rPrChange w:id="1484" w:author="Patrick Drew" w:date="2020-05-12T18:19:00Z">
            <w:rPr>
              <w:sz w:val="22"/>
              <w:szCs w:val="22"/>
            </w:rPr>
          </w:rPrChange>
        </w:rPr>
        <w:t>Figure 3b show artery at baseline and peak of whisk</w:t>
      </w:r>
    </w:p>
    <w:p w14:paraId="3FFADB44" w14:textId="77777777" w:rsidR="00423E67" w:rsidRPr="00EE2D4E" w:rsidRDefault="00423E67">
      <w:pPr>
        <w:adjustRightInd w:val="0"/>
        <w:spacing w:line="360" w:lineRule="auto"/>
        <w:contextualSpacing/>
        <w:jc w:val="both"/>
        <w:rPr>
          <w:rFonts w:ascii="Arial" w:hAnsi="Arial" w:cs="Arial"/>
          <w:sz w:val="22"/>
          <w:szCs w:val="22"/>
          <w:rPrChange w:id="1485" w:author="Patrick Drew" w:date="2020-05-12T18:19:00Z">
            <w:rPr>
              <w:sz w:val="22"/>
              <w:szCs w:val="22"/>
            </w:rPr>
          </w:rPrChange>
        </w:rPr>
        <w:pPrChange w:id="1486" w:author="Patrick Drew" w:date="2020-05-12T18:16:00Z">
          <w:pPr>
            <w:adjustRightInd w:val="0"/>
            <w:contextualSpacing/>
            <w:jc w:val="both"/>
          </w:pPr>
        </w:pPrChange>
      </w:pPr>
    </w:p>
    <w:p w14:paraId="77E6FC9F" w14:textId="7D7A1165" w:rsidR="0091257F" w:rsidRPr="00EE2D4E" w:rsidRDefault="0091257F">
      <w:pPr>
        <w:adjustRightInd w:val="0"/>
        <w:spacing w:line="360" w:lineRule="auto"/>
        <w:contextualSpacing/>
        <w:jc w:val="both"/>
        <w:rPr>
          <w:rFonts w:ascii="Arial" w:hAnsi="Arial" w:cs="Arial"/>
          <w:b/>
          <w:bCs/>
          <w:sz w:val="22"/>
          <w:szCs w:val="22"/>
          <w:u w:val="single"/>
          <w:rPrChange w:id="1487" w:author="Patrick Drew" w:date="2020-05-12T18:19:00Z">
            <w:rPr>
              <w:b/>
              <w:bCs/>
              <w:sz w:val="22"/>
              <w:szCs w:val="22"/>
              <w:u w:val="single"/>
            </w:rPr>
          </w:rPrChange>
        </w:rPr>
        <w:pPrChange w:id="1488" w:author="Patrick Drew" w:date="2020-05-12T18:16:00Z">
          <w:pPr>
            <w:adjustRightInd w:val="0"/>
            <w:contextualSpacing/>
            <w:jc w:val="both"/>
          </w:pPr>
        </w:pPrChange>
      </w:pPr>
      <w:r w:rsidRPr="00EE2D4E">
        <w:rPr>
          <w:rFonts w:ascii="Arial" w:hAnsi="Arial" w:cs="Arial"/>
          <w:b/>
          <w:bCs/>
          <w:sz w:val="22"/>
          <w:szCs w:val="22"/>
          <w:u w:val="single"/>
          <w:rPrChange w:id="1489" w:author="Patrick Drew" w:date="2020-05-12T18:19:00Z">
            <w:rPr>
              <w:b/>
              <w:bCs/>
              <w:sz w:val="22"/>
              <w:szCs w:val="22"/>
              <w:u w:val="single"/>
            </w:rPr>
          </w:rPrChange>
        </w:rPr>
        <w:t>Main figure legends (See attached PDF)</w:t>
      </w:r>
    </w:p>
    <w:p w14:paraId="4EFA409C" w14:textId="77777777" w:rsidR="0091257F" w:rsidRPr="00EE2D4E" w:rsidRDefault="0091257F">
      <w:pPr>
        <w:adjustRightInd w:val="0"/>
        <w:spacing w:line="360" w:lineRule="auto"/>
        <w:contextualSpacing/>
        <w:jc w:val="both"/>
        <w:rPr>
          <w:rFonts w:ascii="Arial" w:hAnsi="Arial" w:cs="Arial"/>
          <w:sz w:val="22"/>
          <w:szCs w:val="22"/>
          <w:rPrChange w:id="1490" w:author="Patrick Drew" w:date="2020-05-12T18:19:00Z">
            <w:rPr>
              <w:sz w:val="22"/>
              <w:szCs w:val="22"/>
            </w:rPr>
          </w:rPrChange>
        </w:rPr>
        <w:pPrChange w:id="1491" w:author="Patrick Drew" w:date="2020-05-12T18:16:00Z">
          <w:pPr>
            <w:adjustRightInd w:val="0"/>
            <w:contextualSpacing/>
            <w:jc w:val="both"/>
          </w:pPr>
        </w:pPrChange>
      </w:pPr>
    </w:p>
    <w:p w14:paraId="475F42F9" w14:textId="5B1A5FC9" w:rsidR="00C46AC5" w:rsidRPr="00EE2D4E" w:rsidRDefault="00C46AC5">
      <w:pPr>
        <w:adjustRightInd w:val="0"/>
        <w:spacing w:line="360" w:lineRule="auto"/>
        <w:contextualSpacing/>
        <w:jc w:val="both"/>
        <w:rPr>
          <w:rFonts w:ascii="Arial" w:hAnsi="Arial" w:cs="Arial"/>
          <w:sz w:val="22"/>
          <w:szCs w:val="22"/>
          <w:rPrChange w:id="1492" w:author="Patrick Drew" w:date="2020-05-12T18:19:00Z">
            <w:rPr>
              <w:sz w:val="22"/>
              <w:szCs w:val="22"/>
            </w:rPr>
          </w:rPrChange>
        </w:rPr>
        <w:pPrChange w:id="1493" w:author="Patrick Drew" w:date="2020-05-12T18:16:00Z">
          <w:pPr>
            <w:adjustRightInd w:val="0"/>
            <w:contextualSpacing/>
            <w:jc w:val="both"/>
          </w:pPr>
        </w:pPrChange>
      </w:pPr>
      <w:r w:rsidRPr="00EE2D4E">
        <w:rPr>
          <w:rFonts w:ascii="Arial" w:hAnsi="Arial" w:cs="Arial"/>
          <w:b/>
          <w:bCs/>
          <w:sz w:val="22"/>
          <w:szCs w:val="22"/>
          <w:rPrChange w:id="1494" w:author="Patrick Drew" w:date="2020-05-12T18:19:00Z">
            <w:rPr>
              <w:b/>
              <w:bCs/>
              <w:sz w:val="22"/>
              <w:szCs w:val="22"/>
            </w:rPr>
          </w:rPrChange>
        </w:rPr>
        <w:t xml:space="preserve">Fig. 1 </w:t>
      </w:r>
      <w:r w:rsidRPr="00EE2D4E">
        <w:rPr>
          <w:rFonts w:ascii="Calibri" w:hAnsi="Calibri" w:cs="Calibri"/>
          <w:b/>
          <w:bCs/>
          <w:sz w:val="22"/>
          <w:szCs w:val="22"/>
        </w:rPr>
        <w:t>﻿</w:t>
      </w:r>
      <w:r w:rsidRPr="00EE2D4E">
        <w:rPr>
          <w:rFonts w:ascii="Arial" w:hAnsi="Arial" w:cs="Arial"/>
          <w:b/>
          <w:bCs/>
          <w:sz w:val="22"/>
          <w:szCs w:val="22"/>
          <w:rPrChange w:id="1495" w:author="Patrick Drew" w:date="2020-05-12T18:19:00Z">
            <w:rPr>
              <w:b/>
              <w:bCs/>
              <w:sz w:val="22"/>
              <w:szCs w:val="22"/>
            </w:rPr>
          </w:rPrChange>
        </w:rPr>
        <w:t xml:space="preserve">| Sleep drives hemodynamic fluctuations </w:t>
      </w:r>
      <w:r w:rsidR="007A13BD" w:rsidRPr="00EE2D4E">
        <w:rPr>
          <w:rFonts w:ascii="Arial" w:hAnsi="Arial" w:cs="Arial"/>
          <w:b/>
          <w:bCs/>
          <w:sz w:val="22"/>
          <w:szCs w:val="22"/>
          <w:rPrChange w:id="1496" w:author="Patrick Drew" w:date="2020-05-12T18:19:00Z">
            <w:rPr>
              <w:b/>
              <w:bCs/>
              <w:sz w:val="22"/>
              <w:szCs w:val="22"/>
            </w:rPr>
          </w:rPrChange>
        </w:rPr>
        <w:t xml:space="preserve">larger </w:t>
      </w:r>
      <w:r w:rsidRPr="00EE2D4E">
        <w:rPr>
          <w:rFonts w:ascii="Arial" w:hAnsi="Arial" w:cs="Arial"/>
          <w:b/>
          <w:bCs/>
          <w:sz w:val="22"/>
          <w:szCs w:val="22"/>
          <w:rPrChange w:id="1497" w:author="Patrick Drew" w:date="2020-05-12T18:19:00Z">
            <w:rPr>
              <w:b/>
              <w:bCs/>
              <w:sz w:val="22"/>
              <w:szCs w:val="22"/>
            </w:rPr>
          </w:rPrChange>
        </w:rPr>
        <w:t xml:space="preserve">than </w:t>
      </w:r>
      <w:r w:rsidR="009828F6" w:rsidRPr="00EE2D4E">
        <w:rPr>
          <w:rFonts w:ascii="Arial" w:hAnsi="Arial" w:cs="Arial"/>
          <w:b/>
          <w:bCs/>
          <w:sz w:val="22"/>
          <w:szCs w:val="22"/>
          <w:rPrChange w:id="1498" w:author="Patrick Drew" w:date="2020-05-12T18:19:00Z">
            <w:rPr>
              <w:b/>
              <w:bCs/>
              <w:sz w:val="22"/>
              <w:szCs w:val="22"/>
            </w:rPr>
          </w:rPrChange>
        </w:rPr>
        <w:t xml:space="preserve">awake </w:t>
      </w:r>
      <w:r w:rsidRPr="00EE2D4E">
        <w:rPr>
          <w:rFonts w:ascii="Arial" w:hAnsi="Arial" w:cs="Arial"/>
          <w:b/>
          <w:bCs/>
          <w:sz w:val="22"/>
          <w:szCs w:val="22"/>
          <w:rPrChange w:id="1499" w:author="Patrick Drew" w:date="2020-05-12T18:19:00Z">
            <w:rPr>
              <w:b/>
              <w:bCs/>
              <w:sz w:val="22"/>
              <w:szCs w:val="22"/>
            </w:rPr>
          </w:rPrChange>
        </w:rPr>
        <w:t>behavior</w:t>
      </w:r>
      <w:r w:rsidR="009828F6" w:rsidRPr="00EE2D4E">
        <w:rPr>
          <w:rFonts w:ascii="Arial" w:hAnsi="Arial" w:cs="Arial"/>
          <w:b/>
          <w:bCs/>
          <w:sz w:val="22"/>
          <w:szCs w:val="22"/>
          <w:rPrChange w:id="1500" w:author="Patrick Drew" w:date="2020-05-12T18:19:00Z">
            <w:rPr>
              <w:b/>
              <w:bCs/>
              <w:sz w:val="22"/>
              <w:szCs w:val="22"/>
            </w:rPr>
          </w:rPrChange>
        </w:rPr>
        <w:t>s</w:t>
      </w:r>
      <w:r w:rsidRPr="00EE2D4E">
        <w:rPr>
          <w:rFonts w:ascii="Arial" w:hAnsi="Arial" w:cs="Arial"/>
          <w:b/>
          <w:bCs/>
          <w:sz w:val="22"/>
          <w:szCs w:val="22"/>
          <w:rPrChange w:id="1501" w:author="Patrick Drew" w:date="2020-05-12T18:19:00Z">
            <w:rPr>
              <w:b/>
              <w:bCs/>
              <w:sz w:val="22"/>
              <w:szCs w:val="22"/>
            </w:rPr>
          </w:rPrChange>
        </w:rPr>
        <w:t>. a</w:t>
      </w:r>
      <w:r w:rsidRPr="00EE2D4E">
        <w:rPr>
          <w:rFonts w:ascii="Arial" w:hAnsi="Arial" w:cs="Arial"/>
          <w:sz w:val="22"/>
          <w:szCs w:val="22"/>
          <w:rPrChange w:id="1502" w:author="Patrick Drew" w:date="2020-05-12T18:19:00Z">
            <w:rPr>
              <w:sz w:val="22"/>
              <w:szCs w:val="22"/>
            </w:rPr>
          </w:rPrChange>
        </w:rPr>
        <w:t xml:space="preserve">, Schematic of IOS experimental setup and key recording sites. </w:t>
      </w:r>
      <w:r w:rsidRPr="00EE2D4E">
        <w:rPr>
          <w:rFonts w:ascii="Arial" w:hAnsi="Arial" w:cs="Arial"/>
          <w:b/>
          <w:bCs/>
          <w:sz w:val="22"/>
          <w:szCs w:val="22"/>
          <w:rPrChange w:id="1503" w:author="Patrick Drew" w:date="2020-05-12T18:19:00Z">
            <w:rPr>
              <w:b/>
              <w:bCs/>
              <w:sz w:val="22"/>
              <w:szCs w:val="22"/>
            </w:rPr>
          </w:rPrChange>
        </w:rPr>
        <w:t>b</w:t>
      </w:r>
      <w:r w:rsidRPr="00EE2D4E">
        <w:rPr>
          <w:rFonts w:ascii="Arial" w:hAnsi="Arial" w:cs="Arial"/>
          <w:sz w:val="22"/>
          <w:szCs w:val="22"/>
          <w:rPrChange w:id="1504" w:author="Patrick Drew" w:date="2020-05-12T18:19:00Z">
            <w:rPr>
              <w:sz w:val="22"/>
              <w:szCs w:val="22"/>
            </w:rPr>
          </w:rPrChange>
        </w:rPr>
        <w:t xml:space="preserve">, </w:t>
      </w:r>
      <w:r w:rsidR="007A13BD" w:rsidRPr="00EE2D4E">
        <w:rPr>
          <w:rFonts w:ascii="Arial" w:hAnsi="Arial" w:cs="Arial"/>
          <w:sz w:val="22"/>
          <w:szCs w:val="22"/>
          <w:rPrChange w:id="1505" w:author="Patrick Drew" w:date="2020-05-12T18:19:00Z">
            <w:rPr>
              <w:sz w:val="22"/>
              <w:szCs w:val="22"/>
            </w:rPr>
          </w:rPrChange>
        </w:rPr>
        <w:t>A</w:t>
      </w:r>
      <w:r w:rsidR="00D03D62" w:rsidRPr="00EE2D4E">
        <w:rPr>
          <w:rFonts w:ascii="Arial" w:hAnsi="Arial" w:cs="Arial"/>
          <w:sz w:val="22"/>
          <w:szCs w:val="22"/>
          <w:rPrChange w:id="1506" w:author="Patrick Drew" w:date="2020-05-12T18:19:00Z">
            <w:rPr>
              <w:sz w:val="22"/>
              <w:szCs w:val="22"/>
            </w:rPr>
          </w:rPrChange>
        </w:rPr>
        <w:t xml:space="preserve">verage </w:t>
      </w:r>
      <w:r w:rsidRPr="00EE2D4E">
        <w:rPr>
          <w:rFonts w:ascii="Arial" w:hAnsi="Arial" w:cs="Arial"/>
          <w:sz w:val="22"/>
          <w:szCs w:val="22"/>
          <w:rPrChange w:id="1507" w:author="Patrick Drew" w:date="2020-05-12T18:19:00Z">
            <w:rPr>
              <w:sz w:val="22"/>
              <w:szCs w:val="22"/>
            </w:rPr>
          </w:rPrChange>
        </w:rPr>
        <w:t xml:space="preserve">response </w:t>
      </w:r>
      <w:r w:rsidR="009828F6" w:rsidRPr="00EE2D4E">
        <w:rPr>
          <w:rFonts w:ascii="Arial" w:hAnsi="Arial" w:cs="Arial"/>
          <w:sz w:val="22"/>
          <w:szCs w:val="22"/>
          <w:rPrChange w:id="1508" w:author="Patrick Drew" w:date="2020-05-12T18:19:00Z">
            <w:rPr>
              <w:sz w:val="22"/>
              <w:szCs w:val="22"/>
            </w:rPr>
          </w:rPrChange>
        </w:rPr>
        <w:t>to contralateral whisker stimulation</w:t>
      </w:r>
      <w:r w:rsidR="00D03D62" w:rsidRPr="00EE2D4E">
        <w:rPr>
          <w:rFonts w:ascii="Arial" w:hAnsi="Arial" w:cs="Arial"/>
          <w:sz w:val="22"/>
          <w:szCs w:val="22"/>
          <w:rPrChange w:id="1509" w:author="Patrick Drew" w:date="2020-05-12T18:19:00Z">
            <w:rPr>
              <w:sz w:val="22"/>
              <w:szCs w:val="22"/>
            </w:rPr>
          </w:rPrChange>
        </w:rPr>
        <w:t xml:space="preserve"> (N = 14 mice, </w:t>
      </w:r>
      <w:r w:rsidR="007A13BD" w:rsidRPr="00EE2D4E">
        <w:rPr>
          <w:rFonts w:ascii="Arial" w:hAnsi="Arial" w:cs="Arial"/>
          <w:sz w:val="22"/>
          <w:szCs w:val="22"/>
          <w:rPrChange w:id="1510" w:author="Patrick Drew" w:date="2020-05-12T18:19:00Z">
            <w:rPr>
              <w:sz w:val="22"/>
              <w:szCs w:val="22"/>
            </w:rPr>
          </w:rPrChange>
        </w:rPr>
        <w:t xml:space="preserve">n = </w:t>
      </w:r>
      <w:r w:rsidR="00D03D62" w:rsidRPr="00EE2D4E">
        <w:rPr>
          <w:rFonts w:ascii="Arial" w:hAnsi="Arial" w:cs="Arial"/>
          <w:sz w:val="22"/>
          <w:szCs w:val="22"/>
          <w:rPrChange w:id="1511" w:author="Patrick Drew" w:date="2020-05-12T18:19:00Z">
            <w:rPr>
              <w:sz w:val="22"/>
              <w:szCs w:val="22"/>
            </w:rPr>
          </w:rPrChange>
        </w:rPr>
        <w:t>28 hemispheres)</w:t>
      </w:r>
      <w:r w:rsidR="009828F6" w:rsidRPr="00EE2D4E">
        <w:rPr>
          <w:rFonts w:ascii="Arial" w:hAnsi="Arial" w:cs="Arial"/>
          <w:sz w:val="22"/>
          <w:szCs w:val="22"/>
          <w:rPrChange w:id="1512" w:author="Patrick Drew" w:date="2020-05-12T18:19:00Z">
            <w:rPr>
              <w:sz w:val="22"/>
              <w:szCs w:val="22"/>
            </w:rPr>
          </w:rPrChange>
        </w:rPr>
        <w:t>. Top: average normalized change in LFP</w:t>
      </w:r>
      <w:r w:rsidR="00A45114" w:rsidRPr="00EE2D4E">
        <w:rPr>
          <w:rFonts w:ascii="Arial" w:hAnsi="Arial" w:cs="Arial"/>
          <w:sz w:val="22"/>
          <w:szCs w:val="22"/>
          <w:rPrChange w:id="1513" w:author="Patrick Drew" w:date="2020-05-12T18:19:00Z">
            <w:rPr>
              <w:sz w:val="22"/>
              <w:szCs w:val="22"/>
            </w:rPr>
          </w:rPrChange>
        </w:rPr>
        <w:t xml:space="preserve"> power </w:t>
      </w:r>
      <m:oMath>
        <m:r>
          <w:rPr>
            <w:rFonts w:ascii="Cambria Math" w:hAnsi="Cambria Math" w:cs="Arial"/>
            <w:sz w:val="22"/>
            <w:szCs w:val="22"/>
          </w:rPr>
          <m:t>(∆</m:t>
        </m:r>
        <m:r>
          <w:rPr>
            <w:rFonts w:ascii="Cambria Math" w:hAnsi="Cambria Math" w:cs="Arial"/>
            <w:sz w:val="22"/>
            <w:szCs w:val="22"/>
            <w:rPrChange w:id="1514" w:author="Patrick Drew" w:date="2020-05-12T18:19:00Z">
              <w:rPr>
                <w:rFonts w:ascii="Cambria Math" w:hAnsi="Cambria Math"/>
                <w:sz w:val="22"/>
                <w:szCs w:val="22"/>
              </w:rPr>
            </w:rPrChange>
          </w:rPr>
          <m:t>P/P)</m:t>
        </m:r>
      </m:oMath>
      <w:r w:rsidR="00A45114" w:rsidRPr="00EE2D4E">
        <w:rPr>
          <w:rFonts w:ascii="Arial" w:hAnsi="Arial" w:cs="Arial"/>
          <w:sz w:val="22"/>
          <w:szCs w:val="22"/>
          <w:rPrChange w:id="1515" w:author="Patrick Drew" w:date="2020-05-12T18:19:00Z">
            <w:rPr>
              <w:sz w:val="22"/>
              <w:szCs w:val="22"/>
            </w:rPr>
          </w:rPrChange>
        </w:rPr>
        <w:t xml:space="preserve"> </w:t>
      </w:r>
      <w:r w:rsidR="009828F6" w:rsidRPr="00EE2D4E">
        <w:rPr>
          <w:rFonts w:ascii="Arial" w:hAnsi="Arial" w:cs="Arial"/>
          <w:sz w:val="22"/>
          <w:szCs w:val="22"/>
          <w:rPrChange w:id="1516" w:author="Patrick Drew" w:date="2020-05-12T18:19:00Z">
            <w:rPr>
              <w:sz w:val="22"/>
              <w:szCs w:val="22"/>
            </w:rPr>
          </w:rPrChange>
        </w:rPr>
        <w:t xml:space="preserve">in response to contralateral whisker stimulation. Bottom: average change in total hemoglobin </w:t>
      </w:r>
      <m:oMath>
        <m:r>
          <w:rPr>
            <w:rFonts w:ascii="Cambria Math" w:hAnsi="Cambria Math" w:cs="Arial"/>
            <w:sz w:val="22"/>
            <w:szCs w:val="22"/>
          </w:rPr>
          <m:t>(∆</m:t>
        </m:r>
        <m:r>
          <w:rPr>
            <w:rFonts w:ascii="Cambria Math" w:hAnsi="Cambria Math" w:cs="Arial"/>
            <w:sz w:val="22"/>
            <w:szCs w:val="22"/>
            <w:rPrChange w:id="1517" w:author="Patrick Drew" w:date="2020-05-12T18:19:00Z">
              <w:rPr>
                <w:rFonts w:ascii="Cambria Math" w:hAnsi="Cambria Math"/>
                <w:sz w:val="22"/>
                <w:szCs w:val="22"/>
              </w:rPr>
            </w:rPrChange>
          </w:rPr>
          <m:t>HbT)</m:t>
        </m:r>
      </m:oMath>
      <w:r w:rsidR="009828F6" w:rsidRPr="00EE2D4E">
        <w:rPr>
          <w:rFonts w:ascii="Arial" w:hAnsi="Arial" w:cs="Arial"/>
          <w:sz w:val="22"/>
          <w:szCs w:val="22"/>
          <w:rPrChange w:id="1518" w:author="Patrick Drew" w:date="2020-05-12T18:19:00Z">
            <w:rPr>
              <w:sz w:val="22"/>
              <w:szCs w:val="22"/>
            </w:rPr>
          </w:rPrChange>
        </w:rPr>
        <w:t xml:space="preserve"> within the ROI. </w:t>
      </w:r>
      <w:r w:rsidR="006645CD" w:rsidRPr="00EE2D4E">
        <w:rPr>
          <w:rFonts w:ascii="Arial" w:hAnsi="Arial" w:cs="Arial"/>
          <w:sz w:val="22"/>
          <w:szCs w:val="22"/>
          <w:rPrChange w:id="1519" w:author="Patrick Drew" w:date="2020-05-12T18:19:00Z">
            <w:rPr>
              <w:sz w:val="22"/>
              <w:szCs w:val="22"/>
            </w:rPr>
          </w:rPrChange>
        </w:rPr>
        <w:t xml:space="preserve">Shaded regions indicate population </w:t>
      </w:r>
      <w:proofErr w:type="spellStart"/>
      <w:r w:rsidR="006645CD" w:rsidRPr="00EE2D4E">
        <w:rPr>
          <w:rFonts w:ascii="Arial" w:hAnsi="Arial" w:cs="Arial"/>
          <w:sz w:val="22"/>
          <w:szCs w:val="22"/>
          <w:rPrChange w:id="1520" w:author="Patrick Drew" w:date="2020-05-12T18:19:00Z">
            <w:rPr>
              <w:sz w:val="22"/>
              <w:szCs w:val="22"/>
            </w:rPr>
          </w:rPrChange>
        </w:rPr>
        <w:t>s.d.</w:t>
      </w:r>
      <w:proofErr w:type="spellEnd"/>
      <w:r w:rsidR="006645CD" w:rsidRPr="00EE2D4E">
        <w:rPr>
          <w:rFonts w:ascii="Arial" w:hAnsi="Arial" w:cs="Arial"/>
          <w:sz w:val="22"/>
          <w:szCs w:val="22"/>
          <w:rPrChange w:id="1521" w:author="Patrick Drew" w:date="2020-05-12T18:19:00Z">
            <w:rPr>
              <w:sz w:val="22"/>
              <w:szCs w:val="22"/>
            </w:rPr>
          </w:rPrChange>
        </w:rPr>
        <w:t xml:space="preserve"> </w:t>
      </w:r>
      <w:r w:rsidR="009828F6" w:rsidRPr="00EE2D4E">
        <w:rPr>
          <w:rFonts w:ascii="Arial" w:hAnsi="Arial" w:cs="Arial"/>
          <w:b/>
          <w:bCs/>
          <w:sz w:val="22"/>
          <w:szCs w:val="22"/>
          <w:rPrChange w:id="1522" w:author="Patrick Drew" w:date="2020-05-12T18:19:00Z">
            <w:rPr>
              <w:b/>
              <w:bCs/>
              <w:sz w:val="22"/>
              <w:szCs w:val="22"/>
            </w:rPr>
          </w:rPrChange>
        </w:rPr>
        <w:t>c</w:t>
      </w:r>
      <w:r w:rsidR="009828F6" w:rsidRPr="00EE2D4E">
        <w:rPr>
          <w:rFonts w:ascii="Arial" w:hAnsi="Arial" w:cs="Arial"/>
          <w:sz w:val="22"/>
          <w:szCs w:val="22"/>
          <w:rPrChange w:id="1523" w:author="Patrick Drew" w:date="2020-05-12T18:19:00Z">
            <w:rPr>
              <w:sz w:val="22"/>
              <w:szCs w:val="22"/>
            </w:rPr>
          </w:rPrChange>
        </w:rPr>
        <w:t xml:space="preserve">, Example data from a continuous 10-minute period. From top to bottom: </w:t>
      </w:r>
      <w:r w:rsidR="00A45114" w:rsidRPr="00EE2D4E">
        <w:rPr>
          <w:rFonts w:ascii="Arial" w:hAnsi="Arial" w:cs="Arial"/>
          <w:sz w:val="22"/>
          <w:szCs w:val="22"/>
          <w:rPrChange w:id="1524" w:author="Patrick Drew" w:date="2020-05-12T18:19:00Z">
            <w:rPr>
              <w:sz w:val="22"/>
              <w:szCs w:val="22"/>
            </w:rPr>
          </w:rPrChange>
        </w:rPr>
        <w:t>N</w:t>
      </w:r>
      <w:r w:rsidR="009828F6" w:rsidRPr="00EE2D4E">
        <w:rPr>
          <w:rFonts w:ascii="Arial" w:hAnsi="Arial" w:cs="Arial"/>
          <w:sz w:val="22"/>
          <w:szCs w:val="22"/>
          <w:rPrChange w:id="1525" w:author="Patrick Drew" w:date="2020-05-12T18:19:00Z">
            <w:rPr>
              <w:sz w:val="22"/>
              <w:szCs w:val="22"/>
            </w:rPr>
          </w:rPrChange>
        </w:rPr>
        <w:t>uchal muscle activity through</w:t>
      </w:r>
      <w:r w:rsidR="00A45114" w:rsidRPr="00EE2D4E">
        <w:rPr>
          <w:rFonts w:ascii="Arial" w:hAnsi="Arial" w:cs="Arial"/>
          <w:sz w:val="22"/>
          <w:szCs w:val="22"/>
          <w:rPrChange w:id="1526" w:author="Patrick Drew" w:date="2020-05-12T18:19:00Z">
            <w:rPr>
              <w:sz w:val="22"/>
              <w:szCs w:val="22"/>
            </w:rPr>
          </w:rPrChange>
        </w:rPr>
        <w:t xml:space="preserve"> normalized</w:t>
      </w:r>
      <w:r w:rsidR="009828F6" w:rsidRPr="00EE2D4E">
        <w:rPr>
          <w:rFonts w:ascii="Arial" w:hAnsi="Arial" w:cs="Arial"/>
          <w:sz w:val="22"/>
          <w:szCs w:val="22"/>
          <w:rPrChange w:id="1527" w:author="Patrick Drew" w:date="2020-05-12T18:19:00Z">
            <w:rPr>
              <w:sz w:val="22"/>
              <w:szCs w:val="22"/>
            </w:rPr>
          </w:rPrChange>
        </w:rPr>
        <w:t xml:space="preserve"> EMG and body motion through a pressure sensor</w:t>
      </w:r>
      <w:r w:rsidR="00A45114" w:rsidRPr="00EE2D4E">
        <w:rPr>
          <w:rFonts w:ascii="Arial" w:hAnsi="Arial" w:cs="Arial"/>
          <w:sz w:val="22"/>
          <w:szCs w:val="22"/>
          <w:rPrChange w:id="1528" w:author="Patrick Drew" w:date="2020-05-12T18:19:00Z">
            <w:rPr>
              <w:sz w:val="22"/>
              <w:szCs w:val="22"/>
            </w:rPr>
          </w:rPrChange>
        </w:rPr>
        <w:t xml:space="preserve">. Whisker motion tracking and heart rate frequency. Changes in total hemoglobin </w:t>
      </w:r>
      <m:oMath>
        <m:r>
          <w:rPr>
            <w:rFonts w:ascii="Cambria Math" w:hAnsi="Cambria Math" w:cs="Arial"/>
            <w:sz w:val="22"/>
            <w:szCs w:val="22"/>
          </w:rPr>
          <m:t>(∆</m:t>
        </m:r>
        <m:r>
          <w:rPr>
            <w:rFonts w:ascii="Cambria Math" w:hAnsi="Cambria Math" w:cs="Arial"/>
            <w:sz w:val="22"/>
            <w:szCs w:val="22"/>
            <w:rPrChange w:id="1529" w:author="Patrick Drew" w:date="2020-05-12T18:19:00Z">
              <w:rPr>
                <w:rFonts w:ascii="Cambria Math" w:hAnsi="Cambria Math"/>
                <w:sz w:val="22"/>
                <w:szCs w:val="22"/>
              </w:rPr>
            </w:rPrChange>
          </w:rPr>
          <m:t>HbT)</m:t>
        </m:r>
      </m:oMath>
      <w:r w:rsidR="00A45114" w:rsidRPr="00EE2D4E">
        <w:rPr>
          <w:rFonts w:ascii="Arial" w:hAnsi="Arial" w:cs="Arial"/>
          <w:sz w:val="22"/>
          <w:szCs w:val="22"/>
          <w:rPrChange w:id="1530" w:author="Patrick Drew" w:date="2020-05-12T18:19:00Z">
            <w:rPr>
              <w:sz w:val="22"/>
              <w:szCs w:val="22"/>
            </w:rPr>
          </w:rPrChange>
        </w:rPr>
        <w:t xml:space="preserve"> within mirrored 1 mm ROIs over the putative vibrissa barrel</w:t>
      </w:r>
      <w:r w:rsidR="007A13BD" w:rsidRPr="00EE2D4E">
        <w:rPr>
          <w:rFonts w:ascii="Arial" w:hAnsi="Arial" w:cs="Arial"/>
          <w:sz w:val="22"/>
          <w:szCs w:val="22"/>
          <w:rPrChange w:id="1531" w:author="Patrick Drew" w:date="2020-05-12T18:19:00Z">
            <w:rPr>
              <w:sz w:val="22"/>
              <w:szCs w:val="22"/>
            </w:rPr>
          </w:rPrChange>
        </w:rPr>
        <w:t xml:space="preserve"> cortex</w:t>
      </w:r>
      <w:r w:rsidR="00A45114" w:rsidRPr="00EE2D4E">
        <w:rPr>
          <w:rFonts w:ascii="Arial" w:hAnsi="Arial" w:cs="Arial"/>
          <w:sz w:val="22"/>
          <w:szCs w:val="22"/>
          <w:rPrChange w:id="1532" w:author="Patrick Drew" w:date="2020-05-12T18:19:00Z">
            <w:rPr>
              <w:sz w:val="22"/>
              <w:szCs w:val="22"/>
            </w:rPr>
          </w:rPrChange>
        </w:rPr>
        <w:t xml:space="preserve">. Normalized LFP power </w:t>
      </w:r>
      <m:oMath>
        <m:r>
          <w:rPr>
            <w:rFonts w:ascii="Cambria Math" w:hAnsi="Cambria Math" w:cs="Arial"/>
            <w:sz w:val="22"/>
            <w:szCs w:val="22"/>
          </w:rPr>
          <m:t>(∆</m:t>
        </m:r>
        <m:r>
          <w:rPr>
            <w:rFonts w:ascii="Cambria Math" w:hAnsi="Cambria Math" w:cs="Arial"/>
            <w:sz w:val="22"/>
            <w:szCs w:val="22"/>
            <w:rPrChange w:id="1533" w:author="Patrick Drew" w:date="2020-05-12T18:19:00Z">
              <w:rPr>
                <w:rFonts w:ascii="Cambria Math" w:hAnsi="Cambria Math"/>
                <w:sz w:val="22"/>
                <w:szCs w:val="22"/>
              </w:rPr>
            </w:rPrChange>
          </w:rPr>
          <m:t>P/P)</m:t>
        </m:r>
      </m:oMath>
      <w:r w:rsidR="00A45114" w:rsidRPr="00EE2D4E">
        <w:rPr>
          <w:rFonts w:ascii="Arial" w:hAnsi="Arial" w:cs="Arial"/>
          <w:sz w:val="22"/>
          <w:szCs w:val="22"/>
          <w:rPrChange w:id="1534" w:author="Patrick Drew" w:date="2020-05-12T18:19:00Z">
            <w:rPr>
              <w:sz w:val="22"/>
              <w:szCs w:val="22"/>
            </w:rPr>
          </w:rPrChange>
        </w:rPr>
        <w:t xml:space="preserve"> from the left hemisphere stereotrode located </w:t>
      </w:r>
      <w:r w:rsidR="00D03D62" w:rsidRPr="00EE2D4E">
        <w:rPr>
          <w:rFonts w:ascii="Arial" w:hAnsi="Arial" w:cs="Arial"/>
          <w:sz w:val="22"/>
          <w:szCs w:val="22"/>
          <w:rPrChange w:id="1535" w:author="Patrick Drew" w:date="2020-05-12T18:19:00Z">
            <w:rPr>
              <w:sz w:val="22"/>
              <w:szCs w:val="22"/>
            </w:rPr>
          </w:rPrChange>
        </w:rPr>
        <w:t>within</w:t>
      </w:r>
      <w:r w:rsidR="00A45114" w:rsidRPr="00EE2D4E">
        <w:rPr>
          <w:rFonts w:ascii="Arial" w:hAnsi="Arial" w:cs="Arial"/>
          <w:sz w:val="22"/>
          <w:szCs w:val="22"/>
          <w:rPrChange w:id="1536" w:author="Patrick Drew" w:date="2020-05-12T18:19:00Z">
            <w:rPr>
              <w:sz w:val="22"/>
              <w:szCs w:val="22"/>
            </w:rPr>
          </w:rPrChange>
        </w:rPr>
        <w:t xml:space="preserve"> the left vibrissa ROI. Normalized LFP power </w:t>
      </w:r>
      <m:oMath>
        <m:r>
          <w:rPr>
            <w:rFonts w:ascii="Cambria Math" w:hAnsi="Cambria Math" w:cs="Arial"/>
            <w:sz w:val="22"/>
            <w:szCs w:val="22"/>
          </w:rPr>
          <m:t>(∆</m:t>
        </m:r>
        <m:r>
          <w:rPr>
            <w:rFonts w:ascii="Cambria Math" w:hAnsi="Cambria Math" w:cs="Arial"/>
            <w:sz w:val="22"/>
            <w:szCs w:val="22"/>
            <w:rPrChange w:id="1537" w:author="Patrick Drew" w:date="2020-05-12T18:19:00Z">
              <w:rPr>
                <w:rFonts w:ascii="Cambria Math" w:hAnsi="Cambria Math"/>
                <w:sz w:val="22"/>
                <w:szCs w:val="22"/>
              </w:rPr>
            </w:rPrChange>
          </w:rPr>
          <m:t>P/P)</m:t>
        </m:r>
      </m:oMath>
      <w:r w:rsidR="00A45114" w:rsidRPr="00EE2D4E">
        <w:rPr>
          <w:rFonts w:ascii="Arial" w:hAnsi="Arial" w:cs="Arial"/>
          <w:sz w:val="22"/>
          <w:szCs w:val="22"/>
          <w:rPrChange w:id="1538" w:author="Patrick Drew" w:date="2020-05-12T18:19:00Z">
            <w:rPr>
              <w:sz w:val="22"/>
              <w:szCs w:val="22"/>
            </w:rPr>
          </w:rPrChange>
        </w:rPr>
        <w:t xml:space="preserve"> from the right hemisphere stereotrode located </w:t>
      </w:r>
      <w:r w:rsidR="00D03D62" w:rsidRPr="00EE2D4E">
        <w:rPr>
          <w:rFonts w:ascii="Arial" w:hAnsi="Arial" w:cs="Arial"/>
          <w:sz w:val="22"/>
          <w:szCs w:val="22"/>
          <w:rPrChange w:id="1539" w:author="Patrick Drew" w:date="2020-05-12T18:19:00Z">
            <w:rPr>
              <w:sz w:val="22"/>
              <w:szCs w:val="22"/>
            </w:rPr>
          </w:rPrChange>
        </w:rPr>
        <w:t>within</w:t>
      </w:r>
      <w:r w:rsidR="00A45114" w:rsidRPr="00EE2D4E">
        <w:rPr>
          <w:rFonts w:ascii="Arial" w:hAnsi="Arial" w:cs="Arial"/>
          <w:sz w:val="22"/>
          <w:szCs w:val="22"/>
          <w:rPrChange w:id="1540" w:author="Patrick Drew" w:date="2020-05-12T18:19:00Z">
            <w:rPr>
              <w:sz w:val="22"/>
              <w:szCs w:val="22"/>
            </w:rPr>
          </w:rPrChange>
        </w:rPr>
        <w:t xml:space="preserve"> the right vibrissa ROI. Normalized LFP power </w:t>
      </w:r>
      <m:oMath>
        <m:r>
          <w:rPr>
            <w:rFonts w:ascii="Cambria Math" w:hAnsi="Cambria Math" w:cs="Arial"/>
            <w:sz w:val="22"/>
            <w:szCs w:val="22"/>
          </w:rPr>
          <m:t>(∆</m:t>
        </m:r>
        <m:r>
          <w:rPr>
            <w:rFonts w:ascii="Cambria Math" w:hAnsi="Cambria Math" w:cs="Arial"/>
            <w:sz w:val="22"/>
            <w:szCs w:val="22"/>
            <w:rPrChange w:id="1541" w:author="Patrick Drew" w:date="2020-05-12T18:19:00Z">
              <w:rPr>
                <w:rFonts w:ascii="Cambria Math" w:hAnsi="Cambria Math"/>
                <w:sz w:val="22"/>
                <w:szCs w:val="22"/>
              </w:rPr>
            </w:rPrChange>
          </w:rPr>
          <m:t>P/P)</m:t>
        </m:r>
      </m:oMath>
      <w:r w:rsidR="00A45114" w:rsidRPr="00EE2D4E">
        <w:rPr>
          <w:rFonts w:ascii="Arial" w:hAnsi="Arial" w:cs="Arial"/>
          <w:sz w:val="22"/>
          <w:szCs w:val="22"/>
          <w:rPrChange w:id="1542" w:author="Patrick Drew" w:date="2020-05-12T18:19:00Z">
            <w:rPr>
              <w:sz w:val="22"/>
              <w:szCs w:val="22"/>
            </w:rPr>
          </w:rPrChange>
        </w:rPr>
        <w:t xml:space="preserve"> from the putative CA1 </w:t>
      </w:r>
      <w:proofErr w:type="spellStart"/>
      <w:r w:rsidR="00D03D62" w:rsidRPr="00EE2D4E">
        <w:rPr>
          <w:rFonts w:ascii="Arial" w:hAnsi="Arial" w:cs="Arial"/>
          <w:sz w:val="22"/>
          <w:szCs w:val="22"/>
          <w:rPrChange w:id="1543" w:author="Patrick Drew" w:date="2020-05-12T18:19:00Z">
            <w:rPr>
              <w:sz w:val="22"/>
              <w:szCs w:val="22"/>
            </w:rPr>
          </w:rPrChange>
        </w:rPr>
        <w:t>stereotrode</w:t>
      </w:r>
      <w:proofErr w:type="spellEnd"/>
      <w:r w:rsidR="00A45114" w:rsidRPr="00EE2D4E">
        <w:rPr>
          <w:rFonts w:ascii="Arial" w:hAnsi="Arial" w:cs="Arial"/>
          <w:sz w:val="22"/>
          <w:szCs w:val="22"/>
          <w:rPrChange w:id="1544" w:author="Patrick Drew" w:date="2020-05-12T18:19:00Z">
            <w:rPr>
              <w:sz w:val="22"/>
              <w:szCs w:val="22"/>
            </w:rPr>
          </w:rPrChange>
        </w:rPr>
        <w:t xml:space="preserve"> </w:t>
      </w:r>
      <w:r w:rsidR="007A13BD" w:rsidRPr="00EE2D4E">
        <w:rPr>
          <w:rFonts w:ascii="Arial" w:hAnsi="Arial" w:cs="Arial"/>
          <w:sz w:val="22"/>
          <w:szCs w:val="22"/>
          <w:rPrChange w:id="1545" w:author="Patrick Drew" w:date="2020-05-12T18:19:00Z">
            <w:rPr>
              <w:sz w:val="22"/>
              <w:szCs w:val="22"/>
            </w:rPr>
          </w:rPrChange>
        </w:rPr>
        <w:t>from</w:t>
      </w:r>
      <w:r w:rsidR="00A45114" w:rsidRPr="00EE2D4E">
        <w:rPr>
          <w:rFonts w:ascii="Arial" w:hAnsi="Arial" w:cs="Arial"/>
          <w:sz w:val="22"/>
          <w:szCs w:val="22"/>
          <w:rPrChange w:id="1546" w:author="Patrick Drew" w:date="2020-05-12T18:19:00Z">
            <w:rPr>
              <w:sz w:val="22"/>
              <w:szCs w:val="22"/>
            </w:rPr>
          </w:rPrChange>
        </w:rPr>
        <w:t xml:space="preserve"> the left hemisphere hippocampus.</w:t>
      </w:r>
    </w:p>
    <w:p w14:paraId="1BBAF02F" w14:textId="77777777" w:rsidR="007A13BD" w:rsidRPr="00EE2D4E" w:rsidRDefault="007A13BD">
      <w:pPr>
        <w:adjustRightInd w:val="0"/>
        <w:spacing w:line="360" w:lineRule="auto"/>
        <w:contextualSpacing/>
        <w:jc w:val="both"/>
        <w:rPr>
          <w:rFonts w:ascii="Arial" w:hAnsi="Arial" w:cs="Arial"/>
          <w:sz w:val="22"/>
          <w:szCs w:val="22"/>
          <w:rPrChange w:id="1547" w:author="Patrick Drew" w:date="2020-05-12T18:19:00Z">
            <w:rPr>
              <w:sz w:val="22"/>
              <w:szCs w:val="22"/>
            </w:rPr>
          </w:rPrChange>
        </w:rPr>
        <w:pPrChange w:id="1548" w:author="Patrick Drew" w:date="2020-05-12T18:16:00Z">
          <w:pPr>
            <w:adjustRightInd w:val="0"/>
            <w:contextualSpacing/>
            <w:jc w:val="both"/>
          </w:pPr>
        </w:pPrChange>
      </w:pPr>
    </w:p>
    <w:p w14:paraId="3941C78F" w14:textId="3171EB1A" w:rsidR="00D03D62" w:rsidRPr="00EE2D4E" w:rsidRDefault="007A13BD">
      <w:pPr>
        <w:adjustRightInd w:val="0"/>
        <w:spacing w:line="360" w:lineRule="auto"/>
        <w:contextualSpacing/>
        <w:jc w:val="both"/>
        <w:rPr>
          <w:rFonts w:ascii="Arial" w:hAnsi="Arial" w:cs="Arial"/>
          <w:sz w:val="22"/>
          <w:szCs w:val="22"/>
          <w:rPrChange w:id="1549" w:author="Patrick Drew" w:date="2020-05-12T18:19:00Z">
            <w:rPr>
              <w:sz w:val="22"/>
              <w:szCs w:val="22"/>
            </w:rPr>
          </w:rPrChange>
        </w:rPr>
        <w:pPrChange w:id="1550" w:author="Patrick Drew" w:date="2020-05-12T18:16:00Z">
          <w:pPr>
            <w:adjustRightInd w:val="0"/>
            <w:contextualSpacing/>
            <w:jc w:val="both"/>
          </w:pPr>
        </w:pPrChange>
      </w:pPr>
      <w:r w:rsidRPr="00EE2D4E">
        <w:rPr>
          <w:rFonts w:ascii="Arial" w:hAnsi="Arial" w:cs="Arial"/>
          <w:b/>
          <w:bCs/>
          <w:sz w:val="22"/>
          <w:szCs w:val="22"/>
          <w:rPrChange w:id="1551" w:author="Patrick Drew" w:date="2020-05-12T18:19:00Z">
            <w:rPr>
              <w:b/>
              <w:bCs/>
              <w:sz w:val="22"/>
              <w:szCs w:val="22"/>
            </w:rPr>
          </w:rPrChange>
        </w:rPr>
        <w:lastRenderedPageBreak/>
        <w:t xml:space="preserve">Fig. 2 </w:t>
      </w:r>
      <w:r w:rsidRPr="00EE2D4E">
        <w:rPr>
          <w:rFonts w:ascii="Calibri" w:hAnsi="Calibri" w:cs="Calibri"/>
          <w:b/>
          <w:bCs/>
          <w:sz w:val="22"/>
          <w:szCs w:val="22"/>
        </w:rPr>
        <w:t>﻿</w:t>
      </w:r>
      <w:r w:rsidRPr="00EE2D4E">
        <w:rPr>
          <w:rFonts w:ascii="Arial" w:hAnsi="Arial" w:cs="Arial"/>
          <w:b/>
          <w:bCs/>
          <w:sz w:val="22"/>
          <w:szCs w:val="22"/>
          <w:rPrChange w:id="1552" w:author="Patrick Drew" w:date="2020-05-12T18:19:00Z">
            <w:rPr>
              <w:b/>
              <w:bCs/>
              <w:sz w:val="22"/>
              <w:szCs w:val="22"/>
            </w:rPr>
          </w:rPrChange>
        </w:rPr>
        <w:t>| Mice reliably lose consciousness during head-fixed imaging. a</w:t>
      </w:r>
      <w:r w:rsidRPr="00EE2D4E">
        <w:rPr>
          <w:rFonts w:ascii="Arial" w:hAnsi="Arial" w:cs="Arial"/>
          <w:sz w:val="22"/>
          <w:szCs w:val="22"/>
          <w:rPrChange w:id="1553" w:author="Patrick Drew" w:date="2020-05-12T18:19:00Z">
            <w:rPr>
              <w:sz w:val="22"/>
              <w:szCs w:val="22"/>
            </w:rPr>
          </w:rPrChange>
        </w:rPr>
        <w:t xml:space="preserve">, </w:t>
      </w:r>
      <w:r w:rsidR="00A63FC5" w:rsidRPr="00EE2D4E">
        <w:rPr>
          <w:rFonts w:ascii="Arial" w:hAnsi="Arial" w:cs="Arial"/>
          <w:sz w:val="22"/>
          <w:szCs w:val="22"/>
          <w:rPrChange w:id="1554" w:author="Patrick Drew" w:date="2020-05-12T18:19:00Z">
            <w:rPr>
              <w:sz w:val="22"/>
              <w:szCs w:val="22"/>
            </w:rPr>
          </w:rPrChange>
        </w:rPr>
        <w:t xml:space="preserve">Individual 5-second bin arousal-state scores from a random forest classification algorithm from the first 3 hours of data collection in a single animal over 6 imaging sessions on different days. </w:t>
      </w:r>
      <w:r w:rsidRPr="00EE2D4E">
        <w:rPr>
          <w:rFonts w:ascii="Arial" w:hAnsi="Arial" w:cs="Arial"/>
          <w:b/>
          <w:bCs/>
          <w:sz w:val="22"/>
          <w:szCs w:val="22"/>
          <w:rPrChange w:id="1555" w:author="Patrick Drew" w:date="2020-05-12T18:19:00Z">
            <w:rPr>
              <w:b/>
              <w:bCs/>
              <w:sz w:val="22"/>
              <w:szCs w:val="22"/>
            </w:rPr>
          </w:rPrChange>
        </w:rPr>
        <w:t>b</w:t>
      </w:r>
      <w:r w:rsidRPr="00EE2D4E">
        <w:rPr>
          <w:rFonts w:ascii="Arial" w:hAnsi="Arial" w:cs="Arial"/>
          <w:sz w:val="22"/>
          <w:szCs w:val="22"/>
          <w:rPrChange w:id="1556" w:author="Patrick Drew" w:date="2020-05-12T18:19:00Z">
            <w:rPr>
              <w:sz w:val="22"/>
              <w:szCs w:val="22"/>
            </w:rPr>
          </w:rPrChange>
        </w:rPr>
        <w:t>,</w:t>
      </w:r>
      <w:r w:rsidR="00A63FC5" w:rsidRPr="00EE2D4E">
        <w:rPr>
          <w:rFonts w:ascii="Arial" w:hAnsi="Arial" w:cs="Arial"/>
          <w:sz w:val="22"/>
          <w:szCs w:val="22"/>
          <w:rPrChange w:id="1557" w:author="Patrick Drew" w:date="2020-05-12T18:19:00Z">
            <w:rPr>
              <w:sz w:val="22"/>
              <w:szCs w:val="22"/>
            </w:rPr>
          </w:rPrChange>
        </w:rPr>
        <w:t xml:space="preserve"> Average probability of an animal being classified in a given arousal-state as a function of time (N = 14 mice</w:t>
      </w:r>
      <w:r w:rsidR="006645CD" w:rsidRPr="00EE2D4E">
        <w:rPr>
          <w:rFonts w:ascii="Arial" w:hAnsi="Arial" w:cs="Arial"/>
          <w:sz w:val="22"/>
          <w:szCs w:val="22"/>
          <w:rPrChange w:id="1558" w:author="Patrick Drew" w:date="2020-05-12T18:19:00Z">
            <w:rPr>
              <w:sz w:val="22"/>
              <w:szCs w:val="22"/>
            </w:rPr>
          </w:rPrChange>
        </w:rPr>
        <w:t xml:space="preserve"> for b-g</w:t>
      </w:r>
      <w:r w:rsidR="00A63FC5" w:rsidRPr="00EE2D4E">
        <w:rPr>
          <w:rFonts w:ascii="Arial" w:hAnsi="Arial" w:cs="Arial"/>
          <w:sz w:val="22"/>
          <w:szCs w:val="22"/>
          <w:rPrChange w:id="1559" w:author="Patrick Drew" w:date="2020-05-12T18:19:00Z">
            <w:rPr>
              <w:sz w:val="22"/>
              <w:szCs w:val="22"/>
            </w:rPr>
          </w:rPrChange>
        </w:rPr>
        <w:t>).</w:t>
      </w:r>
      <w:r w:rsidRPr="00EE2D4E">
        <w:rPr>
          <w:rFonts w:ascii="Arial" w:hAnsi="Arial" w:cs="Arial"/>
          <w:sz w:val="22"/>
          <w:szCs w:val="22"/>
          <w:rPrChange w:id="1560" w:author="Patrick Drew" w:date="2020-05-12T18:19:00Z">
            <w:rPr>
              <w:sz w:val="22"/>
              <w:szCs w:val="22"/>
            </w:rPr>
          </w:rPrChange>
        </w:rPr>
        <w:t xml:space="preserve"> </w:t>
      </w:r>
      <w:r w:rsidRPr="00EE2D4E">
        <w:rPr>
          <w:rFonts w:ascii="Arial" w:hAnsi="Arial" w:cs="Arial"/>
          <w:b/>
          <w:bCs/>
          <w:sz w:val="22"/>
          <w:szCs w:val="22"/>
          <w:rPrChange w:id="1561" w:author="Patrick Drew" w:date="2020-05-12T18:19:00Z">
            <w:rPr>
              <w:b/>
              <w:bCs/>
              <w:sz w:val="22"/>
              <w:szCs w:val="22"/>
            </w:rPr>
          </w:rPrChange>
        </w:rPr>
        <w:t>c</w:t>
      </w:r>
      <w:r w:rsidRPr="00EE2D4E">
        <w:rPr>
          <w:rFonts w:ascii="Arial" w:hAnsi="Arial" w:cs="Arial"/>
          <w:sz w:val="22"/>
          <w:szCs w:val="22"/>
          <w:rPrChange w:id="1562" w:author="Patrick Drew" w:date="2020-05-12T18:19:00Z">
            <w:rPr>
              <w:sz w:val="22"/>
              <w:szCs w:val="22"/>
            </w:rPr>
          </w:rPrChange>
        </w:rPr>
        <w:t>,</w:t>
      </w:r>
      <w:r w:rsidR="00A63FC5" w:rsidRPr="00EE2D4E">
        <w:rPr>
          <w:rFonts w:ascii="Arial" w:hAnsi="Arial" w:cs="Arial"/>
          <w:sz w:val="22"/>
          <w:szCs w:val="22"/>
          <w:rPrChange w:id="1563" w:author="Patrick Drew" w:date="2020-05-12T18:19:00Z">
            <w:rPr>
              <w:sz w:val="22"/>
              <w:szCs w:val="22"/>
            </w:rPr>
          </w:rPrChange>
        </w:rPr>
        <w:t xml:space="preserve"> Average probability of a quiescent event with no whisker motion or body motion (pressure sensor), a previous metric we used to classify awake rest, of being classified as ‘Awake’ as function of the quiescent event’s duration. </w:t>
      </w:r>
      <w:r w:rsidR="00A63FC5" w:rsidRPr="00EE2D4E">
        <w:rPr>
          <w:rFonts w:ascii="Arial" w:hAnsi="Arial" w:cs="Arial"/>
          <w:b/>
          <w:bCs/>
          <w:sz w:val="22"/>
          <w:szCs w:val="22"/>
          <w:rPrChange w:id="1564" w:author="Patrick Drew" w:date="2020-05-12T18:19:00Z">
            <w:rPr>
              <w:b/>
              <w:bCs/>
              <w:sz w:val="22"/>
              <w:szCs w:val="22"/>
            </w:rPr>
          </w:rPrChange>
        </w:rPr>
        <w:t>d</w:t>
      </w:r>
      <w:r w:rsidR="00A63FC5" w:rsidRPr="00EE2D4E">
        <w:rPr>
          <w:rFonts w:ascii="Arial" w:hAnsi="Arial" w:cs="Arial"/>
          <w:sz w:val="22"/>
          <w:szCs w:val="22"/>
          <w:rPrChange w:id="1565" w:author="Patrick Drew" w:date="2020-05-12T18:19:00Z">
            <w:rPr>
              <w:sz w:val="22"/>
              <w:szCs w:val="22"/>
            </w:rPr>
          </w:rPrChange>
        </w:rPr>
        <w:t xml:space="preserve">, Probability distribution of the mean EMG power during individual arousal-scores (5 sec bins) taken from all animals. </w:t>
      </w:r>
      <w:r w:rsidR="00A63FC5" w:rsidRPr="00EE2D4E">
        <w:rPr>
          <w:rFonts w:ascii="Arial" w:hAnsi="Arial" w:cs="Arial"/>
          <w:b/>
          <w:bCs/>
          <w:sz w:val="22"/>
          <w:szCs w:val="22"/>
          <w:rPrChange w:id="1566" w:author="Patrick Drew" w:date="2020-05-12T18:19:00Z">
            <w:rPr>
              <w:b/>
              <w:bCs/>
              <w:sz w:val="22"/>
              <w:szCs w:val="22"/>
            </w:rPr>
          </w:rPrChange>
        </w:rPr>
        <w:t>e</w:t>
      </w:r>
      <w:r w:rsidR="00A63FC5" w:rsidRPr="00EE2D4E">
        <w:rPr>
          <w:rFonts w:ascii="Arial" w:hAnsi="Arial" w:cs="Arial"/>
          <w:sz w:val="22"/>
          <w:szCs w:val="22"/>
          <w:rPrChange w:id="1567" w:author="Patrick Drew" w:date="2020-05-12T18:19:00Z">
            <w:rPr>
              <w:sz w:val="22"/>
              <w:szCs w:val="22"/>
            </w:rPr>
          </w:rPrChange>
        </w:rPr>
        <w:t xml:space="preserve">, Probability distribution of variance in the whisker angle during individual arousal-scores (5 sec bins) taken from all animals. </w:t>
      </w:r>
      <w:r w:rsidR="006645CD" w:rsidRPr="00EE2D4E">
        <w:rPr>
          <w:rFonts w:ascii="Arial" w:hAnsi="Arial" w:cs="Arial"/>
          <w:b/>
          <w:bCs/>
          <w:sz w:val="22"/>
          <w:szCs w:val="22"/>
          <w:rPrChange w:id="1568" w:author="Patrick Drew" w:date="2020-05-12T18:19:00Z">
            <w:rPr>
              <w:b/>
              <w:bCs/>
              <w:sz w:val="22"/>
              <w:szCs w:val="22"/>
            </w:rPr>
          </w:rPrChange>
        </w:rPr>
        <w:t>f</w:t>
      </w:r>
      <w:r w:rsidR="006645CD" w:rsidRPr="00EE2D4E">
        <w:rPr>
          <w:rFonts w:ascii="Arial" w:hAnsi="Arial" w:cs="Arial"/>
          <w:sz w:val="22"/>
          <w:szCs w:val="22"/>
          <w:rPrChange w:id="1569" w:author="Patrick Drew" w:date="2020-05-12T18:19:00Z">
            <w:rPr>
              <w:sz w:val="22"/>
              <w:szCs w:val="22"/>
            </w:rPr>
          </w:rPrChange>
        </w:rPr>
        <w:t xml:space="preserve">, Probability distribution of the mean heart rate during individual arousal-scores (5 sec bins) taken from all animals. </w:t>
      </w:r>
      <w:proofErr w:type="gramStart"/>
      <w:r w:rsidR="006645CD" w:rsidRPr="00EE2D4E">
        <w:rPr>
          <w:rFonts w:ascii="Arial" w:hAnsi="Arial" w:cs="Arial"/>
          <w:b/>
          <w:bCs/>
          <w:sz w:val="22"/>
          <w:szCs w:val="22"/>
          <w:rPrChange w:id="1570" w:author="Patrick Drew" w:date="2020-05-12T18:19:00Z">
            <w:rPr>
              <w:b/>
              <w:bCs/>
              <w:sz w:val="22"/>
              <w:szCs w:val="22"/>
            </w:rPr>
          </w:rPrChange>
        </w:rPr>
        <w:t>g</w:t>
      </w:r>
      <w:r w:rsidR="006645CD" w:rsidRPr="00EE2D4E">
        <w:rPr>
          <w:rFonts w:ascii="Arial" w:hAnsi="Arial" w:cs="Arial"/>
          <w:sz w:val="22"/>
          <w:szCs w:val="22"/>
          <w:rPrChange w:id="1571" w:author="Patrick Drew" w:date="2020-05-12T18:19:00Z">
            <w:rPr>
              <w:sz w:val="22"/>
              <w:szCs w:val="22"/>
            </w:rPr>
          </w:rPrChange>
        </w:rPr>
        <w:t>,</w:t>
      </w:r>
      <w:proofErr w:type="gramEnd"/>
      <w:r w:rsidR="006645CD" w:rsidRPr="00EE2D4E">
        <w:rPr>
          <w:rFonts w:ascii="Arial" w:hAnsi="Arial" w:cs="Arial"/>
          <w:sz w:val="22"/>
          <w:szCs w:val="22"/>
          <w:rPrChange w:id="1572" w:author="Patrick Drew" w:date="2020-05-12T18:19:00Z">
            <w:rPr>
              <w:sz w:val="22"/>
              <w:szCs w:val="22"/>
            </w:rPr>
          </w:rPrChange>
        </w:rPr>
        <w:t xml:space="preserve"> Mean heart rate during different behaviors. Circles represent individual mice and diamonds represent population averages ± </w:t>
      </w:r>
      <w:proofErr w:type="spellStart"/>
      <w:r w:rsidR="006645CD" w:rsidRPr="00EE2D4E">
        <w:rPr>
          <w:rFonts w:ascii="Arial" w:hAnsi="Arial" w:cs="Arial"/>
          <w:sz w:val="22"/>
          <w:szCs w:val="22"/>
          <w:rPrChange w:id="1573" w:author="Patrick Drew" w:date="2020-05-12T18:19:00Z">
            <w:rPr>
              <w:sz w:val="22"/>
              <w:szCs w:val="22"/>
            </w:rPr>
          </w:rPrChange>
        </w:rPr>
        <w:t>s.d.</w:t>
      </w:r>
      <w:proofErr w:type="spellEnd"/>
      <w:r w:rsidR="006645CD" w:rsidRPr="00EE2D4E">
        <w:rPr>
          <w:rFonts w:ascii="Arial" w:hAnsi="Arial" w:cs="Arial"/>
          <w:sz w:val="22"/>
          <w:szCs w:val="22"/>
          <w:rPrChange w:id="1574" w:author="Patrick Drew" w:date="2020-05-12T18:19:00Z">
            <w:rPr>
              <w:sz w:val="22"/>
              <w:szCs w:val="22"/>
            </w:rPr>
          </w:rPrChange>
        </w:rPr>
        <w:t xml:space="preserve"> (N = 14 mice) </w:t>
      </w:r>
    </w:p>
    <w:p w14:paraId="7831EF78" w14:textId="77777777" w:rsidR="007A13BD" w:rsidRPr="00EE2D4E" w:rsidRDefault="007A13BD">
      <w:pPr>
        <w:adjustRightInd w:val="0"/>
        <w:spacing w:line="360" w:lineRule="auto"/>
        <w:contextualSpacing/>
        <w:jc w:val="both"/>
        <w:rPr>
          <w:rFonts w:ascii="Arial" w:hAnsi="Arial" w:cs="Arial"/>
          <w:sz w:val="22"/>
          <w:szCs w:val="22"/>
          <w:rPrChange w:id="1575" w:author="Patrick Drew" w:date="2020-05-12T18:19:00Z">
            <w:rPr>
              <w:sz w:val="22"/>
              <w:szCs w:val="22"/>
            </w:rPr>
          </w:rPrChange>
        </w:rPr>
        <w:pPrChange w:id="1576" w:author="Patrick Drew" w:date="2020-05-12T18:16:00Z">
          <w:pPr>
            <w:adjustRightInd w:val="0"/>
            <w:contextualSpacing/>
            <w:jc w:val="both"/>
          </w:pPr>
        </w:pPrChange>
      </w:pPr>
    </w:p>
    <w:p w14:paraId="4929A70A" w14:textId="7B079C9D" w:rsidR="00D03D62" w:rsidRPr="00EE2D4E" w:rsidRDefault="00D03D62">
      <w:pPr>
        <w:adjustRightInd w:val="0"/>
        <w:spacing w:line="360" w:lineRule="auto"/>
        <w:contextualSpacing/>
        <w:jc w:val="both"/>
        <w:rPr>
          <w:rFonts w:ascii="Arial" w:hAnsi="Arial" w:cs="Arial"/>
          <w:sz w:val="22"/>
          <w:szCs w:val="22"/>
          <w:rPrChange w:id="1577" w:author="Patrick Drew" w:date="2020-05-12T18:19:00Z">
            <w:rPr>
              <w:sz w:val="22"/>
              <w:szCs w:val="22"/>
            </w:rPr>
          </w:rPrChange>
        </w:rPr>
        <w:pPrChange w:id="1578" w:author="Patrick Drew" w:date="2020-05-12T18:16:00Z">
          <w:pPr>
            <w:adjustRightInd w:val="0"/>
            <w:contextualSpacing/>
            <w:jc w:val="both"/>
          </w:pPr>
        </w:pPrChange>
      </w:pPr>
      <w:r w:rsidRPr="00EE2D4E">
        <w:rPr>
          <w:rFonts w:ascii="Arial" w:hAnsi="Arial" w:cs="Arial"/>
          <w:b/>
          <w:bCs/>
          <w:sz w:val="22"/>
          <w:szCs w:val="22"/>
          <w:rPrChange w:id="1579" w:author="Patrick Drew" w:date="2020-05-12T18:19:00Z">
            <w:rPr>
              <w:b/>
              <w:bCs/>
              <w:sz w:val="22"/>
              <w:szCs w:val="22"/>
            </w:rPr>
          </w:rPrChange>
        </w:rPr>
        <w:t xml:space="preserve">Fig. 3 </w:t>
      </w:r>
      <w:r w:rsidRPr="00EE2D4E">
        <w:rPr>
          <w:rFonts w:ascii="Calibri" w:hAnsi="Calibri" w:cs="Calibri"/>
          <w:b/>
          <w:bCs/>
          <w:sz w:val="22"/>
          <w:szCs w:val="22"/>
        </w:rPr>
        <w:t>﻿</w:t>
      </w:r>
      <w:r w:rsidRPr="00EE2D4E">
        <w:rPr>
          <w:rFonts w:ascii="Arial" w:hAnsi="Arial" w:cs="Arial"/>
          <w:b/>
          <w:bCs/>
          <w:sz w:val="22"/>
          <w:szCs w:val="22"/>
          <w:rPrChange w:id="1580" w:author="Patrick Drew" w:date="2020-05-12T18:19:00Z">
            <w:rPr>
              <w:b/>
              <w:bCs/>
              <w:sz w:val="22"/>
              <w:szCs w:val="22"/>
            </w:rPr>
          </w:rPrChange>
        </w:rPr>
        <w:t xml:space="preserve">| Sleep drives arteriole </w:t>
      </w:r>
      <w:r w:rsidR="007A13BD" w:rsidRPr="00EE2D4E">
        <w:rPr>
          <w:rFonts w:ascii="Arial" w:hAnsi="Arial" w:cs="Arial"/>
          <w:b/>
          <w:bCs/>
          <w:sz w:val="22"/>
          <w:szCs w:val="22"/>
          <w:rPrChange w:id="1581" w:author="Patrick Drew" w:date="2020-05-12T18:19:00Z">
            <w:rPr>
              <w:b/>
              <w:bCs/>
              <w:sz w:val="22"/>
              <w:szCs w:val="22"/>
            </w:rPr>
          </w:rPrChange>
        </w:rPr>
        <w:t>dilatations greater</w:t>
      </w:r>
      <w:r w:rsidRPr="00EE2D4E">
        <w:rPr>
          <w:rFonts w:ascii="Arial" w:hAnsi="Arial" w:cs="Arial"/>
          <w:b/>
          <w:bCs/>
          <w:sz w:val="22"/>
          <w:szCs w:val="22"/>
          <w:rPrChange w:id="1582" w:author="Patrick Drew" w:date="2020-05-12T18:19:00Z">
            <w:rPr>
              <w:b/>
              <w:bCs/>
              <w:sz w:val="22"/>
              <w:szCs w:val="22"/>
            </w:rPr>
          </w:rPrChange>
        </w:rPr>
        <w:t xml:space="preserve"> than awake behaviors. a</w:t>
      </w:r>
      <w:r w:rsidRPr="00EE2D4E">
        <w:rPr>
          <w:rFonts w:ascii="Arial" w:hAnsi="Arial" w:cs="Arial"/>
          <w:sz w:val="22"/>
          <w:szCs w:val="22"/>
          <w:rPrChange w:id="1583" w:author="Patrick Drew" w:date="2020-05-12T18:19:00Z">
            <w:rPr>
              <w:sz w:val="22"/>
              <w:szCs w:val="22"/>
            </w:rPr>
          </w:rPrChange>
        </w:rPr>
        <w:t xml:space="preserve">, Schematic of 2PLSM experimental setup and key recording sites. </w:t>
      </w:r>
      <w:r w:rsidRPr="00EE2D4E">
        <w:rPr>
          <w:rFonts w:ascii="Arial" w:hAnsi="Arial" w:cs="Arial"/>
          <w:b/>
          <w:bCs/>
          <w:sz w:val="22"/>
          <w:szCs w:val="22"/>
          <w:rPrChange w:id="1584" w:author="Patrick Drew" w:date="2020-05-12T18:19:00Z">
            <w:rPr>
              <w:b/>
              <w:bCs/>
              <w:sz w:val="22"/>
              <w:szCs w:val="22"/>
            </w:rPr>
          </w:rPrChange>
        </w:rPr>
        <w:t>b</w:t>
      </w:r>
      <w:r w:rsidRPr="00EE2D4E">
        <w:rPr>
          <w:rFonts w:ascii="Arial" w:hAnsi="Arial" w:cs="Arial"/>
          <w:sz w:val="22"/>
          <w:szCs w:val="22"/>
          <w:rPrChange w:id="1585" w:author="Patrick Drew" w:date="2020-05-12T18:19:00Z">
            <w:rPr>
              <w:sz w:val="22"/>
              <w:szCs w:val="22"/>
            </w:rPr>
          </w:rPrChange>
        </w:rPr>
        <w:t xml:space="preserve">, </w:t>
      </w:r>
      <w:r w:rsidR="007A13BD" w:rsidRPr="00EE2D4E">
        <w:rPr>
          <w:rFonts w:ascii="Arial" w:hAnsi="Arial" w:cs="Arial"/>
          <w:sz w:val="22"/>
          <w:szCs w:val="22"/>
          <w:rPrChange w:id="1586" w:author="Patrick Drew" w:date="2020-05-12T18:19:00Z">
            <w:rPr>
              <w:sz w:val="22"/>
              <w:szCs w:val="22"/>
            </w:rPr>
          </w:rPrChange>
        </w:rPr>
        <w:t>Average</w:t>
      </w:r>
      <w:r w:rsidRPr="00EE2D4E">
        <w:rPr>
          <w:rFonts w:ascii="Arial" w:hAnsi="Arial" w:cs="Arial"/>
          <w:sz w:val="22"/>
          <w:szCs w:val="22"/>
          <w:rPrChange w:id="1587" w:author="Patrick Drew" w:date="2020-05-12T18:19:00Z">
            <w:rPr>
              <w:sz w:val="22"/>
              <w:szCs w:val="22"/>
            </w:rPr>
          </w:rPrChange>
        </w:rPr>
        <w:t xml:space="preserve"> </w:t>
      </w:r>
      <w:r w:rsidR="007A13BD" w:rsidRPr="00EE2D4E">
        <w:rPr>
          <w:rFonts w:ascii="Arial" w:hAnsi="Arial" w:cs="Arial"/>
          <w:sz w:val="22"/>
          <w:szCs w:val="22"/>
          <w:rPrChange w:id="1588" w:author="Patrick Drew" w:date="2020-05-12T18:19:00Z">
            <w:rPr>
              <w:sz w:val="22"/>
              <w:szCs w:val="22"/>
            </w:rPr>
          </w:rPrChange>
        </w:rPr>
        <w:t>arteriole</w:t>
      </w:r>
      <w:r w:rsidRPr="00EE2D4E">
        <w:rPr>
          <w:rFonts w:ascii="Arial" w:hAnsi="Arial" w:cs="Arial"/>
          <w:sz w:val="22"/>
          <w:szCs w:val="22"/>
          <w:rPrChange w:id="1589" w:author="Patrick Drew" w:date="2020-05-12T18:19:00Z">
            <w:rPr>
              <w:sz w:val="22"/>
              <w:szCs w:val="22"/>
            </w:rPr>
          </w:rPrChange>
        </w:rPr>
        <w:t xml:space="preserve"> </w:t>
      </w:r>
      <w:r w:rsidR="007A13BD" w:rsidRPr="00EE2D4E">
        <w:rPr>
          <w:rFonts w:ascii="Arial" w:hAnsi="Arial" w:cs="Arial"/>
          <w:sz w:val="22"/>
          <w:szCs w:val="22"/>
          <w:rPrChange w:id="1590" w:author="Patrick Drew" w:date="2020-05-12T18:19:00Z">
            <w:rPr>
              <w:sz w:val="22"/>
              <w:szCs w:val="22"/>
            </w:rPr>
          </w:rPrChange>
        </w:rPr>
        <w:t xml:space="preserve">diameter response </w:t>
      </w:r>
      <m:oMath>
        <m:r>
          <w:rPr>
            <w:rFonts w:ascii="Cambria Math" w:hAnsi="Cambria Math" w:cs="Arial"/>
            <w:sz w:val="22"/>
            <w:szCs w:val="22"/>
          </w:rPr>
          <m:t>(∆</m:t>
        </m:r>
        <m:r>
          <w:rPr>
            <w:rFonts w:ascii="Cambria Math" w:hAnsi="Cambria Math" w:cs="Arial"/>
            <w:sz w:val="22"/>
            <w:szCs w:val="22"/>
            <w:rPrChange w:id="1591" w:author="Patrick Drew" w:date="2020-05-12T18:19:00Z">
              <w:rPr>
                <w:rFonts w:ascii="Cambria Math" w:hAnsi="Cambria Math"/>
                <w:sz w:val="22"/>
                <w:szCs w:val="22"/>
              </w:rPr>
            </w:rPrChange>
          </w:rPr>
          <m:t>D/D)</m:t>
        </m:r>
      </m:oMath>
      <w:r w:rsidRPr="00EE2D4E">
        <w:rPr>
          <w:rFonts w:ascii="Arial" w:hAnsi="Arial" w:cs="Arial"/>
          <w:sz w:val="22"/>
          <w:szCs w:val="22"/>
          <w:rPrChange w:id="1592" w:author="Patrick Drew" w:date="2020-05-12T18:19:00Z">
            <w:rPr>
              <w:sz w:val="22"/>
              <w:szCs w:val="22"/>
            </w:rPr>
          </w:rPrChange>
        </w:rPr>
        <w:t xml:space="preserve"> to </w:t>
      </w:r>
      <w:r w:rsidR="007A13BD" w:rsidRPr="00EE2D4E">
        <w:rPr>
          <w:rFonts w:ascii="Arial" w:hAnsi="Arial" w:cs="Arial"/>
          <w:sz w:val="22"/>
          <w:szCs w:val="22"/>
          <w:rPrChange w:id="1593" w:author="Patrick Drew" w:date="2020-05-12T18:19:00Z">
            <w:rPr>
              <w:sz w:val="22"/>
              <w:szCs w:val="22"/>
            </w:rPr>
          </w:rPrChange>
        </w:rPr>
        <w:t>volitional whisker motion events persisting for between 2 and 5 seconds (N = 6 mice, n = 29 arterioles)</w:t>
      </w:r>
      <w:r w:rsidRPr="00EE2D4E">
        <w:rPr>
          <w:rFonts w:ascii="Arial" w:hAnsi="Arial" w:cs="Arial"/>
          <w:sz w:val="22"/>
          <w:szCs w:val="22"/>
          <w:rPrChange w:id="1594" w:author="Patrick Drew" w:date="2020-05-12T18:19:00Z">
            <w:rPr>
              <w:sz w:val="22"/>
              <w:szCs w:val="22"/>
            </w:rPr>
          </w:rPrChange>
        </w:rPr>
        <w:t xml:space="preserve">. </w:t>
      </w:r>
      <w:r w:rsidR="006645CD" w:rsidRPr="00EE2D4E">
        <w:rPr>
          <w:rFonts w:ascii="Arial" w:hAnsi="Arial" w:cs="Arial"/>
          <w:sz w:val="22"/>
          <w:szCs w:val="22"/>
          <w:rPrChange w:id="1595" w:author="Patrick Drew" w:date="2020-05-12T18:19:00Z">
            <w:rPr>
              <w:sz w:val="22"/>
              <w:szCs w:val="22"/>
            </w:rPr>
          </w:rPrChange>
        </w:rPr>
        <w:t xml:space="preserve">Shaded regions indicate population </w:t>
      </w:r>
      <w:proofErr w:type="spellStart"/>
      <w:r w:rsidR="006645CD" w:rsidRPr="00EE2D4E">
        <w:rPr>
          <w:rFonts w:ascii="Arial" w:hAnsi="Arial" w:cs="Arial"/>
          <w:sz w:val="22"/>
          <w:szCs w:val="22"/>
          <w:rPrChange w:id="1596" w:author="Patrick Drew" w:date="2020-05-12T18:19:00Z">
            <w:rPr>
              <w:sz w:val="22"/>
              <w:szCs w:val="22"/>
            </w:rPr>
          </w:rPrChange>
        </w:rPr>
        <w:t>s.d.</w:t>
      </w:r>
      <w:proofErr w:type="spellEnd"/>
      <w:r w:rsidR="006645CD" w:rsidRPr="00EE2D4E">
        <w:rPr>
          <w:rFonts w:ascii="Arial" w:hAnsi="Arial" w:cs="Arial"/>
          <w:sz w:val="22"/>
          <w:szCs w:val="22"/>
          <w:rPrChange w:id="1597" w:author="Patrick Drew" w:date="2020-05-12T18:19:00Z">
            <w:rPr>
              <w:sz w:val="22"/>
              <w:szCs w:val="22"/>
            </w:rPr>
          </w:rPrChange>
        </w:rPr>
        <w:t xml:space="preserve"> </w:t>
      </w:r>
      <w:r w:rsidRPr="00EE2D4E">
        <w:rPr>
          <w:rFonts w:ascii="Arial" w:hAnsi="Arial" w:cs="Arial"/>
          <w:b/>
          <w:bCs/>
          <w:sz w:val="22"/>
          <w:szCs w:val="22"/>
          <w:rPrChange w:id="1598" w:author="Patrick Drew" w:date="2020-05-12T18:19:00Z">
            <w:rPr>
              <w:b/>
              <w:bCs/>
              <w:sz w:val="22"/>
              <w:szCs w:val="22"/>
            </w:rPr>
          </w:rPrChange>
        </w:rPr>
        <w:t>c</w:t>
      </w:r>
      <w:r w:rsidRPr="00EE2D4E">
        <w:rPr>
          <w:rFonts w:ascii="Arial" w:hAnsi="Arial" w:cs="Arial"/>
          <w:sz w:val="22"/>
          <w:szCs w:val="22"/>
          <w:rPrChange w:id="1599" w:author="Patrick Drew" w:date="2020-05-12T18:19:00Z">
            <w:rPr>
              <w:sz w:val="22"/>
              <w:szCs w:val="22"/>
            </w:rPr>
          </w:rPrChange>
        </w:rPr>
        <w:t>, Example data from a continuous 10-minute period. From top to bottom: Nuchal muscle activity through normalized EMG and body motion through a pressure sensor. Whisker motion trackin</w:t>
      </w:r>
      <w:r w:rsidR="007A13BD" w:rsidRPr="00EE2D4E">
        <w:rPr>
          <w:rFonts w:ascii="Arial" w:hAnsi="Arial" w:cs="Arial"/>
          <w:sz w:val="22"/>
          <w:szCs w:val="22"/>
          <w:rPrChange w:id="1600" w:author="Patrick Drew" w:date="2020-05-12T18:19:00Z">
            <w:rPr>
              <w:sz w:val="22"/>
              <w:szCs w:val="22"/>
            </w:rPr>
          </w:rPrChange>
        </w:rPr>
        <w:t>g</w:t>
      </w:r>
      <w:r w:rsidRPr="00EE2D4E">
        <w:rPr>
          <w:rFonts w:ascii="Arial" w:hAnsi="Arial" w:cs="Arial"/>
          <w:sz w:val="22"/>
          <w:szCs w:val="22"/>
          <w:rPrChange w:id="1601" w:author="Patrick Drew" w:date="2020-05-12T18:19:00Z">
            <w:rPr>
              <w:sz w:val="22"/>
              <w:szCs w:val="22"/>
            </w:rPr>
          </w:rPrChange>
        </w:rPr>
        <w:t xml:space="preserve">. Changes in </w:t>
      </w:r>
      <w:r w:rsidR="007A13BD" w:rsidRPr="00EE2D4E">
        <w:rPr>
          <w:rFonts w:ascii="Arial" w:hAnsi="Arial" w:cs="Arial"/>
          <w:sz w:val="22"/>
          <w:szCs w:val="22"/>
          <w:rPrChange w:id="1602" w:author="Patrick Drew" w:date="2020-05-12T18:19:00Z">
            <w:rPr>
              <w:sz w:val="22"/>
              <w:szCs w:val="22"/>
            </w:rPr>
          </w:rPrChange>
        </w:rPr>
        <w:t>arteriole diameter</w:t>
      </w:r>
      <w:r w:rsidRPr="00EE2D4E">
        <w:rPr>
          <w:rFonts w:ascii="Arial" w:hAnsi="Arial" w:cs="Arial"/>
          <w:sz w:val="22"/>
          <w:szCs w:val="22"/>
          <w:rPrChange w:id="1603" w:author="Patrick Drew" w:date="2020-05-12T18:19:00Z">
            <w:rPr>
              <w:sz w:val="22"/>
              <w:szCs w:val="22"/>
            </w:rPr>
          </w:rPrChange>
        </w:rPr>
        <w:t xml:space="preserve"> </w:t>
      </w:r>
      <m:oMath>
        <m:r>
          <w:rPr>
            <w:rFonts w:ascii="Cambria Math" w:hAnsi="Cambria Math" w:cs="Arial"/>
            <w:sz w:val="22"/>
            <w:szCs w:val="22"/>
          </w:rPr>
          <m:t>(∆</m:t>
        </m:r>
        <m:r>
          <w:rPr>
            <w:rFonts w:ascii="Cambria Math" w:hAnsi="Cambria Math" w:cs="Arial"/>
            <w:sz w:val="22"/>
            <w:szCs w:val="22"/>
            <w:rPrChange w:id="1604" w:author="Patrick Drew" w:date="2020-05-12T18:19:00Z">
              <w:rPr>
                <w:rFonts w:ascii="Cambria Math" w:hAnsi="Cambria Math"/>
                <w:sz w:val="22"/>
                <w:szCs w:val="22"/>
              </w:rPr>
            </w:rPrChange>
          </w:rPr>
          <m:t>D/D)</m:t>
        </m:r>
      </m:oMath>
      <w:r w:rsidRPr="00EE2D4E">
        <w:rPr>
          <w:rFonts w:ascii="Arial" w:hAnsi="Arial" w:cs="Arial"/>
          <w:sz w:val="22"/>
          <w:szCs w:val="22"/>
          <w:rPrChange w:id="1605" w:author="Patrick Drew" w:date="2020-05-12T18:19:00Z">
            <w:rPr>
              <w:sz w:val="22"/>
              <w:szCs w:val="22"/>
            </w:rPr>
          </w:rPrChange>
        </w:rPr>
        <w:t xml:space="preserve"> </w:t>
      </w:r>
      <w:r w:rsidR="007A13BD" w:rsidRPr="00EE2D4E">
        <w:rPr>
          <w:rFonts w:ascii="Arial" w:hAnsi="Arial" w:cs="Arial"/>
          <w:sz w:val="22"/>
          <w:szCs w:val="22"/>
          <w:rPrChange w:id="1606" w:author="Patrick Drew" w:date="2020-05-12T18:19:00Z">
            <w:rPr>
              <w:sz w:val="22"/>
              <w:szCs w:val="22"/>
            </w:rPr>
          </w:rPrChange>
        </w:rPr>
        <w:t>of small segment of the middle cerebral artery (MCA)</w:t>
      </w:r>
      <w:r w:rsidRPr="00EE2D4E">
        <w:rPr>
          <w:rFonts w:ascii="Arial" w:hAnsi="Arial" w:cs="Arial"/>
          <w:sz w:val="22"/>
          <w:szCs w:val="22"/>
          <w:rPrChange w:id="1607" w:author="Patrick Drew" w:date="2020-05-12T18:19:00Z">
            <w:rPr>
              <w:sz w:val="22"/>
              <w:szCs w:val="22"/>
            </w:rPr>
          </w:rPrChange>
        </w:rPr>
        <w:t xml:space="preserve"> over the </w:t>
      </w:r>
      <w:r w:rsidR="007A13BD" w:rsidRPr="00EE2D4E">
        <w:rPr>
          <w:rFonts w:ascii="Arial" w:hAnsi="Arial" w:cs="Arial"/>
          <w:sz w:val="22"/>
          <w:szCs w:val="22"/>
          <w:rPrChange w:id="1608" w:author="Patrick Drew" w:date="2020-05-12T18:19:00Z">
            <w:rPr>
              <w:sz w:val="22"/>
              <w:szCs w:val="22"/>
            </w:rPr>
          </w:rPrChange>
        </w:rPr>
        <w:t xml:space="preserve">right hemisphere </w:t>
      </w:r>
      <w:r w:rsidRPr="00EE2D4E">
        <w:rPr>
          <w:rFonts w:ascii="Arial" w:hAnsi="Arial" w:cs="Arial"/>
          <w:sz w:val="22"/>
          <w:szCs w:val="22"/>
          <w:rPrChange w:id="1609" w:author="Patrick Drew" w:date="2020-05-12T18:19:00Z">
            <w:rPr>
              <w:sz w:val="22"/>
              <w:szCs w:val="22"/>
            </w:rPr>
          </w:rPrChange>
        </w:rPr>
        <w:t>putative vibrissa barrel</w:t>
      </w:r>
      <w:r w:rsidR="007A13BD" w:rsidRPr="00EE2D4E">
        <w:rPr>
          <w:rFonts w:ascii="Arial" w:hAnsi="Arial" w:cs="Arial"/>
          <w:sz w:val="22"/>
          <w:szCs w:val="22"/>
          <w:rPrChange w:id="1610" w:author="Patrick Drew" w:date="2020-05-12T18:19:00Z">
            <w:rPr>
              <w:sz w:val="22"/>
              <w:szCs w:val="22"/>
            </w:rPr>
          </w:rPrChange>
        </w:rPr>
        <w:t xml:space="preserve"> cortex</w:t>
      </w:r>
      <w:r w:rsidRPr="00EE2D4E">
        <w:rPr>
          <w:rFonts w:ascii="Arial" w:hAnsi="Arial" w:cs="Arial"/>
          <w:sz w:val="22"/>
          <w:szCs w:val="22"/>
          <w:rPrChange w:id="1611" w:author="Patrick Drew" w:date="2020-05-12T18:19:00Z">
            <w:rPr>
              <w:sz w:val="22"/>
              <w:szCs w:val="22"/>
            </w:rPr>
          </w:rPrChange>
        </w:rPr>
        <w:t xml:space="preserve">. Normalized LFP power </w:t>
      </w:r>
      <m:oMath>
        <m:r>
          <w:rPr>
            <w:rFonts w:ascii="Cambria Math" w:hAnsi="Cambria Math" w:cs="Arial"/>
            <w:sz w:val="22"/>
            <w:szCs w:val="22"/>
          </w:rPr>
          <m:t>(∆</m:t>
        </m:r>
        <m:r>
          <w:rPr>
            <w:rFonts w:ascii="Cambria Math" w:hAnsi="Cambria Math" w:cs="Arial"/>
            <w:sz w:val="22"/>
            <w:szCs w:val="22"/>
            <w:rPrChange w:id="1612" w:author="Patrick Drew" w:date="2020-05-12T18:19:00Z">
              <w:rPr>
                <w:rFonts w:ascii="Cambria Math" w:hAnsi="Cambria Math"/>
                <w:sz w:val="22"/>
                <w:szCs w:val="22"/>
              </w:rPr>
            </w:rPrChange>
          </w:rPr>
          <m:t>P/P)</m:t>
        </m:r>
      </m:oMath>
      <w:r w:rsidRPr="00EE2D4E">
        <w:rPr>
          <w:rFonts w:ascii="Arial" w:hAnsi="Arial" w:cs="Arial"/>
          <w:sz w:val="22"/>
          <w:szCs w:val="22"/>
          <w:rPrChange w:id="1613" w:author="Patrick Drew" w:date="2020-05-12T18:19:00Z">
            <w:rPr>
              <w:sz w:val="22"/>
              <w:szCs w:val="22"/>
            </w:rPr>
          </w:rPrChange>
        </w:rPr>
        <w:t xml:space="preserve"> from the left hemisphere stereotrode located within the left vibrissa </w:t>
      </w:r>
      <w:r w:rsidR="007A13BD" w:rsidRPr="00EE2D4E">
        <w:rPr>
          <w:rFonts w:ascii="Arial" w:hAnsi="Arial" w:cs="Arial"/>
          <w:sz w:val="22"/>
          <w:szCs w:val="22"/>
          <w:rPrChange w:id="1614" w:author="Patrick Drew" w:date="2020-05-12T18:19:00Z">
            <w:rPr>
              <w:sz w:val="22"/>
              <w:szCs w:val="22"/>
            </w:rPr>
          </w:rPrChange>
        </w:rPr>
        <w:t>barrel cortex (contralateral hemisphere to vessel measurement)</w:t>
      </w:r>
      <w:r w:rsidRPr="00EE2D4E">
        <w:rPr>
          <w:rFonts w:ascii="Arial" w:hAnsi="Arial" w:cs="Arial"/>
          <w:sz w:val="22"/>
          <w:szCs w:val="22"/>
          <w:rPrChange w:id="1615" w:author="Patrick Drew" w:date="2020-05-12T18:19:00Z">
            <w:rPr>
              <w:sz w:val="22"/>
              <w:szCs w:val="22"/>
            </w:rPr>
          </w:rPrChange>
        </w:rPr>
        <w:t xml:space="preserve">. Normalized LFP power </w:t>
      </w:r>
      <m:oMath>
        <m:r>
          <w:rPr>
            <w:rFonts w:ascii="Cambria Math" w:hAnsi="Cambria Math" w:cs="Arial"/>
            <w:sz w:val="22"/>
            <w:szCs w:val="22"/>
          </w:rPr>
          <m:t>(∆</m:t>
        </m:r>
        <m:r>
          <w:rPr>
            <w:rFonts w:ascii="Cambria Math" w:hAnsi="Cambria Math" w:cs="Arial"/>
            <w:sz w:val="22"/>
            <w:szCs w:val="22"/>
            <w:rPrChange w:id="1616" w:author="Patrick Drew" w:date="2020-05-12T18:19:00Z">
              <w:rPr>
                <w:rFonts w:ascii="Cambria Math" w:hAnsi="Cambria Math"/>
                <w:sz w:val="22"/>
                <w:szCs w:val="22"/>
              </w:rPr>
            </w:rPrChange>
          </w:rPr>
          <m:t>P/P)</m:t>
        </m:r>
      </m:oMath>
      <w:r w:rsidRPr="00EE2D4E">
        <w:rPr>
          <w:rFonts w:ascii="Arial" w:hAnsi="Arial" w:cs="Arial"/>
          <w:sz w:val="22"/>
          <w:szCs w:val="22"/>
          <w:rPrChange w:id="1617" w:author="Patrick Drew" w:date="2020-05-12T18:19:00Z">
            <w:rPr>
              <w:sz w:val="22"/>
              <w:szCs w:val="22"/>
            </w:rPr>
          </w:rPrChange>
        </w:rPr>
        <w:t xml:space="preserve"> from the putative CA1 stereotrode </w:t>
      </w:r>
      <w:r w:rsidR="007A13BD" w:rsidRPr="00EE2D4E">
        <w:rPr>
          <w:rFonts w:ascii="Arial" w:hAnsi="Arial" w:cs="Arial"/>
          <w:sz w:val="22"/>
          <w:szCs w:val="22"/>
          <w:rPrChange w:id="1618" w:author="Patrick Drew" w:date="2020-05-12T18:19:00Z">
            <w:rPr>
              <w:sz w:val="22"/>
              <w:szCs w:val="22"/>
            </w:rPr>
          </w:rPrChange>
        </w:rPr>
        <w:t>from</w:t>
      </w:r>
      <w:r w:rsidRPr="00EE2D4E">
        <w:rPr>
          <w:rFonts w:ascii="Arial" w:hAnsi="Arial" w:cs="Arial"/>
          <w:sz w:val="22"/>
          <w:szCs w:val="22"/>
          <w:rPrChange w:id="1619" w:author="Patrick Drew" w:date="2020-05-12T18:19:00Z">
            <w:rPr>
              <w:sz w:val="22"/>
              <w:szCs w:val="22"/>
            </w:rPr>
          </w:rPrChange>
        </w:rPr>
        <w:t xml:space="preserve"> the left hemisphere hippocampus.</w:t>
      </w:r>
    </w:p>
    <w:p w14:paraId="6E1025BF" w14:textId="77777777" w:rsidR="00B55FC4" w:rsidRPr="00EE2D4E" w:rsidRDefault="00B55FC4">
      <w:pPr>
        <w:adjustRightInd w:val="0"/>
        <w:spacing w:line="360" w:lineRule="auto"/>
        <w:contextualSpacing/>
        <w:jc w:val="both"/>
        <w:rPr>
          <w:rFonts w:ascii="Arial" w:hAnsi="Arial" w:cs="Arial"/>
          <w:sz w:val="22"/>
          <w:szCs w:val="22"/>
          <w:rPrChange w:id="1620" w:author="Patrick Drew" w:date="2020-05-12T18:19:00Z">
            <w:rPr>
              <w:sz w:val="22"/>
              <w:szCs w:val="22"/>
            </w:rPr>
          </w:rPrChange>
        </w:rPr>
        <w:pPrChange w:id="1621" w:author="Patrick Drew" w:date="2020-05-12T18:16:00Z">
          <w:pPr>
            <w:adjustRightInd w:val="0"/>
            <w:contextualSpacing/>
            <w:jc w:val="both"/>
          </w:pPr>
        </w:pPrChange>
      </w:pPr>
    </w:p>
    <w:p w14:paraId="695317C3" w14:textId="58DC5E29" w:rsidR="00C154B4" w:rsidRPr="00EE2D4E" w:rsidRDefault="00B55FC4">
      <w:pPr>
        <w:spacing w:after="300" w:line="360" w:lineRule="auto"/>
        <w:contextualSpacing/>
        <w:jc w:val="both"/>
        <w:rPr>
          <w:rFonts w:ascii="Arial" w:hAnsi="Arial" w:cs="Arial"/>
          <w:sz w:val="22"/>
          <w:szCs w:val="22"/>
          <w:rPrChange w:id="1622" w:author="Patrick Drew" w:date="2020-05-12T18:19:00Z">
            <w:rPr>
              <w:sz w:val="22"/>
              <w:szCs w:val="22"/>
            </w:rPr>
          </w:rPrChange>
        </w:rPr>
        <w:pPrChange w:id="1623" w:author="Patrick Drew" w:date="2020-05-12T18:16:00Z">
          <w:pPr>
            <w:spacing w:after="300"/>
            <w:contextualSpacing/>
            <w:jc w:val="both"/>
          </w:pPr>
        </w:pPrChange>
      </w:pPr>
      <w:r w:rsidRPr="00EE2D4E">
        <w:rPr>
          <w:rFonts w:ascii="Arial" w:hAnsi="Arial" w:cs="Arial"/>
          <w:b/>
          <w:bCs/>
          <w:sz w:val="22"/>
          <w:szCs w:val="22"/>
          <w:rPrChange w:id="1624" w:author="Patrick Drew" w:date="2020-05-12T18:19:00Z">
            <w:rPr>
              <w:b/>
              <w:bCs/>
              <w:sz w:val="22"/>
              <w:szCs w:val="22"/>
            </w:rPr>
          </w:rPrChange>
        </w:rPr>
        <w:t xml:space="preserve">Fig. 4 </w:t>
      </w:r>
      <w:r w:rsidRPr="00EE2D4E">
        <w:rPr>
          <w:rFonts w:ascii="Calibri" w:hAnsi="Calibri" w:cs="Calibri"/>
          <w:b/>
          <w:bCs/>
          <w:sz w:val="22"/>
          <w:szCs w:val="22"/>
        </w:rPr>
        <w:t>﻿</w:t>
      </w:r>
      <w:r w:rsidRPr="00EE2D4E">
        <w:rPr>
          <w:rFonts w:ascii="Arial" w:hAnsi="Arial" w:cs="Arial"/>
          <w:b/>
          <w:bCs/>
          <w:sz w:val="22"/>
          <w:szCs w:val="22"/>
          <w:rPrChange w:id="1625" w:author="Patrick Drew" w:date="2020-05-12T18:19:00Z">
            <w:rPr>
              <w:b/>
              <w:bCs/>
              <w:sz w:val="22"/>
              <w:szCs w:val="22"/>
            </w:rPr>
          </w:rPrChange>
        </w:rPr>
        <w:t xml:space="preserve">| Changes in hemodynamics </w:t>
      </w:r>
      <w:r w:rsidR="00992244" w:rsidRPr="00EE2D4E">
        <w:rPr>
          <w:rFonts w:ascii="Arial" w:hAnsi="Arial" w:cs="Arial"/>
          <w:b/>
          <w:bCs/>
          <w:sz w:val="22"/>
          <w:szCs w:val="22"/>
          <w:rPrChange w:id="1626" w:author="Patrick Drew" w:date="2020-05-12T18:19:00Z">
            <w:rPr>
              <w:b/>
              <w:bCs/>
              <w:sz w:val="22"/>
              <w:szCs w:val="22"/>
            </w:rPr>
          </w:rPrChange>
        </w:rPr>
        <w:t>are consistent with</w:t>
      </w:r>
      <w:r w:rsidRPr="00EE2D4E">
        <w:rPr>
          <w:rFonts w:ascii="Arial" w:hAnsi="Arial" w:cs="Arial"/>
          <w:b/>
          <w:bCs/>
          <w:sz w:val="22"/>
          <w:szCs w:val="22"/>
          <w:rPrChange w:id="1627" w:author="Patrick Drew" w:date="2020-05-12T18:19:00Z">
            <w:rPr>
              <w:b/>
              <w:bCs/>
              <w:sz w:val="22"/>
              <w:szCs w:val="22"/>
            </w:rPr>
          </w:rPrChange>
        </w:rPr>
        <w:t xml:space="preserve"> transitions between arousal-states.</w:t>
      </w:r>
      <w:r w:rsidR="00992244" w:rsidRPr="00EE2D4E">
        <w:rPr>
          <w:rFonts w:ascii="Arial" w:hAnsi="Arial" w:cs="Arial"/>
          <w:b/>
          <w:bCs/>
          <w:sz w:val="22"/>
          <w:szCs w:val="22"/>
          <w:rPrChange w:id="1628" w:author="Patrick Drew" w:date="2020-05-12T18:19:00Z">
            <w:rPr>
              <w:b/>
              <w:bCs/>
              <w:sz w:val="22"/>
              <w:szCs w:val="22"/>
            </w:rPr>
          </w:rPrChange>
        </w:rPr>
        <w:t xml:space="preserve"> a</w:t>
      </w:r>
      <w:r w:rsidR="00992244" w:rsidRPr="00EE2D4E">
        <w:rPr>
          <w:rFonts w:ascii="Arial" w:hAnsi="Arial" w:cs="Arial"/>
          <w:sz w:val="22"/>
          <w:szCs w:val="22"/>
          <w:rPrChange w:id="1629" w:author="Patrick Drew" w:date="2020-05-12T18:19:00Z">
            <w:rPr>
              <w:sz w:val="22"/>
              <w:szCs w:val="22"/>
            </w:rPr>
          </w:rPrChange>
        </w:rPr>
        <w:t xml:space="preserve">, </w:t>
      </w:r>
      <w:r w:rsidR="00C154B4" w:rsidRPr="00EE2D4E">
        <w:rPr>
          <w:rFonts w:ascii="Arial" w:hAnsi="Arial" w:cs="Arial"/>
          <w:sz w:val="22"/>
          <w:szCs w:val="22"/>
          <w:rPrChange w:id="1630" w:author="Patrick Drew" w:date="2020-05-12T18:19:00Z">
            <w:rPr>
              <w:sz w:val="22"/>
              <w:szCs w:val="22"/>
            </w:rPr>
          </w:rPrChange>
        </w:rPr>
        <w:t xml:space="preserve">Transition from periods classified as awake into periods classified as NREM. Top: Average change in total hemoglobin </w:t>
      </w:r>
      <m:oMath>
        <m:r>
          <w:rPr>
            <w:rFonts w:ascii="Cambria Math" w:hAnsi="Cambria Math" w:cs="Arial"/>
            <w:sz w:val="22"/>
            <w:szCs w:val="22"/>
          </w:rPr>
          <m:t>(∆</m:t>
        </m:r>
        <m:r>
          <w:rPr>
            <w:rFonts w:ascii="Cambria Math" w:hAnsi="Cambria Math" w:cs="Arial"/>
            <w:sz w:val="22"/>
            <w:szCs w:val="22"/>
            <w:rPrChange w:id="1631" w:author="Patrick Drew" w:date="2020-05-12T18:19:00Z">
              <w:rPr>
                <w:rFonts w:ascii="Cambria Math" w:hAnsi="Cambria Math"/>
                <w:sz w:val="22"/>
                <w:szCs w:val="22"/>
              </w:rPr>
            </w:rPrChange>
          </w:rPr>
          <m:t>HbT)</m:t>
        </m:r>
      </m:oMath>
      <w:r w:rsidR="00C154B4" w:rsidRPr="00EE2D4E">
        <w:rPr>
          <w:rFonts w:ascii="Arial" w:hAnsi="Arial" w:cs="Arial"/>
          <w:sz w:val="22"/>
          <w:szCs w:val="22"/>
          <w:rPrChange w:id="1632" w:author="Patrick Drew" w:date="2020-05-12T18:19:00Z">
            <w:rPr>
              <w:sz w:val="22"/>
              <w:szCs w:val="22"/>
            </w:rPr>
          </w:rPrChange>
        </w:rPr>
        <w:t xml:space="preserve"> within the ROI coplotted with the normalized change in EMG power. Shaded regions indicate population </w:t>
      </w:r>
      <w:proofErr w:type="spellStart"/>
      <w:r w:rsidR="00C154B4" w:rsidRPr="00EE2D4E">
        <w:rPr>
          <w:rFonts w:ascii="Arial" w:hAnsi="Arial" w:cs="Arial"/>
          <w:sz w:val="22"/>
          <w:szCs w:val="22"/>
          <w:rPrChange w:id="1633" w:author="Patrick Drew" w:date="2020-05-12T18:19:00Z">
            <w:rPr>
              <w:sz w:val="22"/>
              <w:szCs w:val="22"/>
            </w:rPr>
          </w:rPrChange>
        </w:rPr>
        <w:t>s.d.</w:t>
      </w:r>
      <w:proofErr w:type="spellEnd"/>
      <w:r w:rsidR="00C154B4" w:rsidRPr="00EE2D4E">
        <w:rPr>
          <w:rFonts w:ascii="Arial" w:hAnsi="Arial" w:cs="Arial"/>
          <w:sz w:val="22"/>
          <w:szCs w:val="22"/>
          <w:rPrChange w:id="1634" w:author="Patrick Drew" w:date="2020-05-12T18:19:00Z">
            <w:rPr>
              <w:sz w:val="22"/>
              <w:szCs w:val="22"/>
            </w:rPr>
          </w:rPrChange>
        </w:rPr>
        <w:t xml:space="preserve"> (N = 14 mice, n = 28 hemispheres). </w:t>
      </w:r>
      <w:r w:rsidR="00C154B4" w:rsidRPr="00EE2D4E">
        <w:rPr>
          <w:rFonts w:ascii="Arial" w:hAnsi="Arial" w:cs="Arial"/>
          <w:b/>
          <w:bCs/>
          <w:sz w:val="22"/>
          <w:szCs w:val="22"/>
          <w:rPrChange w:id="1635" w:author="Patrick Drew" w:date="2020-05-12T18:19:00Z">
            <w:rPr>
              <w:b/>
              <w:bCs/>
              <w:sz w:val="22"/>
              <w:szCs w:val="22"/>
            </w:rPr>
          </w:rPrChange>
        </w:rPr>
        <w:t>b</w:t>
      </w:r>
      <w:r w:rsidR="00C154B4" w:rsidRPr="00EE2D4E">
        <w:rPr>
          <w:rFonts w:ascii="Arial" w:hAnsi="Arial" w:cs="Arial"/>
          <w:sz w:val="22"/>
          <w:szCs w:val="22"/>
          <w:rPrChange w:id="1636" w:author="Patrick Drew" w:date="2020-05-12T18:19:00Z">
            <w:rPr>
              <w:sz w:val="22"/>
              <w:szCs w:val="22"/>
            </w:rPr>
          </w:rPrChange>
        </w:rPr>
        <w:t xml:space="preserve">, Transition from periods classified as NREM into periods classified as awake. </w:t>
      </w:r>
      <w:r w:rsidR="00C154B4" w:rsidRPr="00EE2D4E">
        <w:rPr>
          <w:rFonts w:ascii="Arial" w:hAnsi="Arial" w:cs="Arial"/>
          <w:b/>
          <w:bCs/>
          <w:sz w:val="22"/>
          <w:szCs w:val="22"/>
          <w:rPrChange w:id="1637" w:author="Patrick Drew" w:date="2020-05-12T18:19:00Z">
            <w:rPr>
              <w:b/>
              <w:bCs/>
              <w:sz w:val="22"/>
              <w:szCs w:val="22"/>
            </w:rPr>
          </w:rPrChange>
        </w:rPr>
        <w:t>c</w:t>
      </w:r>
      <w:r w:rsidR="00C154B4" w:rsidRPr="00EE2D4E">
        <w:rPr>
          <w:rFonts w:ascii="Arial" w:hAnsi="Arial" w:cs="Arial"/>
          <w:sz w:val="22"/>
          <w:szCs w:val="22"/>
          <w:rPrChange w:id="1638" w:author="Patrick Drew" w:date="2020-05-12T18:19:00Z">
            <w:rPr>
              <w:sz w:val="22"/>
              <w:szCs w:val="22"/>
            </w:rPr>
          </w:rPrChange>
        </w:rPr>
        <w:t xml:space="preserve">, Transition from periods classified as NREM into periods classified as REM. </w:t>
      </w:r>
      <w:r w:rsidR="00C154B4" w:rsidRPr="00EE2D4E">
        <w:rPr>
          <w:rFonts w:ascii="Arial" w:hAnsi="Arial" w:cs="Arial"/>
          <w:b/>
          <w:bCs/>
          <w:sz w:val="22"/>
          <w:szCs w:val="22"/>
          <w:rPrChange w:id="1639" w:author="Patrick Drew" w:date="2020-05-12T18:19:00Z">
            <w:rPr>
              <w:b/>
              <w:bCs/>
              <w:sz w:val="22"/>
              <w:szCs w:val="22"/>
            </w:rPr>
          </w:rPrChange>
        </w:rPr>
        <w:t>d</w:t>
      </w:r>
      <w:r w:rsidR="00C154B4" w:rsidRPr="00EE2D4E">
        <w:rPr>
          <w:rFonts w:ascii="Arial" w:hAnsi="Arial" w:cs="Arial"/>
          <w:sz w:val="22"/>
          <w:szCs w:val="22"/>
          <w:rPrChange w:id="1640" w:author="Patrick Drew" w:date="2020-05-12T18:19:00Z">
            <w:rPr>
              <w:sz w:val="22"/>
              <w:szCs w:val="22"/>
            </w:rPr>
          </w:rPrChange>
        </w:rPr>
        <w:t xml:space="preserve">, Transitions from periods classified as REM into periods classified as awake. </w:t>
      </w:r>
      <w:proofErr w:type="gramStart"/>
      <w:r w:rsidR="00C154B4" w:rsidRPr="00EE2D4E">
        <w:rPr>
          <w:rFonts w:ascii="Arial" w:hAnsi="Arial" w:cs="Arial"/>
          <w:b/>
          <w:bCs/>
          <w:sz w:val="22"/>
          <w:szCs w:val="22"/>
          <w:rPrChange w:id="1641" w:author="Patrick Drew" w:date="2020-05-12T18:19:00Z">
            <w:rPr>
              <w:b/>
              <w:bCs/>
              <w:sz w:val="22"/>
              <w:szCs w:val="22"/>
            </w:rPr>
          </w:rPrChange>
        </w:rPr>
        <w:t>e</w:t>
      </w:r>
      <w:r w:rsidR="00C154B4" w:rsidRPr="00EE2D4E">
        <w:rPr>
          <w:rFonts w:ascii="Arial" w:hAnsi="Arial" w:cs="Arial"/>
          <w:sz w:val="22"/>
          <w:szCs w:val="22"/>
          <w:rPrChange w:id="1642" w:author="Patrick Drew" w:date="2020-05-12T18:19:00Z">
            <w:rPr>
              <w:sz w:val="22"/>
              <w:szCs w:val="22"/>
            </w:rPr>
          </w:rPrChange>
        </w:rPr>
        <w:t>,</w:t>
      </w:r>
      <w:proofErr w:type="gramEnd"/>
      <w:r w:rsidR="00C154B4" w:rsidRPr="00EE2D4E">
        <w:rPr>
          <w:rFonts w:ascii="Arial" w:hAnsi="Arial" w:cs="Arial"/>
          <w:sz w:val="22"/>
          <w:szCs w:val="22"/>
          <w:rPrChange w:id="1643" w:author="Patrick Drew" w:date="2020-05-12T18:19:00Z">
            <w:rPr>
              <w:sz w:val="22"/>
              <w:szCs w:val="22"/>
            </w:rPr>
          </w:rPrChange>
        </w:rPr>
        <w:t xml:space="preserve"> Mean arteriole diameter during the transition of NREM into REM (N = 5 mice, n = 8 arterioles). </w:t>
      </w:r>
      <w:proofErr w:type="gramStart"/>
      <w:r w:rsidR="00C154B4" w:rsidRPr="00EE2D4E">
        <w:rPr>
          <w:rFonts w:ascii="Arial" w:hAnsi="Arial" w:cs="Arial"/>
          <w:b/>
          <w:bCs/>
          <w:sz w:val="22"/>
          <w:szCs w:val="22"/>
          <w:rPrChange w:id="1644" w:author="Patrick Drew" w:date="2020-05-12T18:19:00Z">
            <w:rPr>
              <w:b/>
              <w:bCs/>
              <w:sz w:val="22"/>
              <w:szCs w:val="22"/>
            </w:rPr>
          </w:rPrChange>
        </w:rPr>
        <w:t>e</w:t>
      </w:r>
      <w:r w:rsidR="00C154B4" w:rsidRPr="00EE2D4E">
        <w:rPr>
          <w:rFonts w:ascii="Arial" w:hAnsi="Arial" w:cs="Arial"/>
          <w:sz w:val="22"/>
          <w:szCs w:val="22"/>
          <w:rPrChange w:id="1645" w:author="Patrick Drew" w:date="2020-05-12T18:19:00Z">
            <w:rPr>
              <w:sz w:val="22"/>
              <w:szCs w:val="22"/>
            </w:rPr>
          </w:rPrChange>
        </w:rPr>
        <w:t>,</w:t>
      </w:r>
      <w:proofErr w:type="gramEnd"/>
      <w:r w:rsidR="00C154B4" w:rsidRPr="00EE2D4E">
        <w:rPr>
          <w:rFonts w:ascii="Arial" w:hAnsi="Arial" w:cs="Arial"/>
          <w:sz w:val="22"/>
          <w:szCs w:val="22"/>
          <w:rPrChange w:id="1646" w:author="Patrick Drew" w:date="2020-05-12T18:19:00Z">
            <w:rPr>
              <w:sz w:val="22"/>
              <w:szCs w:val="22"/>
            </w:rPr>
          </w:rPrChange>
        </w:rPr>
        <w:t xml:space="preserve"> Mean arteriole diameter during the transition from REM into the awake state (N = 5 mice, n = 8 arterioles). Shaded regions indicate population </w:t>
      </w:r>
      <w:proofErr w:type="spellStart"/>
      <w:r w:rsidR="00C154B4" w:rsidRPr="00EE2D4E">
        <w:rPr>
          <w:rFonts w:ascii="Arial" w:hAnsi="Arial" w:cs="Arial"/>
          <w:sz w:val="22"/>
          <w:szCs w:val="22"/>
          <w:rPrChange w:id="1647" w:author="Patrick Drew" w:date="2020-05-12T18:19:00Z">
            <w:rPr>
              <w:sz w:val="22"/>
              <w:szCs w:val="22"/>
            </w:rPr>
          </w:rPrChange>
        </w:rPr>
        <w:t>s.d.</w:t>
      </w:r>
      <w:proofErr w:type="spellEnd"/>
    </w:p>
    <w:p w14:paraId="1915391E" w14:textId="77777777" w:rsidR="00AE5711" w:rsidRPr="00EE2D4E" w:rsidRDefault="00AE5711">
      <w:pPr>
        <w:spacing w:after="300" w:line="360" w:lineRule="auto"/>
        <w:contextualSpacing/>
        <w:jc w:val="both"/>
        <w:rPr>
          <w:rFonts w:ascii="Arial" w:hAnsi="Arial" w:cs="Arial"/>
          <w:sz w:val="22"/>
          <w:szCs w:val="22"/>
          <w:rPrChange w:id="1648" w:author="Patrick Drew" w:date="2020-05-12T18:19:00Z">
            <w:rPr>
              <w:sz w:val="22"/>
              <w:szCs w:val="22"/>
            </w:rPr>
          </w:rPrChange>
        </w:rPr>
        <w:pPrChange w:id="1649" w:author="Patrick Drew" w:date="2020-05-12T18:16:00Z">
          <w:pPr>
            <w:spacing w:after="300"/>
            <w:contextualSpacing/>
            <w:jc w:val="both"/>
          </w:pPr>
        </w:pPrChange>
      </w:pPr>
    </w:p>
    <w:p w14:paraId="7FFC669A" w14:textId="1BBEC1F4" w:rsidR="00C154B4" w:rsidRPr="00EE2D4E" w:rsidRDefault="00C154B4">
      <w:pPr>
        <w:spacing w:after="300" w:line="360" w:lineRule="auto"/>
        <w:contextualSpacing/>
        <w:jc w:val="both"/>
        <w:rPr>
          <w:rFonts w:ascii="Arial" w:hAnsi="Arial" w:cs="Arial"/>
          <w:sz w:val="22"/>
          <w:szCs w:val="22"/>
          <w:rPrChange w:id="1650" w:author="Patrick Drew" w:date="2020-05-12T18:19:00Z">
            <w:rPr>
              <w:sz w:val="22"/>
              <w:szCs w:val="22"/>
            </w:rPr>
          </w:rPrChange>
        </w:rPr>
        <w:pPrChange w:id="1651" w:author="Patrick Drew" w:date="2020-05-12T18:16:00Z">
          <w:pPr>
            <w:spacing w:after="300"/>
            <w:contextualSpacing/>
            <w:jc w:val="both"/>
          </w:pPr>
        </w:pPrChange>
      </w:pPr>
      <w:r w:rsidRPr="00EE2D4E">
        <w:rPr>
          <w:rFonts w:ascii="Arial" w:hAnsi="Arial" w:cs="Arial"/>
          <w:b/>
          <w:bCs/>
          <w:sz w:val="22"/>
          <w:szCs w:val="22"/>
          <w:rPrChange w:id="1652" w:author="Patrick Drew" w:date="2020-05-12T18:19:00Z">
            <w:rPr>
              <w:b/>
              <w:bCs/>
              <w:sz w:val="22"/>
              <w:szCs w:val="22"/>
            </w:rPr>
          </w:rPrChange>
        </w:rPr>
        <w:t>Fig. 5</w:t>
      </w:r>
      <w:r w:rsidRPr="00EE2D4E">
        <w:rPr>
          <w:rFonts w:ascii="Calibri" w:hAnsi="Calibri" w:cs="Calibri"/>
          <w:b/>
          <w:bCs/>
          <w:sz w:val="22"/>
          <w:szCs w:val="22"/>
        </w:rPr>
        <w:t>﻿</w:t>
      </w:r>
      <w:r w:rsidRPr="00EE2D4E">
        <w:rPr>
          <w:rFonts w:ascii="Arial" w:hAnsi="Arial" w:cs="Arial"/>
          <w:b/>
          <w:bCs/>
          <w:sz w:val="22"/>
          <w:szCs w:val="22"/>
          <w:rPrChange w:id="1653" w:author="Patrick Drew" w:date="2020-05-12T18:19:00Z">
            <w:rPr>
              <w:rFonts w:ascii="Calibri" w:hAnsi="Calibri" w:cs="Calibri"/>
              <w:b/>
              <w:bCs/>
              <w:sz w:val="22"/>
              <w:szCs w:val="22"/>
            </w:rPr>
          </w:rPrChange>
        </w:rPr>
        <w:t xml:space="preserve"> </w:t>
      </w:r>
      <w:r w:rsidRPr="00EE2D4E">
        <w:rPr>
          <w:rFonts w:ascii="Arial" w:hAnsi="Arial" w:cs="Arial"/>
          <w:b/>
          <w:bCs/>
          <w:sz w:val="22"/>
          <w:szCs w:val="22"/>
          <w:rPrChange w:id="1654" w:author="Patrick Drew" w:date="2020-05-12T18:19:00Z">
            <w:rPr>
              <w:b/>
              <w:bCs/>
              <w:sz w:val="22"/>
              <w:szCs w:val="22"/>
            </w:rPr>
          </w:rPrChange>
        </w:rPr>
        <w:t xml:space="preserve">| Cortical hemodynamic signals increase during NREM and REM sleep. </w:t>
      </w:r>
      <w:r w:rsidR="00A56D25" w:rsidRPr="00EE2D4E">
        <w:rPr>
          <w:rFonts w:ascii="Arial" w:hAnsi="Arial" w:cs="Arial"/>
          <w:b/>
          <w:bCs/>
          <w:sz w:val="22"/>
          <w:szCs w:val="22"/>
          <w:rPrChange w:id="1655" w:author="Patrick Drew" w:date="2020-05-12T18:19:00Z">
            <w:rPr>
              <w:b/>
              <w:bCs/>
              <w:sz w:val="22"/>
              <w:szCs w:val="22"/>
            </w:rPr>
          </w:rPrChange>
        </w:rPr>
        <w:t>a</w:t>
      </w:r>
      <w:r w:rsidR="00A56D25" w:rsidRPr="00EE2D4E">
        <w:rPr>
          <w:rFonts w:ascii="Arial" w:hAnsi="Arial" w:cs="Arial"/>
          <w:sz w:val="22"/>
          <w:szCs w:val="22"/>
          <w:rPrChange w:id="1656" w:author="Patrick Drew" w:date="2020-05-12T18:19:00Z">
            <w:rPr>
              <w:sz w:val="22"/>
              <w:szCs w:val="22"/>
            </w:rPr>
          </w:rPrChange>
        </w:rPr>
        <w:t xml:space="preserve">, Average change in total hemoglobin </w:t>
      </w:r>
      <m:oMath>
        <m:r>
          <w:rPr>
            <w:rFonts w:ascii="Cambria Math" w:hAnsi="Cambria Math" w:cs="Arial"/>
            <w:sz w:val="22"/>
            <w:szCs w:val="22"/>
          </w:rPr>
          <m:t>(∆</m:t>
        </m:r>
        <m:r>
          <w:rPr>
            <w:rFonts w:ascii="Cambria Math" w:hAnsi="Cambria Math" w:cs="Arial"/>
            <w:sz w:val="22"/>
            <w:szCs w:val="22"/>
            <w:rPrChange w:id="1657" w:author="Patrick Drew" w:date="2020-05-12T18:19:00Z">
              <w:rPr>
                <w:rFonts w:ascii="Cambria Math" w:hAnsi="Cambria Math"/>
                <w:sz w:val="22"/>
                <w:szCs w:val="22"/>
              </w:rPr>
            </w:rPrChange>
          </w:rPr>
          <m:t>HbT)</m:t>
        </m:r>
      </m:oMath>
      <w:r w:rsidR="00A56D25" w:rsidRPr="00EE2D4E">
        <w:rPr>
          <w:rFonts w:ascii="Arial" w:hAnsi="Arial" w:cs="Arial"/>
          <w:sz w:val="22"/>
          <w:szCs w:val="22"/>
          <w:rPrChange w:id="1658" w:author="Patrick Drew" w:date="2020-05-12T18:19:00Z">
            <w:rPr>
              <w:sz w:val="22"/>
              <w:szCs w:val="22"/>
            </w:rPr>
          </w:rPrChange>
        </w:rPr>
        <w:t xml:space="preserve"> within the ROI during the duration of different arousal-states. Circles represent individual hemispheres of each mouse and diamonds represent population averages ± </w:t>
      </w:r>
      <w:proofErr w:type="spellStart"/>
      <w:r w:rsidR="00A56D25" w:rsidRPr="00EE2D4E">
        <w:rPr>
          <w:rFonts w:ascii="Arial" w:hAnsi="Arial" w:cs="Arial"/>
          <w:sz w:val="22"/>
          <w:szCs w:val="22"/>
          <w:rPrChange w:id="1659" w:author="Patrick Drew" w:date="2020-05-12T18:19:00Z">
            <w:rPr>
              <w:sz w:val="22"/>
              <w:szCs w:val="22"/>
            </w:rPr>
          </w:rPrChange>
        </w:rPr>
        <w:t>s.d.</w:t>
      </w:r>
      <w:proofErr w:type="spellEnd"/>
      <w:r w:rsidR="00A56D25" w:rsidRPr="00EE2D4E">
        <w:rPr>
          <w:rFonts w:ascii="Arial" w:hAnsi="Arial" w:cs="Arial"/>
          <w:sz w:val="22"/>
          <w:szCs w:val="22"/>
          <w:rPrChange w:id="1660" w:author="Patrick Drew" w:date="2020-05-12T18:19:00Z">
            <w:rPr>
              <w:sz w:val="22"/>
              <w:szCs w:val="22"/>
            </w:rPr>
          </w:rPrChange>
        </w:rPr>
        <w:t xml:space="preserve"> (N = 14 mice, n = 28 hemispheres).</w:t>
      </w:r>
      <w:r w:rsidR="00643907" w:rsidRPr="00EE2D4E">
        <w:rPr>
          <w:rFonts w:ascii="Arial" w:hAnsi="Arial" w:cs="Arial"/>
          <w:sz w:val="22"/>
          <w:szCs w:val="22"/>
          <w:rPrChange w:id="1661" w:author="Patrick Drew" w:date="2020-05-12T18:19:00Z">
            <w:rPr>
              <w:sz w:val="22"/>
              <w:szCs w:val="22"/>
            </w:rPr>
          </w:rPrChange>
        </w:rPr>
        <w:t xml:space="preserve"> </w:t>
      </w:r>
      <w:r w:rsidR="00643907" w:rsidRPr="00EE2D4E">
        <w:rPr>
          <w:rFonts w:ascii="Arial" w:hAnsi="Arial" w:cs="Arial"/>
          <w:b/>
          <w:bCs/>
          <w:sz w:val="22"/>
          <w:szCs w:val="22"/>
          <w:rPrChange w:id="1662" w:author="Patrick Drew" w:date="2020-05-12T18:19:00Z">
            <w:rPr>
              <w:b/>
              <w:bCs/>
              <w:sz w:val="22"/>
              <w:szCs w:val="22"/>
            </w:rPr>
          </w:rPrChange>
        </w:rPr>
        <w:t>b</w:t>
      </w:r>
      <w:r w:rsidR="00643907" w:rsidRPr="00EE2D4E">
        <w:rPr>
          <w:rFonts w:ascii="Arial" w:hAnsi="Arial" w:cs="Arial"/>
          <w:sz w:val="22"/>
          <w:szCs w:val="22"/>
          <w:rPrChange w:id="1663" w:author="Patrick Drew" w:date="2020-05-12T18:19:00Z">
            <w:rPr>
              <w:sz w:val="22"/>
              <w:szCs w:val="22"/>
            </w:rPr>
          </w:rPrChange>
        </w:rPr>
        <w:t xml:space="preserve">, Average change in peak arteriole diameter </w:t>
      </w:r>
      <m:oMath>
        <m:r>
          <w:rPr>
            <w:rFonts w:ascii="Cambria Math" w:hAnsi="Cambria Math" w:cs="Arial"/>
            <w:sz w:val="22"/>
            <w:szCs w:val="22"/>
          </w:rPr>
          <m:t>(∆</m:t>
        </m:r>
        <m:r>
          <w:rPr>
            <w:rFonts w:ascii="Cambria Math" w:hAnsi="Cambria Math" w:cs="Arial"/>
            <w:sz w:val="22"/>
            <w:szCs w:val="22"/>
            <w:rPrChange w:id="1664" w:author="Patrick Drew" w:date="2020-05-12T18:19:00Z">
              <w:rPr>
                <w:rFonts w:ascii="Cambria Math" w:hAnsi="Cambria Math"/>
                <w:sz w:val="22"/>
                <w:szCs w:val="22"/>
              </w:rPr>
            </w:rPrChange>
          </w:rPr>
          <m:t>D/D)</m:t>
        </m:r>
      </m:oMath>
      <w:r w:rsidR="00643907" w:rsidRPr="00EE2D4E">
        <w:rPr>
          <w:rFonts w:ascii="Arial" w:hAnsi="Arial" w:cs="Arial"/>
          <w:sz w:val="22"/>
          <w:szCs w:val="22"/>
          <w:rPrChange w:id="1665" w:author="Patrick Drew" w:date="2020-05-12T18:19:00Z">
            <w:rPr>
              <w:sz w:val="22"/>
              <w:szCs w:val="22"/>
            </w:rPr>
          </w:rPrChange>
        </w:rPr>
        <w:t xml:space="preserve"> during the duration of different arousal-states. (N = 6 mice, n = 29 arterioles for rest/whisk; N = 6 mice, n = 21 arterioles for NREM; N = 5 </w:t>
      </w:r>
      <w:r w:rsidR="00643907" w:rsidRPr="00EE2D4E">
        <w:rPr>
          <w:rFonts w:ascii="Arial" w:hAnsi="Arial" w:cs="Arial"/>
          <w:sz w:val="22"/>
          <w:szCs w:val="22"/>
          <w:rPrChange w:id="1666" w:author="Patrick Drew" w:date="2020-05-12T18:19:00Z">
            <w:rPr>
              <w:sz w:val="22"/>
              <w:szCs w:val="22"/>
            </w:rPr>
          </w:rPrChange>
        </w:rPr>
        <w:lastRenderedPageBreak/>
        <w:t xml:space="preserve">mice, n = 13 mice for REM). </w:t>
      </w:r>
      <w:r w:rsidR="00643907" w:rsidRPr="00EE2D4E">
        <w:rPr>
          <w:rFonts w:ascii="Arial" w:hAnsi="Arial" w:cs="Arial"/>
          <w:b/>
          <w:bCs/>
          <w:sz w:val="22"/>
          <w:szCs w:val="22"/>
          <w:rPrChange w:id="1667" w:author="Patrick Drew" w:date="2020-05-12T18:19:00Z">
            <w:rPr>
              <w:b/>
              <w:bCs/>
              <w:sz w:val="22"/>
              <w:szCs w:val="22"/>
            </w:rPr>
          </w:rPrChange>
        </w:rPr>
        <w:t>c</w:t>
      </w:r>
      <w:r w:rsidR="00643907" w:rsidRPr="00EE2D4E">
        <w:rPr>
          <w:rFonts w:ascii="Arial" w:hAnsi="Arial" w:cs="Arial"/>
          <w:sz w:val="22"/>
          <w:szCs w:val="22"/>
          <w:rPrChange w:id="1668" w:author="Patrick Drew" w:date="2020-05-12T18:19:00Z">
            <w:rPr>
              <w:sz w:val="22"/>
              <w:szCs w:val="22"/>
            </w:rPr>
          </w:rPrChange>
        </w:rPr>
        <w:t xml:space="preserve">, Average change in laser doppler flow velocimetry </w:t>
      </w:r>
      <m:oMath>
        <m:r>
          <w:rPr>
            <w:rFonts w:ascii="Cambria Math" w:hAnsi="Cambria Math" w:cs="Arial"/>
            <w:sz w:val="22"/>
            <w:szCs w:val="22"/>
          </w:rPr>
          <m:t>(∆</m:t>
        </m:r>
        <m:r>
          <w:rPr>
            <w:rFonts w:ascii="Cambria Math" w:hAnsi="Cambria Math" w:cs="Arial"/>
            <w:sz w:val="22"/>
            <w:szCs w:val="22"/>
            <w:rPrChange w:id="1669" w:author="Patrick Drew" w:date="2020-05-12T18:19:00Z">
              <w:rPr>
                <w:rFonts w:ascii="Cambria Math" w:hAnsi="Cambria Math"/>
                <w:sz w:val="22"/>
                <w:szCs w:val="22"/>
              </w:rPr>
            </w:rPrChange>
          </w:rPr>
          <m:t>Q/Q)</m:t>
        </m:r>
      </m:oMath>
      <w:r w:rsidR="00643907" w:rsidRPr="00EE2D4E">
        <w:rPr>
          <w:rFonts w:ascii="Arial" w:hAnsi="Arial" w:cs="Arial"/>
          <w:sz w:val="22"/>
          <w:szCs w:val="22"/>
          <w:rPrChange w:id="1670" w:author="Patrick Drew" w:date="2020-05-12T18:19:00Z">
            <w:rPr>
              <w:sz w:val="22"/>
              <w:szCs w:val="22"/>
            </w:rPr>
          </w:rPrChange>
        </w:rPr>
        <w:t xml:space="preserve"> during the duration of different arousal-states. (N = 6 mice). </w:t>
      </w:r>
      <w:r w:rsidR="00643907" w:rsidRPr="00EE2D4E">
        <w:rPr>
          <w:rFonts w:ascii="Arial" w:hAnsi="Arial" w:cs="Arial"/>
          <w:b/>
          <w:bCs/>
          <w:sz w:val="22"/>
          <w:szCs w:val="22"/>
          <w:rPrChange w:id="1671" w:author="Patrick Drew" w:date="2020-05-12T18:19:00Z">
            <w:rPr>
              <w:b/>
              <w:bCs/>
              <w:sz w:val="22"/>
              <w:szCs w:val="22"/>
            </w:rPr>
          </w:rPrChange>
        </w:rPr>
        <w:t>d</w:t>
      </w:r>
      <w:r w:rsidR="00643907" w:rsidRPr="00EE2D4E">
        <w:rPr>
          <w:rFonts w:ascii="Arial" w:hAnsi="Arial" w:cs="Arial"/>
          <w:sz w:val="22"/>
          <w:szCs w:val="22"/>
          <w:rPrChange w:id="1672" w:author="Patrick Drew" w:date="2020-05-12T18:19:00Z">
            <w:rPr>
              <w:sz w:val="22"/>
              <w:szCs w:val="22"/>
            </w:rPr>
          </w:rPrChange>
        </w:rPr>
        <w:t xml:space="preserve">, Probability distribution of the change in total hemoglobin </w:t>
      </w:r>
      <m:oMath>
        <m:r>
          <w:rPr>
            <w:rFonts w:ascii="Cambria Math" w:hAnsi="Cambria Math" w:cs="Arial"/>
            <w:sz w:val="22"/>
            <w:szCs w:val="22"/>
          </w:rPr>
          <m:t>(∆</m:t>
        </m:r>
        <m:r>
          <w:rPr>
            <w:rFonts w:ascii="Cambria Math" w:hAnsi="Cambria Math" w:cs="Arial"/>
            <w:sz w:val="22"/>
            <w:szCs w:val="22"/>
            <w:rPrChange w:id="1673" w:author="Patrick Drew" w:date="2020-05-12T18:19:00Z">
              <w:rPr>
                <w:rFonts w:ascii="Cambria Math" w:hAnsi="Cambria Math"/>
                <w:sz w:val="22"/>
                <w:szCs w:val="22"/>
              </w:rPr>
            </w:rPrChange>
          </w:rPr>
          <m:t>HbT)</m:t>
        </m:r>
      </m:oMath>
      <w:r w:rsidR="00643907" w:rsidRPr="00EE2D4E">
        <w:rPr>
          <w:rFonts w:ascii="Arial" w:hAnsi="Arial" w:cs="Arial"/>
          <w:sz w:val="22"/>
          <w:szCs w:val="22"/>
          <w:rPrChange w:id="1674" w:author="Patrick Drew" w:date="2020-05-12T18:19:00Z">
            <w:rPr>
              <w:sz w:val="22"/>
              <w:szCs w:val="22"/>
            </w:rPr>
          </w:rPrChange>
        </w:rPr>
        <w:t xml:space="preserve"> from all events taken together from all animals. </w:t>
      </w:r>
      <w:r w:rsidR="00643907" w:rsidRPr="00EE2D4E">
        <w:rPr>
          <w:rFonts w:ascii="Arial" w:hAnsi="Arial" w:cs="Arial"/>
          <w:b/>
          <w:bCs/>
          <w:sz w:val="22"/>
          <w:szCs w:val="22"/>
          <w:rPrChange w:id="1675" w:author="Patrick Drew" w:date="2020-05-12T18:19:00Z">
            <w:rPr>
              <w:b/>
              <w:bCs/>
              <w:sz w:val="22"/>
              <w:szCs w:val="22"/>
            </w:rPr>
          </w:rPrChange>
        </w:rPr>
        <w:t>e</w:t>
      </w:r>
      <w:r w:rsidR="00643907" w:rsidRPr="00EE2D4E">
        <w:rPr>
          <w:rFonts w:ascii="Arial" w:hAnsi="Arial" w:cs="Arial"/>
          <w:sz w:val="22"/>
          <w:szCs w:val="22"/>
          <w:rPrChange w:id="1676" w:author="Patrick Drew" w:date="2020-05-12T18:19:00Z">
            <w:rPr>
              <w:sz w:val="22"/>
              <w:szCs w:val="22"/>
            </w:rPr>
          </w:rPrChange>
        </w:rPr>
        <w:t xml:space="preserve">, Probability distribution of the peak arteriole diameter </w:t>
      </w:r>
      <m:oMath>
        <m:r>
          <w:rPr>
            <w:rFonts w:ascii="Cambria Math" w:hAnsi="Cambria Math" w:cs="Arial"/>
            <w:sz w:val="22"/>
            <w:szCs w:val="22"/>
          </w:rPr>
          <m:t>(∆</m:t>
        </m:r>
        <m:r>
          <w:rPr>
            <w:rFonts w:ascii="Cambria Math" w:hAnsi="Cambria Math" w:cs="Arial"/>
            <w:sz w:val="22"/>
            <w:szCs w:val="22"/>
            <w:rPrChange w:id="1677" w:author="Patrick Drew" w:date="2020-05-12T18:19:00Z">
              <w:rPr>
                <w:rFonts w:ascii="Cambria Math" w:hAnsi="Cambria Math"/>
                <w:sz w:val="22"/>
                <w:szCs w:val="22"/>
              </w:rPr>
            </w:rPrChange>
          </w:rPr>
          <m:t>D/D)</m:t>
        </m:r>
      </m:oMath>
      <w:r w:rsidR="00643907" w:rsidRPr="00EE2D4E">
        <w:rPr>
          <w:rFonts w:ascii="Arial" w:hAnsi="Arial" w:cs="Arial"/>
          <w:sz w:val="22"/>
          <w:szCs w:val="22"/>
          <w:rPrChange w:id="1678" w:author="Patrick Drew" w:date="2020-05-12T18:19:00Z">
            <w:rPr>
              <w:sz w:val="22"/>
              <w:szCs w:val="22"/>
            </w:rPr>
          </w:rPrChange>
        </w:rPr>
        <w:t xml:space="preserve"> from all events taken together from all animals. </w:t>
      </w:r>
      <w:r w:rsidR="00643907" w:rsidRPr="00EE2D4E">
        <w:rPr>
          <w:rFonts w:ascii="Arial" w:hAnsi="Arial" w:cs="Arial"/>
          <w:b/>
          <w:bCs/>
          <w:sz w:val="22"/>
          <w:szCs w:val="22"/>
          <w:rPrChange w:id="1679" w:author="Patrick Drew" w:date="2020-05-12T18:19:00Z">
            <w:rPr>
              <w:b/>
              <w:bCs/>
              <w:sz w:val="22"/>
              <w:szCs w:val="22"/>
            </w:rPr>
          </w:rPrChange>
        </w:rPr>
        <w:t>f</w:t>
      </w:r>
      <w:r w:rsidR="00643907" w:rsidRPr="00EE2D4E">
        <w:rPr>
          <w:rFonts w:ascii="Arial" w:hAnsi="Arial" w:cs="Arial"/>
          <w:sz w:val="22"/>
          <w:szCs w:val="22"/>
          <w:rPrChange w:id="1680" w:author="Patrick Drew" w:date="2020-05-12T18:19:00Z">
            <w:rPr>
              <w:sz w:val="22"/>
              <w:szCs w:val="22"/>
            </w:rPr>
          </w:rPrChange>
        </w:rPr>
        <w:t xml:space="preserve">, Probability distribution of the laser doppler flow velocimetry </w:t>
      </w:r>
      <m:oMath>
        <m:r>
          <w:rPr>
            <w:rFonts w:ascii="Cambria Math" w:hAnsi="Cambria Math" w:cs="Arial"/>
            <w:sz w:val="22"/>
            <w:szCs w:val="22"/>
          </w:rPr>
          <m:t>(∆</m:t>
        </m:r>
        <m:r>
          <w:rPr>
            <w:rFonts w:ascii="Cambria Math" w:hAnsi="Cambria Math" w:cs="Arial"/>
            <w:sz w:val="22"/>
            <w:szCs w:val="22"/>
            <w:rPrChange w:id="1681" w:author="Patrick Drew" w:date="2020-05-12T18:19:00Z">
              <w:rPr>
                <w:rFonts w:ascii="Cambria Math" w:hAnsi="Cambria Math"/>
                <w:sz w:val="22"/>
                <w:szCs w:val="22"/>
              </w:rPr>
            </w:rPrChange>
          </w:rPr>
          <m:t>Q/Q)</m:t>
        </m:r>
      </m:oMath>
      <w:r w:rsidR="00643907" w:rsidRPr="00EE2D4E">
        <w:rPr>
          <w:rFonts w:ascii="Arial" w:hAnsi="Arial" w:cs="Arial"/>
          <w:sz w:val="22"/>
          <w:szCs w:val="22"/>
          <w:rPrChange w:id="1682" w:author="Patrick Drew" w:date="2020-05-12T18:19:00Z">
            <w:rPr>
              <w:sz w:val="22"/>
              <w:szCs w:val="22"/>
            </w:rPr>
          </w:rPrChange>
        </w:rPr>
        <w:t xml:space="preserve"> from all events taken together from all animals.</w:t>
      </w:r>
    </w:p>
    <w:p w14:paraId="00236A69" w14:textId="77777777" w:rsidR="00AE5711" w:rsidRPr="00EE2D4E" w:rsidRDefault="00AE5711">
      <w:pPr>
        <w:spacing w:after="300" w:line="360" w:lineRule="auto"/>
        <w:contextualSpacing/>
        <w:jc w:val="both"/>
        <w:rPr>
          <w:rFonts w:ascii="Arial" w:hAnsi="Arial" w:cs="Arial"/>
          <w:sz w:val="22"/>
          <w:szCs w:val="22"/>
          <w:rPrChange w:id="1683" w:author="Patrick Drew" w:date="2020-05-12T18:19:00Z">
            <w:rPr>
              <w:sz w:val="22"/>
              <w:szCs w:val="22"/>
            </w:rPr>
          </w:rPrChange>
        </w:rPr>
        <w:pPrChange w:id="1684" w:author="Patrick Drew" w:date="2020-05-12T18:16:00Z">
          <w:pPr>
            <w:spacing w:after="300"/>
            <w:contextualSpacing/>
            <w:jc w:val="both"/>
          </w:pPr>
        </w:pPrChange>
      </w:pPr>
    </w:p>
    <w:p w14:paraId="2251D6E1" w14:textId="7EC3740C" w:rsidR="00643907" w:rsidRPr="00EE2D4E" w:rsidRDefault="00C154B4">
      <w:pPr>
        <w:spacing w:after="300" w:line="360" w:lineRule="auto"/>
        <w:contextualSpacing/>
        <w:jc w:val="both"/>
        <w:rPr>
          <w:rFonts w:ascii="Arial" w:hAnsi="Arial" w:cs="Arial"/>
          <w:b/>
          <w:bCs/>
          <w:sz w:val="22"/>
          <w:szCs w:val="22"/>
          <w:rPrChange w:id="1685" w:author="Patrick Drew" w:date="2020-05-12T18:19:00Z">
            <w:rPr>
              <w:b/>
              <w:bCs/>
              <w:sz w:val="22"/>
              <w:szCs w:val="22"/>
            </w:rPr>
          </w:rPrChange>
        </w:rPr>
        <w:pPrChange w:id="1686" w:author="Patrick Drew" w:date="2020-05-12T18:16:00Z">
          <w:pPr>
            <w:spacing w:after="300"/>
            <w:contextualSpacing/>
            <w:jc w:val="both"/>
          </w:pPr>
        </w:pPrChange>
      </w:pPr>
      <w:r w:rsidRPr="00EE2D4E">
        <w:rPr>
          <w:rFonts w:ascii="Arial" w:hAnsi="Arial" w:cs="Arial"/>
          <w:b/>
          <w:bCs/>
          <w:sz w:val="22"/>
          <w:szCs w:val="22"/>
          <w:rPrChange w:id="1687" w:author="Patrick Drew" w:date="2020-05-12T18:19:00Z">
            <w:rPr>
              <w:b/>
              <w:bCs/>
              <w:sz w:val="22"/>
              <w:szCs w:val="22"/>
            </w:rPr>
          </w:rPrChange>
        </w:rPr>
        <w:t xml:space="preserve">Fig. 6 </w:t>
      </w:r>
      <w:r w:rsidRPr="00EE2D4E">
        <w:rPr>
          <w:rFonts w:ascii="Calibri" w:hAnsi="Calibri" w:cs="Calibri"/>
          <w:b/>
          <w:bCs/>
          <w:sz w:val="22"/>
          <w:szCs w:val="22"/>
        </w:rPr>
        <w:t>﻿</w:t>
      </w:r>
      <w:r w:rsidRPr="00EE2D4E">
        <w:rPr>
          <w:rFonts w:ascii="Arial" w:hAnsi="Arial" w:cs="Arial"/>
          <w:b/>
          <w:bCs/>
          <w:sz w:val="22"/>
          <w:szCs w:val="22"/>
          <w:rPrChange w:id="1688" w:author="Patrick Drew" w:date="2020-05-12T18:19:00Z">
            <w:rPr>
              <w:b/>
              <w:bCs/>
              <w:sz w:val="22"/>
              <w:szCs w:val="22"/>
            </w:rPr>
          </w:rPrChange>
        </w:rPr>
        <w:t>| TBD</w:t>
      </w:r>
    </w:p>
    <w:p w14:paraId="2B47E446" w14:textId="77777777" w:rsidR="00AE5711" w:rsidRPr="00EE2D4E" w:rsidRDefault="00AE5711">
      <w:pPr>
        <w:spacing w:after="300" w:line="360" w:lineRule="auto"/>
        <w:contextualSpacing/>
        <w:jc w:val="both"/>
        <w:rPr>
          <w:rFonts w:ascii="Arial" w:hAnsi="Arial" w:cs="Arial"/>
          <w:sz w:val="22"/>
          <w:szCs w:val="22"/>
          <w:rPrChange w:id="1689" w:author="Patrick Drew" w:date="2020-05-12T18:19:00Z">
            <w:rPr>
              <w:sz w:val="22"/>
              <w:szCs w:val="22"/>
            </w:rPr>
          </w:rPrChange>
        </w:rPr>
        <w:pPrChange w:id="1690" w:author="Patrick Drew" w:date="2020-05-12T18:16:00Z">
          <w:pPr>
            <w:spacing w:after="300"/>
            <w:contextualSpacing/>
            <w:jc w:val="both"/>
          </w:pPr>
        </w:pPrChange>
      </w:pPr>
    </w:p>
    <w:p w14:paraId="29D66950" w14:textId="0305655D" w:rsidR="00DA19A2" w:rsidRPr="00EE2D4E" w:rsidRDefault="00643907">
      <w:pPr>
        <w:adjustRightInd w:val="0"/>
        <w:spacing w:line="360" w:lineRule="auto"/>
        <w:contextualSpacing/>
        <w:jc w:val="both"/>
        <w:rPr>
          <w:rFonts w:ascii="Arial" w:hAnsi="Arial" w:cs="Arial"/>
          <w:sz w:val="22"/>
          <w:szCs w:val="22"/>
          <w:rPrChange w:id="1691" w:author="Patrick Drew" w:date="2020-05-12T18:19:00Z">
            <w:rPr>
              <w:sz w:val="22"/>
              <w:szCs w:val="22"/>
            </w:rPr>
          </w:rPrChange>
        </w:rPr>
        <w:pPrChange w:id="1692" w:author="Patrick Drew" w:date="2020-05-12T18:16:00Z">
          <w:pPr>
            <w:adjustRightInd w:val="0"/>
            <w:contextualSpacing/>
            <w:jc w:val="both"/>
          </w:pPr>
        </w:pPrChange>
      </w:pPr>
      <w:r w:rsidRPr="00EE2D4E">
        <w:rPr>
          <w:rFonts w:ascii="Arial" w:hAnsi="Arial" w:cs="Arial"/>
          <w:b/>
          <w:bCs/>
          <w:sz w:val="22"/>
          <w:szCs w:val="22"/>
          <w:rPrChange w:id="1693" w:author="Patrick Drew" w:date="2020-05-12T18:19:00Z">
            <w:rPr>
              <w:b/>
              <w:bCs/>
              <w:sz w:val="22"/>
              <w:szCs w:val="22"/>
            </w:rPr>
          </w:rPrChange>
        </w:rPr>
        <w:t xml:space="preserve">Fig. 7 </w:t>
      </w:r>
      <w:r w:rsidRPr="00EE2D4E">
        <w:rPr>
          <w:rFonts w:ascii="Calibri" w:hAnsi="Calibri" w:cs="Calibri"/>
          <w:b/>
          <w:bCs/>
          <w:sz w:val="22"/>
          <w:szCs w:val="22"/>
        </w:rPr>
        <w:t>﻿</w:t>
      </w:r>
      <w:r w:rsidRPr="00EE2D4E">
        <w:rPr>
          <w:rFonts w:ascii="Arial" w:hAnsi="Arial" w:cs="Arial"/>
          <w:b/>
          <w:bCs/>
          <w:sz w:val="22"/>
          <w:szCs w:val="22"/>
          <w:rPrChange w:id="1694" w:author="Patrick Drew" w:date="2020-05-12T18:19:00Z">
            <w:rPr>
              <w:b/>
              <w:bCs/>
              <w:sz w:val="22"/>
              <w:szCs w:val="22"/>
            </w:rPr>
          </w:rPrChange>
        </w:rPr>
        <w:t xml:space="preserve">| </w:t>
      </w:r>
      <w:r w:rsidR="00096B03" w:rsidRPr="00EE2D4E">
        <w:rPr>
          <w:rFonts w:ascii="Arial" w:hAnsi="Arial" w:cs="Arial"/>
          <w:b/>
          <w:bCs/>
          <w:sz w:val="22"/>
          <w:szCs w:val="22"/>
          <w:rPrChange w:id="1695" w:author="Patrick Drew" w:date="2020-05-12T18:19:00Z">
            <w:rPr>
              <w:b/>
              <w:bCs/>
              <w:sz w:val="22"/>
              <w:szCs w:val="22"/>
            </w:rPr>
          </w:rPrChange>
        </w:rPr>
        <w:t>Neural and h</w:t>
      </w:r>
      <w:r w:rsidR="00ED2564" w:rsidRPr="00EE2D4E">
        <w:rPr>
          <w:rFonts w:ascii="Arial" w:hAnsi="Arial" w:cs="Arial"/>
          <w:b/>
          <w:bCs/>
          <w:sz w:val="22"/>
          <w:szCs w:val="22"/>
          <w:rPrChange w:id="1696" w:author="Patrick Drew" w:date="2020-05-12T18:19:00Z">
            <w:rPr>
              <w:b/>
              <w:bCs/>
              <w:sz w:val="22"/>
              <w:szCs w:val="22"/>
            </w:rPr>
          </w:rPrChange>
        </w:rPr>
        <w:t xml:space="preserve">emodynamic correlations </w:t>
      </w:r>
      <w:r w:rsidR="00096B03" w:rsidRPr="00EE2D4E">
        <w:rPr>
          <w:rFonts w:ascii="Arial" w:hAnsi="Arial" w:cs="Arial"/>
          <w:b/>
          <w:bCs/>
          <w:sz w:val="22"/>
          <w:szCs w:val="22"/>
          <w:rPrChange w:id="1697" w:author="Patrick Drew" w:date="2020-05-12T18:19:00Z">
            <w:rPr>
              <w:b/>
              <w:bCs/>
              <w:sz w:val="22"/>
              <w:szCs w:val="22"/>
            </w:rPr>
          </w:rPrChange>
        </w:rPr>
        <w:t xml:space="preserve">between hemispheres </w:t>
      </w:r>
      <w:r w:rsidR="00ED2564" w:rsidRPr="00EE2D4E">
        <w:rPr>
          <w:rFonts w:ascii="Arial" w:hAnsi="Arial" w:cs="Arial"/>
          <w:b/>
          <w:bCs/>
          <w:sz w:val="22"/>
          <w:szCs w:val="22"/>
          <w:rPrChange w:id="1698" w:author="Patrick Drew" w:date="2020-05-12T18:19:00Z">
            <w:rPr>
              <w:b/>
              <w:bCs/>
              <w:sz w:val="22"/>
              <w:szCs w:val="22"/>
            </w:rPr>
          </w:rPrChange>
        </w:rPr>
        <w:t>increase during sleep. a</w:t>
      </w:r>
      <w:r w:rsidR="00ED2564" w:rsidRPr="00EE2D4E">
        <w:rPr>
          <w:rFonts w:ascii="Arial" w:hAnsi="Arial" w:cs="Arial"/>
          <w:sz w:val="22"/>
          <w:szCs w:val="22"/>
          <w:rPrChange w:id="1699" w:author="Patrick Drew" w:date="2020-05-12T18:19:00Z">
            <w:rPr>
              <w:sz w:val="22"/>
              <w:szCs w:val="22"/>
            </w:rPr>
          </w:rPrChange>
        </w:rPr>
        <w:t>,</w:t>
      </w:r>
      <w:r w:rsidR="00096B03" w:rsidRPr="00EE2D4E">
        <w:rPr>
          <w:rFonts w:ascii="Arial" w:hAnsi="Arial" w:cs="Arial"/>
          <w:sz w:val="22"/>
          <w:szCs w:val="22"/>
          <w:rPrChange w:id="1700" w:author="Patrick Drew" w:date="2020-05-12T18:19:00Z">
            <w:rPr>
              <w:sz w:val="22"/>
              <w:szCs w:val="22"/>
            </w:rPr>
          </w:rPrChange>
        </w:rPr>
        <w:t xml:space="preserve"> </w:t>
      </w:r>
      <w:proofErr w:type="spellStart"/>
      <w:r w:rsidR="00F24C4E" w:rsidRPr="00EE2D4E">
        <w:rPr>
          <w:rFonts w:ascii="Arial" w:hAnsi="Arial" w:cs="Arial"/>
          <w:sz w:val="22"/>
          <w:szCs w:val="22"/>
          <w:rPrChange w:id="1701" w:author="Patrick Drew" w:date="2020-05-12T18:19:00Z">
            <w:rPr>
              <w:sz w:val="22"/>
              <w:szCs w:val="22"/>
            </w:rPr>
          </w:rPrChange>
        </w:rPr>
        <w:t>Avearge</w:t>
      </w:r>
      <w:proofErr w:type="spellEnd"/>
      <w:r w:rsidR="00F24C4E" w:rsidRPr="00EE2D4E">
        <w:rPr>
          <w:rFonts w:ascii="Arial" w:hAnsi="Arial" w:cs="Arial"/>
          <w:sz w:val="22"/>
          <w:szCs w:val="22"/>
          <w:rPrChange w:id="1702" w:author="Patrick Drew" w:date="2020-05-12T18:19:00Z">
            <w:rPr>
              <w:sz w:val="22"/>
              <w:szCs w:val="22"/>
            </w:rPr>
          </w:rPrChange>
        </w:rPr>
        <w:t xml:space="preserve"> l</w:t>
      </w:r>
      <w:r w:rsidR="00096B03" w:rsidRPr="00EE2D4E">
        <w:rPr>
          <w:rFonts w:ascii="Arial" w:hAnsi="Arial" w:cs="Arial"/>
          <w:sz w:val="22"/>
          <w:szCs w:val="22"/>
          <w:rPrChange w:id="1703" w:author="Patrick Drew" w:date="2020-05-12T18:19:00Z">
            <w:rPr>
              <w:sz w:val="22"/>
              <w:szCs w:val="22"/>
            </w:rPr>
          </w:rPrChange>
        </w:rPr>
        <w:t xml:space="preserve">ow-frequency coherence in the changes in total hemoglobin </w:t>
      </w:r>
      <m:oMath>
        <m:r>
          <w:rPr>
            <w:rFonts w:ascii="Cambria Math" w:hAnsi="Cambria Math" w:cs="Arial"/>
            <w:sz w:val="22"/>
            <w:szCs w:val="22"/>
          </w:rPr>
          <m:t>(∆</m:t>
        </m:r>
        <m:r>
          <w:rPr>
            <w:rFonts w:ascii="Cambria Math" w:hAnsi="Cambria Math" w:cs="Arial"/>
            <w:sz w:val="22"/>
            <w:szCs w:val="22"/>
            <w:rPrChange w:id="1704" w:author="Patrick Drew" w:date="2020-05-12T18:19:00Z">
              <w:rPr>
                <w:rFonts w:ascii="Cambria Math" w:hAnsi="Cambria Math"/>
                <w:sz w:val="22"/>
                <w:szCs w:val="22"/>
              </w:rPr>
            </w:rPrChange>
          </w:rPr>
          <m:t>HbT)</m:t>
        </m:r>
      </m:oMath>
      <w:r w:rsidR="00096B03" w:rsidRPr="00EE2D4E">
        <w:rPr>
          <w:rFonts w:ascii="Arial" w:hAnsi="Arial" w:cs="Arial"/>
          <w:sz w:val="22"/>
          <w:szCs w:val="22"/>
          <w:rPrChange w:id="1705" w:author="Patrick Drew" w:date="2020-05-12T18:19:00Z">
            <w:rPr>
              <w:sz w:val="22"/>
              <w:szCs w:val="22"/>
            </w:rPr>
          </w:rPrChange>
        </w:rPr>
        <w:t xml:space="preserve"> between mirrored regions of vibrissa cortex</w:t>
      </w:r>
      <w:r w:rsidR="00F24C4E" w:rsidRPr="00EE2D4E">
        <w:rPr>
          <w:rFonts w:ascii="Arial" w:hAnsi="Arial" w:cs="Arial"/>
          <w:sz w:val="22"/>
          <w:szCs w:val="22"/>
          <w:rPrChange w:id="1706" w:author="Patrick Drew" w:date="2020-05-12T18:19:00Z">
            <w:rPr>
              <w:sz w:val="22"/>
              <w:szCs w:val="22"/>
            </w:rPr>
          </w:rPrChange>
        </w:rPr>
        <w:t xml:space="preserve"> during different arousal-states (N = 14 mice)</w:t>
      </w:r>
      <w:r w:rsidR="00096B03" w:rsidRPr="00EE2D4E">
        <w:rPr>
          <w:rFonts w:ascii="Arial" w:hAnsi="Arial" w:cs="Arial"/>
          <w:sz w:val="22"/>
          <w:szCs w:val="22"/>
          <w:rPrChange w:id="1707" w:author="Patrick Drew" w:date="2020-05-12T18:19:00Z">
            <w:rPr>
              <w:sz w:val="22"/>
              <w:szCs w:val="22"/>
            </w:rPr>
          </w:rPrChange>
        </w:rPr>
        <w:t>.</w:t>
      </w:r>
      <w:r w:rsidR="00F24C4E" w:rsidRPr="00EE2D4E">
        <w:rPr>
          <w:rFonts w:ascii="Arial" w:hAnsi="Arial" w:cs="Arial"/>
          <w:sz w:val="22"/>
          <w:szCs w:val="22"/>
          <w:rPrChange w:id="1708" w:author="Patrick Drew" w:date="2020-05-12T18:19:00Z">
            <w:rPr>
              <w:sz w:val="22"/>
              <w:szCs w:val="22"/>
            </w:rPr>
          </w:rPrChange>
        </w:rPr>
        <w:t xml:space="preserve"> </w:t>
      </w:r>
      <w:r w:rsidR="00F24C4E" w:rsidRPr="00EE2D4E">
        <w:rPr>
          <w:rFonts w:ascii="Arial" w:hAnsi="Arial" w:cs="Arial"/>
          <w:b/>
          <w:bCs/>
          <w:sz w:val="22"/>
          <w:szCs w:val="22"/>
          <w:rPrChange w:id="1709" w:author="Patrick Drew" w:date="2020-05-12T18:19:00Z">
            <w:rPr>
              <w:b/>
              <w:bCs/>
              <w:sz w:val="22"/>
              <w:szCs w:val="22"/>
            </w:rPr>
          </w:rPrChange>
        </w:rPr>
        <w:t>b</w:t>
      </w:r>
      <w:r w:rsidR="00F24C4E" w:rsidRPr="00EE2D4E">
        <w:rPr>
          <w:rFonts w:ascii="Arial" w:hAnsi="Arial" w:cs="Arial"/>
          <w:sz w:val="22"/>
          <w:szCs w:val="22"/>
          <w:rPrChange w:id="1710" w:author="Patrick Drew" w:date="2020-05-12T18:19:00Z">
            <w:rPr>
              <w:sz w:val="22"/>
              <w:szCs w:val="22"/>
            </w:rPr>
          </w:rPrChange>
        </w:rPr>
        <w:t xml:space="preserve">, Average </w:t>
      </w:r>
      <m:oMath>
        <m:r>
          <w:rPr>
            <w:rFonts w:ascii="Cambria Math" w:hAnsi="Cambria Math" w:cs="Arial"/>
            <w:sz w:val="22"/>
            <w:szCs w:val="22"/>
          </w:rPr>
          <m:t>∆</m:t>
        </m:r>
        <m:r>
          <w:rPr>
            <w:rFonts w:ascii="Cambria Math" w:hAnsi="Cambria Math" w:cs="Arial"/>
            <w:sz w:val="22"/>
            <w:szCs w:val="22"/>
            <w:rPrChange w:id="1711" w:author="Patrick Drew" w:date="2020-05-12T18:19:00Z">
              <w:rPr>
                <w:rFonts w:ascii="Cambria Math" w:hAnsi="Cambria Math"/>
                <w:sz w:val="22"/>
                <w:szCs w:val="22"/>
              </w:rPr>
            </w:rPrChange>
          </w:rPr>
          <m:t>HbT</m:t>
        </m:r>
      </m:oMath>
      <w:r w:rsidR="00F24C4E" w:rsidRPr="00EE2D4E">
        <w:rPr>
          <w:rFonts w:ascii="Arial" w:hAnsi="Arial" w:cs="Arial"/>
          <w:sz w:val="22"/>
          <w:szCs w:val="22"/>
          <w:rPrChange w:id="1712" w:author="Patrick Drew" w:date="2020-05-12T18:19:00Z">
            <w:rPr>
              <w:sz w:val="22"/>
              <w:szCs w:val="22"/>
            </w:rPr>
          </w:rPrChange>
        </w:rPr>
        <w:t xml:space="preserve"> power spectral density during different arousal-states (N = 14 mice, n = 28 hemispheres). </w:t>
      </w:r>
      <w:r w:rsidR="00F24C4E" w:rsidRPr="00EE2D4E">
        <w:rPr>
          <w:rFonts w:ascii="Arial" w:hAnsi="Arial" w:cs="Arial"/>
          <w:b/>
          <w:bCs/>
          <w:sz w:val="22"/>
          <w:szCs w:val="22"/>
          <w:rPrChange w:id="1713" w:author="Patrick Drew" w:date="2020-05-12T18:19:00Z">
            <w:rPr>
              <w:b/>
              <w:bCs/>
              <w:sz w:val="22"/>
              <w:szCs w:val="22"/>
            </w:rPr>
          </w:rPrChange>
        </w:rPr>
        <w:t>c</w:t>
      </w:r>
      <w:r w:rsidR="00F24C4E" w:rsidRPr="00EE2D4E">
        <w:rPr>
          <w:rFonts w:ascii="Arial" w:hAnsi="Arial" w:cs="Arial"/>
          <w:sz w:val="22"/>
          <w:szCs w:val="22"/>
          <w:rPrChange w:id="1714" w:author="Patrick Drew" w:date="2020-05-12T18:19:00Z">
            <w:rPr>
              <w:sz w:val="22"/>
              <w:szCs w:val="22"/>
            </w:rPr>
          </w:rPrChange>
        </w:rPr>
        <w:t xml:space="preserve">, Average </w:t>
      </w:r>
      <m:oMath>
        <m:r>
          <w:rPr>
            <w:rFonts w:ascii="Cambria Math" w:hAnsi="Cambria Math" w:cs="Arial"/>
            <w:sz w:val="22"/>
            <w:szCs w:val="22"/>
          </w:rPr>
          <m:t>∆</m:t>
        </m:r>
        <m:r>
          <w:rPr>
            <w:rFonts w:ascii="Cambria Math" w:hAnsi="Cambria Math" w:cs="Arial"/>
            <w:sz w:val="22"/>
            <w:szCs w:val="22"/>
            <w:rPrChange w:id="1715" w:author="Patrick Drew" w:date="2020-05-12T18:19:00Z">
              <w:rPr>
                <w:rFonts w:ascii="Cambria Math" w:hAnsi="Cambria Math"/>
                <w:sz w:val="22"/>
                <w:szCs w:val="22"/>
              </w:rPr>
            </w:rPrChange>
          </w:rPr>
          <m:t>HbT</m:t>
        </m:r>
      </m:oMath>
      <w:r w:rsidR="00F24C4E" w:rsidRPr="00EE2D4E">
        <w:rPr>
          <w:rFonts w:ascii="Arial" w:hAnsi="Arial" w:cs="Arial"/>
          <w:sz w:val="22"/>
          <w:szCs w:val="22"/>
          <w:rPrChange w:id="1716" w:author="Patrick Drew" w:date="2020-05-12T18:19:00Z">
            <w:rPr>
              <w:sz w:val="22"/>
              <w:szCs w:val="22"/>
            </w:rPr>
          </w:rPrChange>
        </w:rPr>
        <w:t xml:space="preserve"> Pearson’s correlation coefficient between mirrored regions of vibrissa cortex during different arousal-states. Circles represent individual mice and diamonds represent population averages ± </w:t>
      </w:r>
      <w:proofErr w:type="spellStart"/>
      <w:r w:rsidR="00F24C4E" w:rsidRPr="00EE2D4E">
        <w:rPr>
          <w:rFonts w:ascii="Arial" w:hAnsi="Arial" w:cs="Arial"/>
          <w:sz w:val="22"/>
          <w:szCs w:val="22"/>
          <w:rPrChange w:id="1717" w:author="Patrick Drew" w:date="2020-05-12T18:19:00Z">
            <w:rPr>
              <w:sz w:val="22"/>
              <w:szCs w:val="22"/>
            </w:rPr>
          </w:rPrChange>
        </w:rPr>
        <w:t>s.d.</w:t>
      </w:r>
      <w:proofErr w:type="spellEnd"/>
      <w:r w:rsidR="00F24C4E" w:rsidRPr="00EE2D4E">
        <w:rPr>
          <w:rFonts w:ascii="Arial" w:hAnsi="Arial" w:cs="Arial"/>
          <w:sz w:val="22"/>
          <w:szCs w:val="22"/>
          <w:rPrChange w:id="1718" w:author="Patrick Drew" w:date="2020-05-12T18:19:00Z">
            <w:rPr>
              <w:sz w:val="22"/>
              <w:szCs w:val="22"/>
            </w:rPr>
          </w:rPrChange>
        </w:rPr>
        <w:t xml:space="preserve"> (N = 14 mice). </w:t>
      </w:r>
      <w:r w:rsidR="00F24C4E" w:rsidRPr="00EE2D4E">
        <w:rPr>
          <w:rFonts w:ascii="Arial" w:hAnsi="Arial" w:cs="Arial"/>
          <w:b/>
          <w:bCs/>
          <w:sz w:val="22"/>
          <w:szCs w:val="22"/>
          <w:rPrChange w:id="1719" w:author="Patrick Drew" w:date="2020-05-12T18:19:00Z">
            <w:rPr>
              <w:b/>
              <w:bCs/>
              <w:sz w:val="22"/>
              <w:szCs w:val="22"/>
            </w:rPr>
          </w:rPrChange>
        </w:rPr>
        <w:t>d-f,</w:t>
      </w:r>
      <w:r w:rsidR="00F24C4E" w:rsidRPr="00EE2D4E">
        <w:rPr>
          <w:rFonts w:ascii="Arial" w:hAnsi="Arial" w:cs="Arial"/>
          <w:sz w:val="22"/>
          <w:szCs w:val="22"/>
          <w:rPrChange w:id="1720" w:author="Patrick Drew" w:date="2020-05-12T18:19:00Z">
            <w:rPr>
              <w:sz w:val="22"/>
              <w:szCs w:val="22"/>
            </w:rPr>
          </w:rPrChange>
        </w:rPr>
        <w:t xml:space="preserve"> Same as in a-c except for the envelope (≤ 1 Hz) of the gamma-band power [30-100 Hz].</w:t>
      </w:r>
    </w:p>
    <w:p w14:paraId="1BEE4204" w14:textId="47FED6C2" w:rsidR="00F24C4E" w:rsidRPr="00EE2D4E" w:rsidRDefault="00F24C4E">
      <w:pPr>
        <w:adjustRightInd w:val="0"/>
        <w:spacing w:line="360" w:lineRule="auto"/>
        <w:contextualSpacing/>
        <w:jc w:val="both"/>
        <w:rPr>
          <w:rFonts w:ascii="Arial" w:hAnsi="Arial" w:cs="Arial"/>
          <w:sz w:val="22"/>
          <w:szCs w:val="22"/>
          <w:rPrChange w:id="1721" w:author="Patrick Drew" w:date="2020-05-12T18:19:00Z">
            <w:rPr>
              <w:sz w:val="22"/>
              <w:szCs w:val="22"/>
            </w:rPr>
          </w:rPrChange>
        </w:rPr>
        <w:pPrChange w:id="1722" w:author="Patrick Drew" w:date="2020-05-12T18:16:00Z">
          <w:pPr>
            <w:adjustRightInd w:val="0"/>
            <w:contextualSpacing/>
            <w:jc w:val="both"/>
          </w:pPr>
        </w:pPrChange>
      </w:pPr>
    </w:p>
    <w:p w14:paraId="1681BCD3" w14:textId="2D766315" w:rsidR="00F24C4E" w:rsidRPr="00EE2D4E" w:rsidRDefault="00F24C4E">
      <w:pPr>
        <w:spacing w:after="300" w:line="360" w:lineRule="auto"/>
        <w:contextualSpacing/>
        <w:jc w:val="both"/>
        <w:rPr>
          <w:rFonts w:ascii="Arial" w:hAnsi="Arial" w:cs="Arial"/>
          <w:sz w:val="22"/>
          <w:szCs w:val="22"/>
          <w:rPrChange w:id="1723" w:author="Patrick Drew" w:date="2020-05-12T18:19:00Z">
            <w:rPr>
              <w:sz w:val="22"/>
              <w:szCs w:val="22"/>
            </w:rPr>
          </w:rPrChange>
        </w:rPr>
        <w:pPrChange w:id="1724" w:author="Patrick Drew" w:date="2020-05-12T18:16:00Z">
          <w:pPr>
            <w:spacing w:after="300"/>
            <w:contextualSpacing/>
            <w:jc w:val="both"/>
          </w:pPr>
        </w:pPrChange>
      </w:pPr>
      <w:r w:rsidRPr="00EE2D4E">
        <w:rPr>
          <w:rFonts w:ascii="Arial" w:hAnsi="Arial" w:cs="Arial"/>
          <w:b/>
          <w:bCs/>
          <w:sz w:val="22"/>
          <w:szCs w:val="22"/>
          <w:rPrChange w:id="1725" w:author="Patrick Drew" w:date="2020-05-12T18:19:00Z">
            <w:rPr>
              <w:b/>
              <w:bCs/>
              <w:sz w:val="22"/>
              <w:szCs w:val="22"/>
            </w:rPr>
          </w:rPrChange>
        </w:rPr>
        <w:t xml:space="preserve">Fig. 8 </w:t>
      </w:r>
      <w:r w:rsidRPr="00EE2D4E">
        <w:rPr>
          <w:rFonts w:ascii="Calibri" w:hAnsi="Calibri" w:cs="Calibri"/>
          <w:b/>
          <w:bCs/>
          <w:sz w:val="22"/>
          <w:szCs w:val="22"/>
        </w:rPr>
        <w:t>﻿</w:t>
      </w:r>
      <w:r w:rsidRPr="00EE2D4E">
        <w:rPr>
          <w:rFonts w:ascii="Arial" w:hAnsi="Arial" w:cs="Arial"/>
          <w:b/>
          <w:bCs/>
          <w:sz w:val="22"/>
          <w:szCs w:val="22"/>
          <w:rPrChange w:id="1726" w:author="Patrick Drew" w:date="2020-05-12T18:19:00Z">
            <w:rPr>
              <w:b/>
              <w:bCs/>
              <w:sz w:val="22"/>
              <w:szCs w:val="22"/>
            </w:rPr>
          </w:rPrChange>
        </w:rPr>
        <w:t xml:space="preserve">| Neurovascular coupling increases during NREM sleep. </w:t>
      </w:r>
      <w:r w:rsidR="00E4668C" w:rsidRPr="00EE2D4E">
        <w:rPr>
          <w:rFonts w:ascii="Arial" w:hAnsi="Arial" w:cs="Arial"/>
          <w:sz w:val="22"/>
          <w:szCs w:val="22"/>
          <w:rPrChange w:id="1727" w:author="Patrick Drew" w:date="2020-05-12T18:19:00Z">
            <w:rPr>
              <w:sz w:val="22"/>
              <w:szCs w:val="22"/>
            </w:rPr>
          </w:rPrChange>
        </w:rPr>
        <w:t xml:space="preserve">Average cross-correlation between neural activity and changes in total hemoglobin </w:t>
      </w:r>
      <m:oMath>
        <m:r>
          <w:rPr>
            <w:rFonts w:ascii="Cambria Math" w:hAnsi="Cambria Math" w:cs="Arial"/>
            <w:sz w:val="22"/>
            <w:szCs w:val="22"/>
          </w:rPr>
          <m:t>(∆</m:t>
        </m:r>
        <m:r>
          <w:rPr>
            <w:rFonts w:ascii="Cambria Math" w:hAnsi="Cambria Math" w:cs="Arial"/>
            <w:sz w:val="22"/>
            <w:szCs w:val="22"/>
            <w:rPrChange w:id="1728" w:author="Patrick Drew" w:date="2020-05-12T18:19:00Z">
              <w:rPr>
                <w:rFonts w:ascii="Cambria Math" w:hAnsi="Cambria Math"/>
                <w:sz w:val="22"/>
                <w:szCs w:val="22"/>
              </w:rPr>
            </w:rPrChange>
          </w:rPr>
          <m:t>HbT)</m:t>
        </m:r>
      </m:oMath>
      <w:r w:rsidR="00E4668C" w:rsidRPr="00EE2D4E">
        <w:rPr>
          <w:rFonts w:ascii="Arial" w:hAnsi="Arial" w:cs="Arial"/>
          <w:sz w:val="22"/>
          <w:szCs w:val="22"/>
          <w:rPrChange w:id="1729" w:author="Patrick Drew" w:date="2020-05-12T18:19:00Z">
            <w:rPr>
              <w:sz w:val="22"/>
              <w:szCs w:val="22"/>
            </w:rPr>
          </w:rPrChange>
        </w:rPr>
        <w:t xml:space="preserve"> during different arousal-states. MUA power [300-3000 Hz] (top) and the LFP [1-100 Hz] (bottom) were consistently correlated with hemodynamics at varying degrees. </w:t>
      </w:r>
      <w:r w:rsidR="00E4668C" w:rsidRPr="00EE2D4E">
        <w:rPr>
          <w:rFonts w:ascii="Arial" w:hAnsi="Arial" w:cs="Arial"/>
          <w:b/>
          <w:bCs/>
          <w:sz w:val="22"/>
          <w:szCs w:val="22"/>
          <w:rPrChange w:id="1730" w:author="Patrick Drew" w:date="2020-05-12T18:19:00Z">
            <w:rPr>
              <w:b/>
              <w:bCs/>
              <w:sz w:val="22"/>
              <w:szCs w:val="22"/>
            </w:rPr>
          </w:rPrChange>
        </w:rPr>
        <w:t>a</w:t>
      </w:r>
      <w:r w:rsidR="00E4668C" w:rsidRPr="00EE2D4E">
        <w:rPr>
          <w:rFonts w:ascii="Arial" w:hAnsi="Arial" w:cs="Arial"/>
          <w:sz w:val="22"/>
          <w:szCs w:val="22"/>
          <w:rPrChange w:id="1731" w:author="Patrick Drew" w:date="2020-05-12T18:19:00Z">
            <w:rPr>
              <w:sz w:val="22"/>
              <w:szCs w:val="22"/>
            </w:rPr>
          </w:rPrChange>
        </w:rPr>
        <w:t xml:space="preserve">, Awake rest. </w:t>
      </w:r>
      <w:r w:rsidR="00E4668C" w:rsidRPr="00EE2D4E">
        <w:rPr>
          <w:rFonts w:ascii="Arial" w:hAnsi="Arial" w:cs="Arial"/>
          <w:b/>
          <w:bCs/>
          <w:sz w:val="22"/>
          <w:szCs w:val="22"/>
          <w:rPrChange w:id="1732" w:author="Patrick Drew" w:date="2020-05-12T18:19:00Z">
            <w:rPr>
              <w:b/>
              <w:bCs/>
              <w:sz w:val="22"/>
              <w:szCs w:val="22"/>
            </w:rPr>
          </w:rPrChange>
        </w:rPr>
        <w:t>b</w:t>
      </w:r>
      <w:r w:rsidR="00E4668C" w:rsidRPr="00EE2D4E">
        <w:rPr>
          <w:rFonts w:ascii="Arial" w:hAnsi="Arial" w:cs="Arial"/>
          <w:sz w:val="22"/>
          <w:szCs w:val="22"/>
          <w:rPrChange w:id="1733" w:author="Patrick Drew" w:date="2020-05-12T18:19:00Z">
            <w:rPr>
              <w:sz w:val="22"/>
              <w:szCs w:val="22"/>
            </w:rPr>
          </w:rPrChange>
        </w:rPr>
        <w:t xml:space="preserve">, NREM sleep. </w:t>
      </w:r>
      <w:r w:rsidR="00E4668C" w:rsidRPr="00EE2D4E">
        <w:rPr>
          <w:rFonts w:ascii="Arial" w:hAnsi="Arial" w:cs="Arial"/>
          <w:b/>
          <w:bCs/>
          <w:sz w:val="22"/>
          <w:szCs w:val="22"/>
          <w:rPrChange w:id="1734" w:author="Patrick Drew" w:date="2020-05-12T18:19:00Z">
            <w:rPr>
              <w:b/>
              <w:bCs/>
              <w:sz w:val="22"/>
              <w:szCs w:val="22"/>
            </w:rPr>
          </w:rPrChange>
        </w:rPr>
        <w:t>c</w:t>
      </w:r>
      <w:r w:rsidR="00E4668C" w:rsidRPr="00EE2D4E">
        <w:rPr>
          <w:rFonts w:ascii="Arial" w:hAnsi="Arial" w:cs="Arial"/>
          <w:sz w:val="22"/>
          <w:szCs w:val="22"/>
          <w:rPrChange w:id="1735" w:author="Patrick Drew" w:date="2020-05-12T18:19:00Z">
            <w:rPr>
              <w:sz w:val="22"/>
              <w:szCs w:val="22"/>
            </w:rPr>
          </w:rPrChange>
        </w:rPr>
        <w:t xml:space="preserve">, REM sleep. Shaded regions indicate population </w:t>
      </w:r>
      <w:proofErr w:type="spellStart"/>
      <w:r w:rsidR="00E4668C" w:rsidRPr="00EE2D4E">
        <w:rPr>
          <w:rFonts w:ascii="Arial" w:hAnsi="Arial" w:cs="Arial"/>
          <w:sz w:val="22"/>
          <w:szCs w:val="22"/>
          <w:rPrChange w:id="1736" w:author="Patrick Drew" w:date="2020-05-12T18:19:00Z">
            <w:rPr>
              <w:sz w:val="22"/>
              <w:szCs w:val="22"/>
            </w:rPr>
          </w:rPrChange>
        </w:rPr>
        <w:t>s.d.</w:t>
      </w:r>
      <w:proofErr w:type="spellEnd"/>
      <w:r w:rsidR="00E4668C" w:rsidRPr="00EE2D4E">
        <w:rPr>
          <w:rFonts w:ascii="Arial" w:hAnsi="Arial" w:cs="Arial"/>
          <w:sz w:val="22"/>
          <w:szCs w:val="22"/>
          <w:rPrChange w:id="1737" w:author="Patrick Drew" w:date="2020-05-12T18:19:00Z">
            <w:rPr>
              <w:sz w:val="22"/>
              <w:szCs w:val="22"/>
            </w:rPr>
          </w:rPrChange>
        </w:rPr>
        <w:t xml:space="preserve"> (N = 14 mice, n = 28 hemispheres).</w:t>
      </w:r>
    </w:p>
    <w:p w14:paraId="661F5D7A" w14:textId="77777777" w:rsidR="00AE5711" w:rsidRPr="00EE2D4E" w:rsidRDefault="00AE5711">
      <w:pPr>
        <w:spacing w:after="300" w:line="360" w:lineRule="auto"/>
        <w:contextualSpacing/>
        <w:jc w:val="both"/>
        <w:rPr>
          <w:rFonts w:ascii="Arial" w:hAnsi="Arial" w:cs="Arial"/>
          <w:b/>
          <w:bCs/>
          <w:sz w:val="22"/>
          <w:szCs w:val="22"/>
          <w:rPrChange w:id="1738" w:author="Patrick Drew" w:date="2020-05-12T18:19:00Z">
            <w:rPr>
              <w:b/>
              <w:bCs/>
              <w:sz w:val="22"/>
              <w:szCs w:val="22"/>
            </w:rPr>
          </w:rPrChange>
        </w:rPr>
        <w:pPrChange w:id="1739" w:author="Patrick Drew" w:date="2020-05-12T18:16:00Z">
          <w:pPr>
            <w:spacing w:after="300"/>
            <w:contextualSpacing/>
            <w:jc w:val="both"/>
          </w:pPr>
        </w:pPrChange>
      </w:pPr>
    </w:p>
    <w:p w14:paraId="5E76775F" w14:textId="7E5A37E6" w:rsidR="00E4668C" w:rsidRPr="00EE2D4E" w:rsidRDefault="00E4668C">
      <w:pPr>
        <w:spacing w:after="300" w:line="360" w:lineRule="auto"/>
        <w:contextualSpacing/>
        <w:jc w:val="both"/>
        <w:rPr>
          <w:rFonts w:ascii="Arial" w:hAnsi="Arial" w:cs="Arial"/>
          <w:sz w:val="22"/>
          <w:szCs w:val="22"/>
          <w:rPrChange w:id="1740" w:author="Patrick Drew" w:date="2020-05-12T18:19:00Z">
            <w:rPr>
              <w:sz w:val="22"/>
              <w:szCs w:val="22"/>
            </w:rPr>
          </w:rPrChange>
        </w:rPr>
        <w:pPrChange w:id="1741" w:author="Patrick Drew" w:date="2020-05-12T18:16:00Z">
          <w:pPr>
            <w:spacing w:after="300"/>
            <w:contextualSpacing/>
            <w:jc w:val="both"/>
          </w:pPr>
        </w:pPrChange>
      </w:pPr>
      <w:r w:rsidRPr="00EE2D4E">
        <w:rPr>
          <w:rFonts w:ascii="Arial" w:hAnsi="Arial" w:cs="Arial"/>
          <w:b/>
          <w:bCs/>
          <w:sz w:val="22"/>
          <w:szCs w:val="22"/>
          <w:rPrChange w:id="1742" w:author="Patrick Drew" w:date="2020-05-12T18:19:00Z">
            <w:rPr>
              <w:b/>
              <w:bCs/>
              <w:sz w:val="22"/>
              <w:szCs w:val="22"/>
            </w:rPr>
          </w:rPrChange>
        </w:rPr>
        <w:t xml:space="preserve">Fig. 9 </w:t>
      </w:r>
      <w:r w:rsidRPr="00EE2D4E">
        <w:rPr>
          <w:rFonts w:ascii="Calibri" w:hAnsi="Calibri" w:cs="Calibri"/>
          <w:b/>
          <w:bCs/>
          <w:sz w:val="22"/>
          <w:szCs w:val="22"/>
        </w:rPr>
        <w:t>﻿</w:t>
      </w:r>
      <w:r w:rsidRPr="00EE2D4E">
        <w:rPr>
          <w:rFonts w:ascii="Arial" w:hAnsi="Arial" w:cs="Arial"/>
          <w:b/>
          <w:bCs/>
          <w:sz w:val="22"/>
          <w:szCs w:val="22"/>
          <w:rPrChange w:id="1743" w:author="Patrick Drew" w:date="2020-05-12T18:19:00Z">
            <w:rPr>
              <w:b/>
              <w:bCs/>
              <w:sz w:val="22"/>
              <w:szCs w:val="22"/>
            </w:rPr>
          </w:rPrChange>
        </w:rPr>
        <w:t xml:space="preserve">| Influence of arousal-state on vascular correlations to ongoing neural activity. </w:t>
      </w:r>
      <w:r w:rsidRPr="00EE2D4E">
        <w:rPr>
          <w:rFonts w:ascii="Arial" w:hAnsi="Arial" w:cs="Arial"/>
          <w:sz w:val="22"/>
          <w:szCs w:val="22"/>
          <w:rPrChange w:id="1744" w:author="Patrick Drew" w:date="2020-05-12T18:19:00Z">
            <w:rPr>
              <w:sz w:val="22"/>
              <w:szCs w:val="22"/>
            </w:rPr>
          </w:rPrChange>
        </w:rPr>
        <w:t xml:space="preserve">Our </w:t>
      </w:r>
      <w:r w:rsidR="003705D2" w:rsidRPr="00EE2D4E">
        <w:rPr>
          <w:rFonts w:ascii="Arial" w:hAnsi="Arial" w:cs="Arial"/>
          <w:sz w:val="22"/>
          <w:szCs w:val="22"/>
          <w:rPrChange w:id="1745" w:author="Patrick Drew" w:date="2020-05-12T18:19:00Z">
            <w:rPr>
              <w:sz w:val="22"/>
              <w:szCs w:val="22"/>
            </w:rPr>
          </w:rPrChange>
        </w:rPr>
        <w:t>awake resting data and stimulus/whisking-evoked data is in line with previously published results showing their contributions to awake neural-</w:t>
      </w:r>
      <w:proofErr w:type="spellStart"/>
      <w:r w:rsidR="003705D2" w:rsidRPr="00EE2D4E">
        <w:rPr>
          <w:rFonts w:ascii="Arial" w:hAnsi="Arial" w:cs="Arial"/>
          <w:sz w:val="22"/>
          <w:szCs w:val="22"/>
          <w:rPrChange w:id="1746" w:author="Patrick Drew" w:date="2020-05-12T18:19:00Z">
            <w:rPr>
              <w:sz w:val="22"/>
              <w:szCs w:val="22"/>
            </w:rPr>
          </w:rPrChange>
        </w:rPr>
        <w:t>hemo</w:t>
      </w:r>
      <w:proofErr w:type="spellEnd"/>
      <w:r w:rsidR="003705D2" w:rsidRPr="00EE2D4E">
        <w:rPr>
          <w:rFonts w:ascii="Arial" w:hAnsi="Arial" w:cs="Arial"/>
          <w:sz w:val="22"/>
          <w:szCs w:val="22"/>
          <w:rPrChange w:id="1747" w:author="Patrick Drew" w:date="2020-05-12T18:19:00Z">
            <w:rPr>
              <w:sz w:val="22"/>
              <w:szCs w:val="22"/>
            </w:rPr>
          </w:rPrChange>
        </w:rPr>
        <w:t xml:space="preserve"> correlations. During NREM and REM sleep both low-frequency neural and hemodynamic signals increase far beyond those seen during the awake state. Despite this increase in signal variance from the awake baseline, the connection between ongoing neural activity and subsequent hemodynamic fluctuations is far more correlated during sleep than it is during the awake state.</w:t>
      </w:r>
    </w:p>
    <w:p w14:paraId="68DBB85F" w14:textId="77777777" w:rsidR="00F24C4E" w:rsidRPr="00EE2D4E" w:rsidRDefault="00F24C4E">
      <w:pPr>
        <w:adjustRightInd w:val="0"/>
        <w:spacing w:line="360" w:lineRule="auto"/>
        <w:contextualSpacing/>
        <w:jc w:val="both"/>
        <w:rPr>
          <w:rFonts w:ascii="Arial" w:hAnsi="Arial" w:cs="Arial"/>
          <w:sz w:val="22"/>
          <w:szCs w:val="22"/>
          <w:rPrChange w:id="1748" w:author="Patrick Drew" w:date="2020-05-12T18:19:00Z">
            <w:rPr>
              <w:sz w:val="22"/>
              <w:szCs w:val="22"/>
            </w:rPr>
          </w:rPrChange>
        </w:rPr>
        <w:pPrChange w:id="1749" w:author="Patrick Drew" w:date="2020-05-12T18:16:00Z">
          <w:pPr>
            <w:adjustRightInd w:val="0"/>
            <w:contextualSpacing/>
            <w:jc w:val="both"/>
          </w:pPr>
        </w:pPrChange>
      </w:pPr>
    </w:p>
    <w:p w14:paraId="4CD44DD2" w14:textId="2707FA5C" w:rsidR="00E81E0D" w:rsidRPr="00EE2D4E" w:rsidRDefault="00CB2360">
      <w:pPr>
        <w:adjustRightInd w:val="0"/>
        <w:spacing w:line="360" w:lineRule="auto"/>
        <w:contextualSpacing/>
        <w:jc w:val="both"/>
        <w:rPr>
          <w:rFonts w:ascii="Arial" w:hAnsi="Arial" w:cs="Arial"/>
          <w:b/>
          <w:bCs/>
          <w:sz w:val="22"/>
          <w:szCs w:val="22"/>
          <w:u w:val="single"/>
          <w:rPrChange w:id="1750" w:author="Patrick Drew" w:date="2020-05-12T18:19:00Z">
            <w:rPr>
              <w:b/>
              <w:bCs/>
              <w:sz w:val="22"/>
              <w:szCs w:val="22"/>
              <w:u w:val="single"/>
            </w:rPr>
          </w:rPrChange>
        </w:rPr>
        <w:pPrChange w:id="1751" w:author="Patrick Drew" w:date="2020-05-12T18:16:00Z">
          <w:pPr>
            <w:adjustRightInd w:val="0"/>
            <w:contextualSpacing/>
            <w:jc w:val="both"/>
          </w:pPr>
        </w:pPrChange>
      </w:pPr>
      <w:r w:rsidRPr="00EE2D4E">
        <w:rPr>
          <w:rFonts w:ascii="Arial" w:hAnsi="Arial" w:cs="Arial"/>
          <w:b/>
          <w:bCs/>
          <w:sz w:val="22"/>
          <w:szCs w:val="22"/>
          <w:u w:val="single"/>
          <w:rPrChange w:id="1752" w:author="Patrick Drew" w:date="2020-05-12T18:19:00Z">
            <w:rPr>
              <w:b/>
              <w:bCs/>
              <w:sz w:val="22"/>
              <w:szCs w:val="22"/>
              <w:u w:val="single"/>
            </w:rPr>
          </w:rPrChange>
        </w:rPr>
        <w:t>Methods</w:t>
      </w:r>
    </w:p>
    <w:p w14:paraId="6061B6C8" w14:textId="168CD30C" w:rsidR="00CB2360" w:rsidRPr="00EE2D4E" w:rsidRDefault="002F5E2B">
      <w:pPr>
        <w:adjustRightInd w:val="0"/>
        <w:spacing w:line="360" w:lineRule="auto"/>
        <w:contextualSpacing/>
        <w:jc w:val="both"/>
        <w:rPr>
          <w:rFonts w:ascii="Arial" w:hAnsi="Arial" w:cs="Arial"/>
          <w:sz w:val="22"/>
          <w:szCs w:val="22"/>
          <w:rPrChange w:id="1753" w:author="Patrick Drew" w:date="2020-05-12T18:19:00Z">
            <w:rPr>
              <w:sz w:val="22"/>
              <w:szCs w:val="22"/>
            </w:rPr>
          </w:rPrChange>
        </w:rPr>
        <w:pPrChange w:id="1754" w:author="Patrick Drew" w:date="2020-05-12T18:16:00Z">
          <w:pPr>
            <w:adjustRightInd w:val="0"/>
            <w:contextualSpacing/>
            <w:jc w:val="both"/>
          </w:pPr>
        </w:pPrChange>
      </w:pPr>
      <w:r w:rsidRPr="00EE2D4E">
        <w:rPr>
          <w:rFonts w:ascii="Arial" w:hAnsi="Arial" w:cs="Arial"/>
          <w:sz w:val="22"/>
          <w:szCs w:val="22"/>
          <w:rPrChange w:id="1755" w:author="Patrick Drew" w:date="2020-05-12T18:19:00Z">
            <w:rPr>
              <w:sz w:val="22"/>
              <w:szCs w:val="22"/>
            </w:rPr>
          </w:rPrChange>
        </w:rPr>
        <w:t xml:space="preserve">Processed data is available at </w:t>
      </w:r>
      <w:r w:rsidRPr="00EE2D4E">
        <w:rPr>
          <w:rFonts w:ascii="Arial" w:hAnsi="Arial" w:cs="Arial"/>
          <w:b/>
          <w:bCs/>
          <w:sz w:val="22"/>
          <w:szCs w:val="22"/>
          <w:rPrChange w:id="1756" w:author="Patrick Drew" w:date="2020-05-12T18:19:00Z">
            <w:rPr>
              <w:b/>
              <w:bCs/>
              <w:sz w:val="22"/>
              <w:szCs w:val="22"/>
            </w:rPr>
          </w:rPrChange>
        </w:rPr>
        <w:t>[box link]</w:t>
      </w:r>
      <w:r w:rsidRPr="00EE2D4E">
        <w:rPr>
          <w:rFonts w:ascii="Arial" w:hAnsi="Arial" w:cs="Arial"/>
          <w:sz w:val="22"/>
          <w:szCs w:val="22"/>
          <w:rPrChange w:id="1757" w:author="Patrick Drew" w:date="2020-05-12T18:19:00Z">
            <w:rPr>
              <w:sz w:val="22"/>
              <w:szCs w:val="22"/>
            </w:rPr>
          </w:rPrChange>
        </w:rPr>
        <w:t xml:space="preserve"> analysis code is available at [</w:t>
      </w:r>
      <w:proofErr w:type="spellStart"/>
      <w:r w:rsidRPr="00EE2D4E">
        <w:rPr>
          <w:rFonts w:ascii="Arial" w:hAnsi="Arial" w:cs="Arial"/>
          <w:b/>
          <w:bCs/>
          <w:sz w:val="22"/>
          <w:szCs w:val="22"/>
          <w:rPrChange w:id="1758" w:author="Patrick Drew" w:date="2020-05-12T18:19:00Z">
            <w:rPr>
              <w:b/>
              <w:bCs/>
              <w:sz w:val="22"/>
              <w:szCs w:val="22"/>
            </w:rPr>
          </w:rPrChange>
        </w:rPr>
        <w:t>github</w:t>
      </w:r>
      <w:proofErr w:type="spellEnd"/>
      <w:r w:rsidRPr="00EE2D4E">
        <w:rPr>
          <w:rFonts w:ascii="Arial" w:hAnsi="Arial" w:cs="Arial"/>
          <w:b/>
          <w:bCs/>
          <w:sz w:val="22"/>
          <w:szCs w:val="22"/>
          <w:rPrChange w:id="1759" w:author="Patrick Drew" w:date="2020-05-12T18:19:00Z">
            <w:rPr>
              <w:b/>
              <w:bCs/>
              <w:sz w:val="22"/>
              <w:szCs w:val="22"/>
            </w:rPr>
          </w:rPrChange>
        </w:rPr>
        <w:t xml:space="preserve"> link]</w:t>
      </w:r>
      <w:r w:rsidRPr="00EE2D4E">
        <w:rPr>
          <w:rFonts w:ascii="Arial" w:hAnsi="Arial" w:cs="Arial"/>
          <w:sz w:val="22"/>
          <w:szCs w:val="22"/>
          <w:rPrChange w:id="1760" w:author="Patrick Drew" w:date="2020-05-12T18:19:00Z">
            <w:rPr>
              <w:sz w:val="22"/>
              <w:szCs w:val="22"/>
            </w:rPr>
          </w:rPrChange>
        </w:rPr>
        <w:t xml:space="preserve">. </w:t>
      </w:r>
      <w:del w:id="1761" w:author="Patrick Drew" w:date="2020-05-13T11:44:00Z">
        <w:r w:rsidRPr="00EE2D4E" w:rsidDel="008727EC">
          <w:rPr>
            <w:rFonts w:ascii="Arial" w:hAnsi="Arial" w:cs="Arial"/>
            <w:sz w:val="22"/>
            <w:szCs w:val="22"/>
            <w:rPrChange w:id="1762" w:author="Patrick Drew" w:date="2020-05-12T18:19:00Z">
              <w:rPr>
                <w:sz w:val="22"/>
                <w:szCs w:val="22"/>
              </w:rPr>
            </w:rPrChange>
          </w:rPr>
          <w:delText xml:space="preserve">Unprocessed/original data is available upon request. </w:delText>
        </w:r>
      </w:del>
    </w:p>
    <w:p w14:paraId="3317F9D1" w14:textId="77777777" w:rsidR="0090702E" w:rsidRPr="00EE2D4E" w:rsidRDefault="0090702E">
      <w:pPr>
        <w:adjustRightInd w:val="0"/>
        <w:spacing w:line="360" w:lineRule="auto"/>
        <w:contextualSpacing/>
        <w:jc w:val="both"/>
        <w:rPr>
          <w:rFonts w:ascii="Arial" w:hAnsi="Arial" w:cs="Arial"/>
          <w:sz w:val="22"/>
          <w:szCs w:val="22"/>
          <w:rPrChange w:id="1763" w:author="Patrick Drew" w:date="2020-05-12T18:19:00Z">
            <w:rPr>
              <w:sz w:val="22"/>
              <w:szCs w:val="22"/>
            </w:rPr>
          </w:rPrChange>
        </w:rPr>
        <w:pPrChange w:id="1764" w:author="Patrick Drew" w:date="2020-05-12T18:16:00Z">
          <w:pPr>
            <w:adjustRightInd w:val="0"/>
            <w:contextualSpacing/>
            <w:jc w:val="both"/>
          </w:pPr>
        </w:pPrChange>
      </w:pPr>
    </w:p>
    <w:p w14:paraId="7968FF11" w14:textId="1AD04C9E" w:rsidR="002F5E2B" w:rsidRPr="00EE2D4E" w:rsidRDefault="002F5E2B">
      <w:pPr>
        <w:adjustRightInd w:val="0"/>
        <w:spacing w:line="360" w:lineRule="auto"/>
        <w:contextualSpacing/>
        <w:jc w:val="both"/>
        <w:rPr>
          <w:rFonts w:ascii="Arial" w:hAnsi="Arial" w:cs="Arial"/>
          <w:b/>
          <w:bCs/>
          <w:sz w:val="22"/>
          <w:szCs w:val="22"/>
          <w:rPrChange w:id="1765" w:author="Patrick Drew" w:date="2020-05-12T18:19:00Z">
            <w:rPr>
              <w:b/>
              <w:bCs/>
              <w:sz w:val="22"/>
              <w:szCs w:val="22"/>
            </w:rPr>
          </w:rPrChange>
        </w:rPr>
        <w:pPrChange w:id="1766" w:author="Patrick Drew" w:date="2020-05-12T18:16:00Z">
          <w:pPr>
            <w:adjustRightInd w:val="0"/>
            <w:contextualSpacing/>
            <w:jc w:val="both"/>
          </w:pPr>
        </w:pPrChange>
      </w:pPr>
      <w:r w:rsidRPr="00EE2D4E">
        <w:rPr>
          <w:rFonts w:ascii="Arial" w:hAnsi="Arial" w:cs="Arial"/>
          <w:b/>
          <w:bCs/>
          <w:sz w:val="22"/>
          <w:szCs w:val="22"/>
          <w:rPrChange w:id="1767" w:author="Patrick Drew" w:date="2020-05-12T18:19:00Z">
            <w:rPr>
              <w:b/>
              <w:bCs/>
              <w:sz w:val="22"/>
              <w:szCs w:val="22"/>
            </w:rPr>
          </w:rPrChange>
        </w:rPr>
        <w:t>Animal procedures</w:t>
      </w:r>
    </w:p>
    <w:p w14:paraId="196D549D" w14:textId="5FACDFF9" w:rsidR="00D238F2" w:rsidRPr="00EE2D4E" w:rsidRDefault="00D238F2">
      <w:pPr>
        <w:adjustRightInd w:val="0"/>
        <w:spacing w:line="360" w:lineRule="auto"/>
        <w:contextualSpacing/>
        <w:jc w:val="both"/>
        <w:rPr>
          <w:rFonts w:ascii="Arial" w:hAnsi="Arial" w:cs="Arial"/>
          <w:sz w:val="22"/>
          <w:szCs w:val="22"/>
          <w:rPrChange w:id="1768" w:author="Patrick Drew" w:date="2020-05-12T18:19:00Z">
            <w:rPr>
              <w:sz w:val="22"/>
              <w:szCs w:val="22"/>
            </w:rPr>
          </w:rPrChange>
        </w:rPr>
        <w:pPrChange w:id="1769" w:author="Patrick Drew" w:date="2020-05-12T18:16:00Z">
          <w:pPr>
            <w:adjustRightInd w:val="0"/>
            <w:contextualSpacing/>
            <w:jc w:val="both"/>
          </w:pPr>
        </w:pPrChange>
      </w:pPr>
      <w:r w:rsidRPr="00EE2D4E">
        <w:rPr>
          <w:rFonts w:ascii="Arial" w:hAnsi="Arial" w:cs="Arial"/>
          <w:sz w:val="22"/>
          <w:szCs w:val="22"/>
          <w:rPrChange w:id="1770" w:author="Patrick Drew" w:date="2020-05-12T18:19:00Z">
            <w:rPr>
              <w:sz w:val="22"/>
              <w:szCs w:val="22"/>
            </w:rPr>
          </w:rPrChange>
        </w:rPr>
        <w:t xml:space="preserve">All procedures involving the use of animals were conducted in accordance and with approval from the Institutional Animal Care and Use Committee (IACUC) of Pennsylvania State University. All data was acquired from 20 C57BL/6J mice (Jackson Labs, strain 000664) comprised of 11 males and 9 females between the ages of 3 and 8 months of age. Of these 20 animals, 14 were used in IOS experiments and 6 </w:t>
      </w:r>
      <w:r w:rsidRPr="00EE2D4E">
        <w:rPr>
          <w:rFonts w:ascii="Arial" w:hAnsi="Arial" w:cs="Arial"/>
          <w:sz w:val="22"/>
          <w:szCs w:val="22"/>
          <w:rPrChange w:id="1771" w:author="Patrick Drew" w:date="2020-05-12T18:19:00Z">
            <w:rPr>
              <w:sz w:val="22"/>
              <w:szCs w:val="22"/>
            </w:rPr>
          </w:rPrChange>
        </w:rPr>
        <w:lastRenderedPageBreak/>
        <w:t>were used in two-photon experiments. Any animals that were excluded from a specific analysis will be noted as such. Mice were given food and water ad libitum and housed on a 12-hr light/dark cycle, remaining individually housed after surgery and throughout the duration of experiments. All experiments were performed during the animal’s light cycle period. Sample sizes are consistent with previous studies</w:t>
      </w:r>
      <w:r w:rsidR="00731F7C" w:rsidRPr="00EE2D4E">
        <w:rPr>
          <w:rFonts w:ascii="Arial" w:hAnsi="Arial" w:cs="Arial"/>
          <w:sz w:val="22"/>
          <w:szCs w:val="22"/>
          <w:rPrChange w:id="1772" w:author="Patrick Drew" w:date="2020-05-12T18:19:00Z">
            <w:rPr>
              <w:sz w:val="22"/>
              <w:szCs w:val="22"/>
            </w:rPr>
          </w:rPrChange>
        </w:rPr>
        <w:fldChar w:fldCharType="begin" w:fldLock="1"/>
      </w:r>
      <w:r w:rsidR="007C7F71" w:rsidRPr="00EE2D4E">
        <w:rPr>
          <w:rFonts w:ascii="Arial" w:hAnsi="Arial" w:cs="Arial"/>
          <w:sz w:val="22"/>
          <w:szCs w:val="22"/>
          <w:rPrChange w:id="1773" w:author="Patrick Drew" w:date="2020-05-12T18:19:00Z">
            <w:rPr>
              <w:sz w:val="22"/>
              <w:szCs w:val="22"/>
            </w:rPr>
          </w:rPrChange>
        </w:rPr>
        <w:instrText>ADDIN CSL_CITATION {"citationItems":[{"id":"ITEM-1","itemData":{"DOI":"10.1038/s41593-017-0007-y","ISSN":"15461726","abstract":"Spontaneous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Neuroscience","id":"ITEM-1","issue":"12","issued":{"date-parts":[["2017"]]},"page":"1761-1769","publisher":"Springer US","title":"Weak correlations between hemodynamic signals and ongoing neural activity during the resting state","type":"article-journal","volume":"20"},"uris":["http://www.mendeley.com/documents/?uuid=e24bdf4a-ebad-4158-aa64-dd6a9c97fa43"]},{"id":"ITEM-2","itemData":{"DOI":"10.1016/j.neuroimage.2014.10.030","ISSN":"10959572","abstract":"Voluntary locomotion is accompanied by large increases in cortical activity and localized increases in cerebral blood volume (CBV). We sought to quantitatively determine the spatial and temporal dynamics of voluntary locomotion-evoked cerebral hemodynamic changes. We measured single vessel dilations using two-photon microscopy and cortex-wide changes in CBV-related signal using intrinsic optical signal (IOS) imaging in head-fixed mice freely locomoting on a spherical treadmill. During bouts of locomotion, arteries dilated rapidly, while veins distended slightly and recovered slowly. The dynamics of diameter changes of both vessel types could be captured using a simple linear convolution model. Using these single vessel measurements, we developed a novel analysis approach to separate out spatially and temporally distinct arterial and venous components of the location-specific hemodynamic response functions (HRF) for IOS. The HRF of each pixel of was well fit by a sum of a fast arterial and a slow venous component. The HRFs of pixels in the limb representations of somatosensory cortex had a large arterial contribution, while in the frontal cortex the arterial contribution to the HRF was negligible. The venous contribution was much less localized, and was substantial in the frontal cortex. The spatial pattern and amplitude of these HRFs in response to locomotion in the cortex were robust across imaging sessions. Separating the more localized arterial component from the diffuse venous signals will be useful for dealing with the dynamic signals generated by naturalistic stimuli.","author":[{"dropping-particle":"","family":"Huo","given":"Bing Xing","non-dropping-particle":"","parse-names":false,"suffix":""},{"dropping-particle":"","family":"Gao","given":"Yu Rong","non-dropping-particle":"","parse-names":false,"suffix":""},{"dropping-particle":"","family":"Drew","given":"Patrick J.","non-dropping-particle":"","parse-names":false,"suffix":""}],"container-title":"NeuroImage","id":"ITEM-2","issued":{"date-parts":[["2015"]]},"page":"369-379","publisher":"Elsevier Inc.","title":"Quantitative separation of arterial and venous cerebral blood volume increases during voluntary locomotion","type":"article-journal","volume":"105"},"uris":["http://www.mendeley.com/documents/?uuid=9cc82ffc-d6ac-44e1-becd-e92086414372"]},{"id":"ITEM-3","itemData":{"DOI":"10.1073/pnas.1100428108","ISSN":"00278424","abstract":"Neural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America","id":"ITEM-3","issue":"20","issued":{"date-parts":[["2011"]]},"page":"8473-8478","title":"Fluctuating and sensory-induced vasodynamics in rodent cortex extend arteriole capacity","type":"article-journal","volume":"108"},"uris":["http://www.mendeley.com/documents/?uuid=7ecdd9a2-aa7f-43db-ad0b-dc8521c8831d"]}],"mendeley":{"formattedCitation":"(Drew et al., 2011; Huo et al., 2015; Winder et al., 2017)","plainTextFormattedCitation":"(Drew et al., 2011; Huo et al., 2015; Winder et al., 2017)","previouslyFormattedCitation":"(Drew et al., 2011; Huo et al., 2015; Winder et al., 2017)"},"properties":{"noteIndex":0},"schema":"https://github.com/citation-style-language/schema/raw/master/csl-citation.json"}</w:instrText>
      </w:r>
      <w:r w:rsidR="00731F7C" w:rsidRPr="00EE2D4E">
        <w:rPr>
          <w:rFonts w:ascii="Arial" w:hAnsi="Arial" w:cs="Arial"/>
          <w:sz w:val="22"/>
          <w:szCs w:val="22"/>
          <w:rPrChange w:id="1774" w:author="Patrick Drew" w:date="2020-05-12T18:19:00Z">
            <w:rPr>
              <w:sz w:val="22"/>
              <w:szCs w:val="22"/>
            </w:rPr>
          </w:rPrChange>
        </w:rPr>
        <w:fldChar w:fldCharType="separate"/>
      </w:r>
      <w:r w:rsidR="004D71F8" w:rsidRPr="00EE2D4E">
        <w:rPr>
          <w:rFonts w:ascii="Arial" w:hAnsi="Arial" w:cs="Arial"/>
          <w:noProof/>
          <w:sz w:val="22"/>
          <w:szCs w:val="22"/>
          <w:rPrChange w:id="1775" w:author="Patrick Drew" w:date="2020-05-12T18:19:00Z">
            <w:rPr>
              <w:noProof/>
              <w:sz w:val="22"/>
              <w:szCs w:val="22"/>
            </w:rPr>
          </w:rPrChange>
        </w:rPr>
        <w:t>(Drew et al., 2011; Huo et al., 2015; Winder et al., 2017)</w:t>
      </w:r>
      <w:r w:rsidR="00731F7C" w:rsidRPr="00EE2D4E">
        <w:rPr>
          <w:rFonts w:ascii="Arial" w:hAnsi="Arial" w:cs="Arial"/>
          <w:sz w:val="22"/>
          <w:szCs w:val="22"/>
          <w:rPrChange w:id="1776" w:author="Patrick Drew" w:date="2020-05-12T18:19:00Z">
            <w:rPr>
              <w:sz w:val="22"/>
              <w:szCs w:val="22"/>
            </w:rPr>
          </w:rPrChange>
        </w:rPr>
        <w:fldChar w:fldCharType="end"/>
      </w:r>
      <w:r w:rsidRPr="00EE2D4E">
        <w:rPr>
          <w:rFonts w:ascii="Arial" w:hAnsi="Arial" w:cs="Arial"/>
          <w:sz w:val="22"/>
          <w:szCs w:val="22"/>
          <w:rPrChange w:id="1777" w:author="Patrick Drew" w:date="2020-05-12T18:19:00Z">
            <w:rPr>
              <w:sz w:val="22"/>
              <w:szCs w:val="22"/>
            </w:rPr>
          </w:rPrChange>
        </w:rPr>
        <w:t>. The experimenter was not blind to the conditions of the experiments, data, or analysis.</w:t>
      </w:r>
    </w:p>
    <w:p w14:paraId="18C25361" w14:textId="77777777" w:rsidR="0090702E" w:rsidRPr="00EE2D4E" w:rsidRDefault="0090702E">
      <w:pPr>
        <w:adjustRightInd w:val="0"/>
        <w:spacing w:line="360" w:lineRule="auto"/>
        <w:contextualSpacing/>
        <w:jc w:val="both"/>
        <w:rPr>
          <w:rFonts w:ascii="Arial" w:hAnsi="Arial" w:cs="Arial"/>
          <w:sz w:val="22"/>
          <w:szCs w:val="22"/>
          <w:rPrChange w:id="1778" w:author="Patrick Drew" w:date="2020-05-12T18:19:00Z">
            <w:rPr>
              <w:sz w:val="22"/>
              <w:szCs w:val="22"/>
            </w:rPr>
          </w:rPrChange>
        </w:rPr>
        <w:pPrChange w:id="1779" w:author="Patrick Drew" w:date="2020-05-12T18:16:00Z">
          <w:pPr>
            <w:adjustRightInd w:val="0"/>
            <w:contextualSpacing/>
            <w:jc w:val="both"/>
          </w:pPr>
        </w:pPrChange>
      </w:pPr>
    </w:p>
    <w:p w14:paraId="48B48339" w14:textId="54AE0EA2" w:rsidR="00D238F2" w:rsidRPr="00EE2D4E" w:rsidRDefault="00D238F2">
      <w:pPr>
        <w:widowControl w:val="0"/>
        <w:autoSpaceDE w:val="0"/>
        <w:autoSpaceDN w:val="0"/>
        <w:adjustRightInd w:val="0"/>
        <w:spacing w:line="360" w:lineRule="auto"/>
        <w:contextualSpacing/>
        <w:jc w:val="both"/>
        <w:rPr>
          <w:rFonts w:ascii="Arial" w:hAnsi="Arial" w:cs="Arial"/>
          <w:b/>
          <w:bCs/>
          <w:sz w:val="22"/>
          <w:szCs w:val="22"/>
          <w:rPrChange w:id="1780" w:author="Patrick Drew" w:date="2020-05-12T18:19:00Z">
            <w:rPr>
              <w:b/>
              <w:bCs/>
              <w:sz w:val="22"/>
              <w:szCs w:val="22"/>
            </w:rPr>
          </w:rPrChange>
        </w:rPr>
        <w:pPrChange w:id="1781" w:author="Patrick Drew" w:date="2020-05-12T18:16:00Z">
          <w:pPr>
            <w:widowControl w:val="0"/>
            <w:autoSpaceDE w:val="0"/>
            <w:autoSpaceDN w:val="0"/>
            <w:adjustRightInd w:val="0"/>
            <w:contextualSpacing/>
            <w:jc w:val="both"/>
          </w:pPr>
        </w:pPrChange>
      </w:pPr>
      <w:r w:rsidRPr="00EE2D4E">
        <w:rPr>
          <w:rFonts w:ascii="Arial" w:hAnsi="Arial" w:cs="Arial"/>
          <w:b/>
          <w:bCs/>
          <w:sz w:val="22"/>
          <w:szCs w:val="22"/>
          <w:rPrChange w:id="1782" w:author="Patrick Drew" w:date="2020-05-12T18:19:00Z">
            <w:rPr>
              <w:b/>
              <w:bCs/>
              <w:sz w:val="22"/>
              <w:szCs w:val="22"/>
            </w:rPr>
          </w:rPrChange>
        </w:rPr>
        <w:t>Surgery</w:t>
      </w:r>
    </w:p>
    <w:p w14:paraId="3474490D" w14:textId="76E4617E" w:rsidR="00731F7C" w:rsidRPr="00EE2D4E" w:rsidRDefault="00731F7C">
      <w:pPr>
        <w:spacing w:line="360" w:lineRule="auto"/>
        <w:contextualSpacing/>
        <w:jc w:val="both"/>
        <w:rPr>
          <w:rFonts w:ascii="Arial" w:hAnsi="Arial" w:cs="Arial"/>
          <w:sz w:val="22"/>
          <w:szCs w:val="22"/>
          <w:rPrChange w:id="1783" w:author="Patrick Drew" w:date="2020-05-12T18:19:00Z">
            <w:rPr>
              <w:sz w:val="22"/>
              <w:szCs w:val="22"/>
            </w:rPr>
          </w:rPrChange>
        </w:rPr>
        <w:pPrChange w:id="1784" w:author="Patrick Drew" w:date="2020-05-12T18:16:00Z">
          <w:pPr>
            <w:contextualSpacing/>
            <w:jc w:val="both"/>
          </w:pPr>
        </w:pPrChange>
      </w:pPr>
      <w:r w:rsidRPr="00EE2D4E">
        <w:rPr>
          <w:rFonts w:ascii="Arial" w:hAnsi="Arial" w:cs="Arial"/>
          <w:i/>
          <w:iCs/>
          <w:sz w:val="22"/>
          <w:szCs w:val="22"/>
          <w:rPrChange w:id="1785" w:author="Patrick Drew" w:date="2020-05-12T18:19:00Z">
            <w:rPr>
              <w:i/>
              <w:iCs/>
              <w:sz w:val="22"/>
              <w:szCs w:val="22"/>
            </w:rPr>
          </w:rPrChange>
        </w:rPr>
        <w:t xml:space="preserve">Electrode, EMG, and window implantation procedure for intrinsic optical signal (IOS) imaging experiments. </w:t>
      </w:r>
      <w:r w:rsidRPr="00EE2D4E">
        <w:rPr>
          <w:rFonts w:ascii="Arial" w:hAnsi="Arial" w:cs="Arial"/>
          <w:sz w:val="22"/>
          <w:szCs w:val="22"/>
          <w:rPrChange w:id="1786" w:author="Patrick Drew" w:date="2020-05-12T18:19:00Z">
            <w:rPr>
              <w:sz w:val="22"/>
              <w:szCs w:val="22"/>
            </w:rPr>
          </w:rPrChange>
        </w:rPr>
        <w:t xml:space="preserve">Mice were </w:t>
      </w:r>
      <w:r w:rsidR="00C43E73" w:rsidRPr="00EE2D4E">
        <w:rPr>
          <w:rFonts w:ascii="Arial" w:hAnsi="Arial" w:cs="Arial"/>
          <w:sz w:val="22"/>
          <w:szCs w:val="22"/>
          <w:rPrChange w:id="1787" w:author="Patrick Drew" w:date="2020-05-12T18:19:00Z">
            <w:rPr>
              <w:sz w:val="22"/>
              <w:szCs w:val="22"/>
            </w:rPr>
          </w:rPrChange>
        </w:rPr>
        <w:t>anesthetized under</w:t>
      </w:r>
      <w:r w:rsidR="003841C0" w:rsidRPr="00EE2D4E">
        <w:rPr>
          <w:rFonts w:ascii="Arial" w:hAnsi="Arial" w:cs="Arial"/>
          <w:sz w:val="22"/>
          <w:szCs w:val="22"/>
          <w:rPrChange w:id="1788" w:author="Patrick Drew" w:date="2020-05-12T18:19:00Z">
            <w:rPr>
              <w:sz w:val="22"/>
              <w:szCs w:val="22"/>
            </w:rPr>
          </w:rPrChange>
        </w:rPr>
        <w:t xml:space="preserve"> </w:t>
      </w:r>
      <w:r w:rsidR="00C43E73" w:rsidRPr="00EE2D4E">
        <w:rPr>
          <w:rFonts w:ascii="Arial" w:hAnsi="Arial" w:cs="Arial"/>
          <w:sz w:val="22"/>
          <w:szCs w:val="22"/>
          <w:rPrChange w:id="1789" w:author="Patrick Drew" w:date="2020-05-12T18:19:00Z">
            <w:rPr>
              <w:sz w:val="22"/>
              <w:szCs w:val="22"/>
            </w:rPr>
          </w:rPrChange>
        </w:rPr>
        <w:t xml:space="preserve">Isoflurane </w:t>
      </w:r>
      <w:r w:rsidR="003841C0" w:rsidRPr="00EE2D4E">
        <w:rPr>
          <w:rFonts w:ascii="Arial" w:hAnsi="Arial" w:cs="Arial"/>
          <w:sz w:val="22"/>
          <w:szCs w:val="22"/>
          <w:rPrChange w:id="1790" w:author="Patrick Drew" w:date="2020-05-12T18:19:00Z">
            <w:rPr>
              <w:sz w:val="22"/>
              <w:szCs w:val="22"/>
            </w:rPr>
          </w:rPrChange>
        </w:rPr>
        <w:t xml:space="preserve">(5% induction, 2% maintenance) </w:t>
      </w:r>
      <w:r w:rsidR="00C43E73" w:rsidRPr="00EE2D4E">
        <w:rPr>
          <w:rFonts w:ascii="Arial" w:hAnsi="Arial" w:cs="Arial"/>
          <w:sz w:val="22"/>
          <w:szCs w:val="22"/>
          <w:rPrChange w:id="1791" w:author="Patrick Drew" w:date="2020-05-12T18:19:00Z">
            <w:rPr>
              <w:sz w:val="22"/>
              <w:szCs w:val="22"/>
            </w:rPr>
          </w:rPrChange>
        </w:rPr>
        <w:t xml:space="preserve">vaporized in oxygen </w:t>
      </w:r>
      <w:r w:rsidR="003F41B8" w:rsidRPr="00EE2D4E">
        <w:rPr>
          <w:rFonts w:ascii="Arial" w:hAnsi="Arial" w:cs="Arial"/>
          <w:sz w:val="22"/>
          <w:szCs w:val="22"/>
          <w:rPrChange w:id="1792" w:author="Patrick Drew" w:date="2020-05-12T18:19:00Z">
            <w:rPr>
              <w:sz w:val="22"/>
              <w:szCs w:val="22"/>
            </w:rPr>
          </w:rPrChange>
        </w:rPr>
        <w:t>during all</w:t>
      </w:r>
      <w:r w:rsidR="00EF2345" w:rsidRPr="00EE2D4E">
        <w:rPr>
          <w:rFonts w:ascii="Arial" w:hAnsi="Arial" w:cs="Arial"/>
          <w:sz w:val="22"/>
          <w:szCs w:val="22"/>
          <w:rPrChange w:id="1793" w:author="Patrick Drew" w:date="2020-05-12T18:19:00Z">
            <w:rPr>
              <w:sz w:val="22"/>
              <w:szCs w:val="22"/>
            </w:rPr>
          </w:rPrChange>
        </w:rPr>
        <w:t xml:space="preserve"> </w:t>
      </w:r>
      <w:r w:rsidR="003F41B8" w:rsidRPr="00EE2D4E">
        <w:rPr>
          <w:rFonts w:ascii="Arial" w:hAnsi="Arial" w:cs="Arial"/>
          <w:sz w:val="22"/>
          <w:szCs w:val="22"/>
          <w:rPrChange w:id="1794" w:author="Patrick Drew" w:date="2020-05-12T18:19:00Z">
            <w:rPr>
              <w:sz w:val="22"/>
              <w:szCs w:val="22"/>
            </w:rPr>
          </w:rPrChange>
        </w:rPr>
        <w:t>surgical procedures</w:t>
      </w:r>
      <w:r w:rsidR="00EF2345" w:rsidRPr="00EE2D4E">
        <w:rPr>
          <w:rFonts w:ascii="Arial" w:hAnsi="Arial" w:cs="Arial"/>
          <w:sz w:val="22"/>
          <w:szCs w:val="22"/>
          <w:rPrChange w:id="1795" w:author="Patrick Drew" w:date="2020-05-12T18:19:00Z">
            <w:rPr>
              <w:sz w:val="22"/>
              <w:szCs w:val="22"/>
            </w:rPr>
          </w:rPrChange>
        </w:rPr>
        <w:t xml:space="preserve">. The </w:t>
      </w:r>
      <w:r w:rsidR="0049663E" w:rsidRPr="00EE2D4E">
        <w:rPr>
          <w:rFonts w:ascii="Arial" w:hAnsi="Arial" w:cs="Arial"/>
          <w:sz w:val="22"/>
          <w:szCs w:val="22"/>
          <w:rPrChange w:id="1796" w:author="Patrick Drew" w:date="2020-05-12T18:19:00Z">
            <w:rPr>
              <w:sz w:val="22"/>
              <w:szCs w:val="22"/>
            </w:rPr>
          </w:rPrChange>
        </w:rPr>
        <w:t>incision site on the scalp was sterilized with betadine</w:t>
      </w:r>
      <w:r w:rsidR="0076757A" w:rsidRPr="00EE2D4E">
        <w:rPr>
          <w:rFonts w:ascii="Arial" w:hAnsi="Arial" w:cs="Arial"/>
          <w:sz w:val="22"/>
          <w:szCs w:val="22"/>
          <w:rPrChange w:id="1797" w:author="Patrick Drew" w:date="2020-05-12T18:19:00Z">
            <w:rPr>
              <w:sz w:val="22"/>
              <w:szCs w:val="22"/>
            </w:rPr>
          </w:rPrChange>
        </w:rPr>
        <w:t xml:space="preserve"> and 70% ethanol</w:t>
      </w:r>
      <w:r w:rsidR="0049663E" w:rsidRPr="00EE2D4E">
        <w:rPr>
          <w:rFonts w:ascii="Arial" w:hAnsi="Arial" w:cs="Arial"/>
          <w:sz w:val="22"/>
          <w:szCs w:val="22"/>
          <w:rPrChange w:id="1798" w:author="Patrick Drew" w:date="2020-05-12T18:19:00Z">
            <w:rPr>
              <w:sz w:val="22"/>
              <w:szCs w:val="22"/>
            </w:rPr>
          </w:rPrChange>
        </w:rPr>
        <w:t xml:space="preserve">, followed by the </w:t>
      </w:r>
      <w:r w:rsidR="00EF2345" w:rsidRPr="00EE2D4E">
        <w:rPr>
          <w:rFonts w:ascii="Arial" w:hAnsi="Arial" w:cs="Arial"/>
          <w:sz w:val="22"/>
          <w:szCs w:val="22"/>
          <w:rPrChange w:id="1799" w:author="Patrick Drew" w:date="2020-05-12T18:19:00Z">
            <w:rPr>
              <w:sz w:val="22"/>
              <w:szCs w:val="22"/>
            </w:rPr>
          </w:rPrChange>
        </w:rPr>
        <w:t>resect</w:t>
      </w:r>
      <w:r w:rsidR="0049663E" w:rsidRPr="00EE2D4E">
        <w:rPr>
          <w:rFonts w:ascii="Arial" w:hAnsi="Arial" w:cs="Arial"/>
          <w:sz w:val="22"/>
          <w:szCs w:val="22"/>
          <w:rPrChange w:id="1800" w:author="Patrick Drew" w:date="2020-05-12T18:19:00Z">
            <w:rPr>
              <w:sz w:val="22"/>
              <w:szCs w:val="22"/>
            </w:rPr>
          </w:rPrChange>
        </w:rPr>
        <w:t>ion</w:t>
      </w:r>
      <w:r w:rsidR="00EF2345" w:rsidRPr="00EE2D4E">
        <w:rPr>
          <w:rFonts w:ascii="Arial" w:hAnsi="Arial" w:cs="Arial"/>
          <w:sz w:val="22"/>
          <w:szCs w:val="22"/>
          <w:rPrChange w:id="1801" w:author="Patrick Drew" w:date="2020-05-12T18:19:00Z">
            <w:rPr>
              <w:sz w:val="22"/>
              <w:szCs w:val="22"/>
            </w:rPr>
          </w:rPrChange>
        </w:rPr>
        <w:t xml:space="preserve"> </w:t>
      </w:r>
      <w:r w:rsidR="0049663E" w:rsidRPr="00EE2D4E">
        <w:rPr>
          <w:rFonts w:ascii="Arial" w:hAnsi="Arial" w:cs="Arial"/>
          <w:sz w:val="22"/>
          <w:szCs w:val="22"/>
          <w:rPrChange w:id="1802" w:author="Patrick Drew" w:date="2020-05-12T18:19:00Z">
            <w:rPr>
              <w:sz w:val="22"/>
              <w:szCs w:val="22"/>
            </w:rPr>
          </w:rPrChange>
        </w:rPr>
        <w:t>of the skin and connective tissue.</w:t>
      </w:r>
      <w:r w:rsidR="002D10C4" w:rsidRPr="00EE2D4E">
        <w:rPr>
          <w:rFonts w:ascii="Arial" w:hAnsi="Arial" w:cs="Arial"/>
          <w:sz w:val="22"/>
          <w:szCs w:val="22"/>
          <w:rPrChange w:id="1803" w:author="Patrick Drew" w:date="2020-05-12T18:19:00Z">
            <w:rPr>
              <w:sz w:val="22"/>
              <w:szCs w:val="22"/>
            </w:rPr>
          </w:rPrChange>
        </w:rPr>
        <w:t xml:space="preserve"> A custom-machined </w:t>
      </w:r>
      <w:r w:rsidR="0023357F" w:rsidRPr="00EE2D4E">
        <w:rPr>
          <w:rFonts w:ascii="Arial" w:hAnsi="Arial" w:cs="Arial"/>
          <w:sz w:val="22"/>
          <w:szCs w:val="22"/>
          <w:rPrChange w:id="1804" w:author="Patrick Drew" w:date="2020-05-12T18:19:00Z">
            <w:rPr>
              <w:sz w:val="22"/>
              <w:szCs w:val="22"/>
            </w:rPr>
          </w:rPrChange>
        </w:rPr>
        <w:t>titanium</w:t>
      </w:r>
      <w:r w:rsidR="002D10C4" w:rsidRPr="00EE2D4E">
        <w:rPr>
          <w:rFonts w:ascii="Arial" w:hAnsi="Arial" w:cs="Arial"/>
          <w:sz w:val="22"/>
          <w:szCs w:val="22"/>
          <w:rPrChange w:id="1805" w:author="Patrick Drew" w:date="2020-05-12T18:19:00Z">
            <w:rPr>
              <w:sz w:val="22"/>
              <w:szCs w:val="22"/>
            </w:rPr>
          </w:rPrChange>
        </w:rPr>
        <w:t xml:space="preserve"> </w:t>
      </w:r>
      <w:proofErr w:type="spellStart"/>
      <w:r w:rsidR="002D10C4" w:rsidRPr="00EE2D4E">
        <w:rPr>
          <w:rFonts w:ascii="Arial" w:hAnsi="Arial" w:cs="Arial"/>
          <w:sz w:val="22"/>
          <w:szCs w:val="22"/>
          <w:rPrChange w:id="1806" w:author="Patrick Drew" w:date="2020-05-12T18:19:00Z">
            <w:rPr>
              <w:sz w:val="22"/>
              <w:szCs w:val="22"/>
            </w:rPr>
          </w:rPrChange>
        </w:rPr>
        <w:t>headb</w:t>
      </w:r>
      <w:r w:rsidR="0023357F" w:rsidRPr="00EE2D4E">
        <w:rPr>
          <w:rFonts w:ascii="Arial" w:hAnsi="Arial" w:cs="Arial"/>
          <w:sz w:val="22"/>
          <w:szCs w:val="22"/>
          <w:rPrChange w:id="1807" w:author="Patrick Drew" w:date="2020-05-12T18:19:00Z">
            <w:rPr>
              <w:sz w:val="22"/>
              <w:szCs w:val="22"/>
            </w:rPr>
          </w:rPrChange>
        </w:rPr>
        <w:t>ar</w:t>
      </w:r>
      <w:proofErr w:type="spellEnd"/>
      <w:r w:rsidR="0023357F" w:rsidRPr="00EE2D4E">
        <w:rPr>
          <w:rFonts w:ascii="Arial" w:hAnsi="Arial" w:cs="Arial"/>
          <w:sz w:val="22"/>
          <w:szCs w:val="22"/>
          <w:rPrChange w:id="1808" w:author="Patrick Drew" w:date="2020-05-12T18:19:00Z">
            <w:rPr>
              <w:sz w:val="22"/>
              <w:szCs w:val="22"/>
            </w:rPr>
          </w:rPrChange>
        </w:rPr>
        <w:t xml:space="preserve"> </w:t>
      </w:r>
      <w:r w:rsidR="007B4EA5" w:rsidRPr="00EE2D4E">
        <w:rPr>
          <w:rFonts w:ascii="Arial" w:hAnsi="Arial" w:cs="Arial"/>
          <w:sz w:val="22"/>
          <w:szCs w:val="22"/>
          <w:rPrChange w:id="1809" w:author="Patrick Drew" w:date="2020-05-12T18:19:00Z">
            <w:rPr>
              <w:sz w:val="22"/>
              <w:szCs w:val="22"/>
            </w:rPr>
          </w:rPrChange>
        </w:rPr>
        <w:t xml:space="preserve">for head-fixation </w:t>
      </w:r>
      <w:r w:rsidR="00CF3DA5" w:rsidRPr="00EE2D4E">
        <w:rPr>
          <w:rFonts w:ascii="Arial" w:hAnsi="Arial" w:cs="Arial"/>
          <w:sz w:val="22"/>
          <w:szCs w:val="22"/>
          <w:rPrChange w:id="1810" w:author="Patrick Drew" w:date="2020-05-12T18:19:00Z">
            <w:rPr>
              <w:sz w:val="22"/>
              <w:szCs w:val="22"/>
            </w:rPr>
          </w:rPrChange>
        </w:rPr>
        <w:t>(</w:t>
      </w:r>
      <w:r w:rsidR="00B76195" w:rsidRPr="00EE2D4E">
        <w:rPr>
          <w:rFonts w:ascii="Arial" w:hAnsi="Arial" w:cs="Arial"/>
          <w:sz w:val="22"/>
          <w:szCs w:val="22"/>
          <w:rPrChange w:id="1811" w:author="Patrick Drew" w:date="2020-05-12T18:19:00Z">
            <w:rPr/>
          </w:rPrChange>
        </w:rPr>
        <w:fldChar w:fldCharType="begin"/>
      </w:r>
      <w:r w:rsidR="00B76195" w:rsidRPr="00EE2D4E">
        <w:rPr>
          <w:rFonts w:ascii="Arial" w:hAnsi="Arial" w:cs="Arial"/>
          <w:sz w:val="22"/>
          <w:szCs w:val="22"/>
          <w:rPrChange w:id="1812" w:author="Patrick Drew" w:date="2020-05-12T18:19:00Z">
            <w:rPr/>
          </w:rPrChange>
        </w:rPr>
        <w:instrText xml:space="preserve"> HYPERLINK "https://github.com/DrewLab/Mouse-Head-Fixation" </w:instrText>
      </w:r>
      <w:r w:rsidR="00B76195" w:rsidRPr="00EE2D4E">
        <w:rPr>
          <w:rFonts w:ascii="Arial" w:hAnsi="Arial" w:cs="Arial"/>
          <w:sz w:val="22"/>
          <w:szCs w:val="22"/>
          <w:rPrChange w:id="1813" w:author="Patrick Drew" w:date="2020-05-12T18:19:00Z">
            <w:rPr>
              <w:rStyle w:val="Hyperlink"/>
              <w:rFonts w:eastAsiaTheme="majorEastAsia"/>
              <w:sz w:val="22"/>
              <w:szCs w:val="22"/>
            </w:rPr>
          </w:rPrChange>
        </w:rPr>
        <w:fldChar w:fldCharType="separate"/>
      </w:r>
      <w:r w:rsidR="00CF3DA5" w:rsidRPr="00EE2D4E">
        <w:rPr>
          <w:rStyle w:val="Hyperlink"/>
          <w:rFonts w:ascii="Arial" w:eastAsiaTheme="majorEastAsia" w:hAnsi="Arial" w:cs="Arial"/>
          <w:sz w:val="22"/>
          <w:szCs w:val="22"/>
          <w:rPrChange w:id="1814" w:author="Patrick Drew" w:date="2020-05-12T18:19:00Z">
            <w:rPr>
              <w:rStyle w:val="Hyperlink"/>
              <w:rFonts w:eastAsiaTheme="majorEastAsia"/>
              <w:sz w:val="22"/>
              <w:szCs w:val="22"/>
            </w:rPr>
          </w:rPrChange>
        </w:rPr>
        <w:t>https://github.com/DrewLab/Mouse-Head-Fixation</w:t>
      </w:r>
      <w:r w:rsidR="00B76195" w:rsidRPr="00EE2D4E">
        <w:rPr>
          <w:rStyle w:val="Hyperlink"/>
          <w:rFonts w:ascii="Arial" w:eastAsiaTheme="majorEastAsia" w:hAnsi="Arial" w:cs="Arial"/>
          <w:sz w:val="22"/>
          <w:szCs w:val="22"/>
          <w:rPrChange w:id="1815" w:author="Patrick Drew" w:date="2020-05-12T18:19:00Z">
            <w:rPr>
              <w:rStyle w:val="Hyperlink"/>
              <w:rFonts w:eastAsiaTheme="majorEastAsia"/>
              <w:sz w:val="22"/>
              <w:szCs w:val="22"/>
            </w:rPr>
          </w:rPrChange>
        </w:rPr>
        <w:fldChar w:fldCharType="end"/>
      </w:r>
      <w:r w:rsidR="00CF3DA5" w:rsidRPr="00EE2D4E">
        <w:rPr>
          <w:rFonts w:ascii="Arial" w:hAnsi="Arial" w:cs="Arial"/>
          <w:sz w:val="22"/>
          <w:szCs w:val="22"/>
          <w:rPrChange w:id="1816" w:author="Patrick Drew" w:date="2020-05-12T18:19:00Z">
            <w:rPr>
              <w:sz w:val="22"/>
              <w:szCs w:val="22"/>
            </w:rPr>
          </w:rPrChange>
        </w:rPr>
        <w:t xml:space="preserve">) </w:t>
      </w:r>
      <w:r w:rsidR="007B4EA5" w:rsidRPr="00EE2D4E">
        <w:rPr>
          <w:rFonts w:ascii="Arial" w:hAnsi="Arial" w:cs="Arial"/>
          <w:sz w:val="22"/>
          <w:szCs w:val="22"/>
          <w:rPrChange w:id="1817" w:author="Patrick Drew" w:date="2020-05-12T18:19:00Z">
            <w:rPr>
              <w:sz w:val="22"/>
              <w:szCs w:val="22"/>
            </w:rPr>
          </w:rPrChange>
        </w:rPr>
        <w:t xml:space="preserve">was adhered </w:t>
      </w:r>
      <w:r w:rsidR="00ED5611" w:rsidRPr="00EE2D4E">
        <w:rPr>
          <w:rFonts w:ascii="Arial" w:hAnsi="Arial" w:cs="Arial"/>
          <w:sz w:val="22"/>
          <w:szCs w:val="22"/>
          <w:rPrChange w:id="1818" w:author="Patrick Drew" w:date="2020-05-12T18:19:00Z">
            <w:rPr>
              <w:sz w:val="22"/>
              <w:szCs w:val="22"/>
            </w:rPr>
          </w:rPrChange>
        </w:rPr>
        <w:t>atop</w:t>
      </w:r>
      <w:r w:rsidR="007B4EA5" w:rsidRPr="00EE2D4E">
        <w:rPr>
          <w:rFonts w:ascii="Arial" w:hAnsi="Arial" w:cs="Arial"/>
          <w:sz w:val="22"/>
          <w:szCs w:val="22"/>
          <w:rPrChange w:id="1819" w:author="Patrick Drew" w:date="2020-05-12T18:19:00Z">
            <w:rPr>
              <w:sz w:val="22"/>
              <w:szCs w:val="22"/>
            </w:rPr>
          </w:rPrChange>
        </w:rPr>
        <w:t xml:space="preserve"> the </w:t>
      </w:r>
      <w:r w:rsidR="00ED5611" w:rsidRPr="00EE2D4E">
        <w:rPr>
          <w:rFonts w:ascii="Arial" w:hAnsi="Arial" w:cs="Arial"/>
          <w:sz w:val="22"/>
          <w:szCs w:val="22"/>
          <w:rPrChange w:id="1820" w:author="Patrick Drew" w:date="2020-05-12T18:19:00Z">
            <w:rPr>
              <w:sz w:val="22"/>
              <w:szCs w:val="22"/>
            </w:rPr>
          </w:rPrChange>
        </w:rPr>
        <w:t xml:space="preserve">occipital bone of the </w:t>
      </w:r>
      <w:r w:rsidR="007B4EA5" w:rsidRPr="00EE2D4E">
        <w:rPr>
          <w:rFonts w:ascii="Arial" w:hAnsi="Arial" w:cs="Arial"/>
          <w:sz w:val="22"/>
          <w:szCs w:val="22"/>
          <w:rPrChange w:id="1821" w:author="Patrick Drew" w:date="2020-05-12T18:19:00Z">
            <w:rPr>
              <w:sz w:val="22"/>
              <w:szCs w:val="22"/>
            </w:rPr>
          </w:rPrChange>
        </w:rPr>
        <w:t>skull with cyanoacrylate glue (</w:t>
      </w:r>
      <w:r w:rsidR="00697AB4" w:rsidRPr="00EE2D4E">
        <w:rPr>
          <w:rFonts w:ascii="Arial" w:hAnsi="Arial" w:cs="Arial"/>
          <w:sz w:val="22"/>
          <w:szCs w:val="22"/>
          <w:rPrChange w:id="1822" w:author="Patrick Drew" w:date="2020-05-12T18:19:00Z">
            <w:rPr>
              <w:sz w:val="22"/>
              <w:szCs w:val="22"/>
            </w:rPr>
          </w:rPrChange>
        </w:rPr>
        <w:t xml:space="preserve">32402, </w:t>
      </w:r>
      <w:proofErr w:type="spellStart"/>
      <w:r w:rsidR="00697AB4" w:rsidRPr="00EE2D4E">
        <w:rPr>
          <w:rFonts w:ascii="Arial" w:hAnsi="Arial" w:cs="Arial"/>
          <w:sz w:val="22"/>
          <w:szCs w:val="22"/>
          <w:rPrChange w:id="1823" w:author="Patrick Drew" w:date="2020-05-12T18:19:00Z">
            <w:rPr>
              <w:sz w:val="22"/>
              <w:szCs w:val="22"/>
            </w:rPr>
          </w:rPrChange>
        </w:rPr>
        <w:t>Vibra-Tite</w:t>
      </w:r>
      <w:proofErr w:type="spellEnd"/>
      <w:r w:rsidR="00697AB4" w:rsidRPr="00EE2D4E">
        <w:rPr>
          <w:rFonts w:ascii="Arial" w:hAnsi="Arial" w:cs="Arial"/>
          <w:sz w:val="22"/>
          <w:szCs w:val="22"/>
          <w:rPrChange w:id="1824" w:author="Patrick Drew" w:date="2020-05-12T18:19:00Z">
            <w:rPr>
              <w:sz w:val="22"/>
              <w:szCs w:val="22"/>
            </w:rPr>
          </w:rPrChange>
        </w:rPr>
        <w:t>) posterior to the lambda cranial suture</w:t>
      </w:r>
      <w:r w:rsidR="00ED5611" w:rsidRPr="00EE2D4E">
        <w:rPr>
          <w:rFonts w:ascii="Arial" w:hAnsi="Arial" w:cs="Arial"/>
          <w:sz w:val="22"/>
          <w:szCs w:val="22"/>
          <w:rPrChange w:id="1825" w:author="Patrick Drew" w:date="2020-05-12T18:19:00Z">
            <w:rPr>
              <w:sz w:val="22"/>
              <w:szCs w:val="22"/>
            </w:rPr>
          </w:rPrChange>
        </w:rPr>
        <w:t xml:space="preserve">. </w:t>
      </w:r>
      <w:r w:rsidR="00E333E9" w:rsidRPr="00EE2D4E">
        <w:rPr>
          <w:rFonts w:ascii="Arial" w:hAnsi="Arial" w:cs="Arial"/>
          <w:sz w:val="22"/>
          <w:szCs w:val="22"/>
          <w:rPrChange w:id="1826" w:author="Patrick Drew" w:date="2020-05-12T18:19:00Z">
            <w:rPr>
              <w:sz w:val="22"/>
              <w:szCs w:val="22"/>
            </w:rPr>
          </w:rPrChange>
        </w:rPr>
        <w:t>A</w:t>
      </w:r>
      <w:r w:rsidR="00ED5611" w:rsidRPr="00EE2D4E">
        <w:rPr>
          <w:rFonts w:ascii="Arial" w:hAnsi="Arial" w:cs="Arial"/>
          <w:sz w:val="22"/>
          <w:szCs w:val="22"/>
          <w:rPrChange w:id="1827" w:author="Patrick Drew" w:date="2020-05-12T18:19:00Z">
            <w:rPr>
              <w:sz w:val="22"/>
              <w:szCs w:val="22"/>
            </w:rPr>
          </w:rPrChange>
        </w:rPr>
        <w:t xml:space="preserve"> self-tapping </w:t>
      </w:r>
      <w:r w:rsidR="00E333E9" w:rsidRPr="00EE2D4E">
        <w:rPr>
          <w:rFonts w:ascii="Arial" w:hAnsi="Arial" w:cs="Arial"/>
          <w:sz w:val="22"/>
          <w:szCs w:val="22"/>
          <w:rPrChange w:id="1828" w:author="Patrick Drew" w:date="2020-05-12T18:19:00Z">
            <w:rPr>
              <w:sz w:val="22"/>
              <w:szCs w:val="22"/>
            </w:rPr>
          </w:rPrChange>
        </w:rPr>
        <w:t>3/32” #000 screw</w:t>
      </w:r>
      <w:r w:rsidR="00F307CD" w:rsidRPr="00EE2D4E">
        <w:rPr>
          <w:rFonts w:ascii="Arial" w:hAnsi="Arial" w:cs="Arial"/>
          <w:sz w:val="22"/>
          <w:szCs w:val="22"/>
          <w:rPrChange w:id="1829" w:author="Patrick Drew" w:date="2020-05-12T18:19:00Z">
            <w:rPr>
              <w:sz w:val="22"/>
              <w:szCs w:val="22"/>
            </w:rPr>
          </w:rPrChange>
        </w:rPr>
        <w:t xml:space="preserve"> </w:t>
      </w:r>
      <w:r w:rsidR="00E333E9" w:rsidRPr="00EE2D4E">
        <w:rPr>
          <w:rFonts w:ascii="Arial" w:hAnsi="Arial" w:cs="Arial"/>
          <w:sz w:val="22"/>
          <w:szCs w:val="22"/>
          <w:rPrChange w:id="1830" w:author="Patrick Drew" w:date="2020-05-12T18:19:00Z">
            <w:rPr>
              <w:sz w:val="22"/>
              <w:szCs w:val="22"/>
            </w:rPr>
          </w:rPrChange>
        </w:rPr>
        <w:t xml:space="preserve">(J.I. Morris) </w:t>
      </w:r>
      <w:r w:rsidR="00F307CD" w:rsidRPr="00EE2D4E">
        <w:rPr>
          <w:rFonts w:ascii="Arial" w:hAnsi="Arial" w:cs="Arial"/>
          <w:sz w:val="22"/>
          <w:szCs w:val="22"/>
          <w:rPrChange w:id="1831" w:author="Patrick Drew" w:date="2020-05-12T18:19:00Z">
            <w:rPr>
              <w:sz w:val="22"/>
              <w:szCs w:val="22"/>
            </w:rPr>
          </w:rPrChange>
        </w:rPr>
        <w:t>was</w:t>
      </w:r>
      <w:r w:rsidR="00E333E9" w:rsidRPr="00EE2D4E">
        <w:rPr>
          <w:rFonts w:ascii="Arial" w:hAnsi="Arial" w:cs="Arial"/>
          <w:sz w:val="22"/>
          <w:szCs w:val="22"/>
          <w:rPrChange w:id="1832" w:author="Patrick Drew" w:date="2020-05-12T18:19:00Z">
            <w:rPr>
              <w:sz w:val="22"/>
              <w:szCs w:val="22"/>
            </w:rPr>
          </w:rPrChange>
        </w:rPr>
        <w:t xml:space="preserve"> implanted into </w:t>
      </w:r>
      <w:r w:rsidR="00F307CD" w:rsidRPr="00EE2D4E">
        <w:rPr>
          <w:rFonts w:ascii="Arial" w:hAnsi="Arial" w:cs="Arial"/>
          <w:sz w:val="22"/>
          <w:szCs w:val="22"/>
          <w:rPrChange w:id="1833" w:author="Patrick Drew" w:date="2020-05-12T18:19:00Z">
            <w:rPr>
              <w:sz w:val="22"/>
              <w:szCs w:val="22"/>
            </w:rPr>
          </w:rPrChange>
        </w:rPr>
        <w:t xml:space="preserve">the center of </w:t>
      </w:r>
      <w:r w:rsidR="00E333E9" w:rsidRPr="00EE2D4E">
        <w:rPr>
          <w:rFonts w:ascii="Arial" w:hAnsi="Arial" w:cs="Arial"/>
          <w:sz w:val="22"/>
          <w:szCs w:val="22"/>
          <w:rPrChange w:id="1834" w:author="Patrick Drew" w:date="2020-05-12T18:19:00Z">
            <w:rPr>
              <w:sz w:val="22"/>
              <w:szCs w:val="22"/>
            </w:rPr>
          </w:rPrChange>
        </w:rPr>
        <w:t>each frontal bone</w:t>
      </w:r>
      <w:r w:rsidR="00F307CD" w:rsidRPr="00EE2D4E">
        <w:rPr>
          <w:rFonts w:ascii="Arial" w:hAnsi="Arial" w:cs="Arial"/>
          <w:sz w:val="22"/>
          <w:szCs w:val="22"/>
          <w:rPrChange w:id="1835" w:author="Patrick Drew" w:date="2020-05-12T18:19:00Z">
            <w:rPr>
              <w:sz w:val="22"/>
              <w:szCs w:val="22"/>
            </w:rPr>
          </w:rPrChange>
        </w:rPr>
        <w:t xml:space="preserve">. </w:t>
      </w:r>
      <w:r w:rsidR="006219B9" w:rsidRPr="00EE2D4E">
        <w:rPr>
          <w:rFonts w:ascii="Arial" w:hAnsi="Arial" w:cs="Arial"/>
          <w:sz w:val="22"/>
          <w:szCs w:val="22"/>
          <w:rPrChange w:id="1836" w:author="Patrick Drew" w:date="2020-05-12T18:19:00Z">
            <w:rPr>
              <w:sz w:val="22"/>
              <w:szCs w:val="22"/>
            </w:rPr>
          </w:rPrChange>
        </w:rPr>
        <w:t xml:space="preserve">A stainless-steel wire </w:t>
      </w:r>
      <w:proofErr w:type="gramStart"/>
      <w:r w:rsidR="006219B9" w:rsidRPr="00EE2D4E">
        <w:rPr>
          <w:rFonts w:ascii="Calibri" w:hAnsi="Calibri" w:cs="Calibri"/>
          <w:sz w:val="22"/>
          <w:szCs w:val="22"/>
        </w:rPr>
        <w:t>﻿</w:t>
      </w:r>
      <w:r w:rsidR="006219B9" w:rsidRPr="00EE2D4E">
        <w:rPr>
          <w:rFonts w:ascii="Arial" w:hAnsi="Arial" w:cs="Arial"/>
          <w:sz w:val="22"/>
          <w:szCs w:val="22"/>
          <w:rPrChange w:id="1837" w:author="Patrick Drew" w:date="2020-05-12T18:19:00Z">
            <w:rPr>
              <w:sz w:val="22"/>
              <w:szCs w:val="22"/>
            </w:rPr>
          </w:rPrChange>
        </w:rPr>
        <w:t>(</w:t>
      </w:r>
      <w:proofErr w:type="gramEnd"/>
      <w:r w:rsidR="006219B9" w:rsidRPr="00EE2D4E">
        <w:rPr>
          <w:rFonts w:ascii="Arial" w:hAnsi="Arial" w:cs="Arial"/>
          <w:sz w:val="22"/>
          <w:szCs w:val="22"/>
          <w:rPrChange w:id="1838" w:author="Patrick Drew" w:date="2020-05-12T18:19:00Z">
            <w:rPr>
              <w:sz w:val="22"/>
              <w:szCs w:val="22"/>
            </w:rPr>
          </w:rPrChange>
        </w:rPr>
        <w:t xml:space="preserve">A-M Systems, #792800) was wrapped around </w:t>
      </w:r>
      <w:r w:rsidR="00D21C3B" w:rsidRPr="00EE2D4E">
        <w:rPr>
          <w:rFonts w:ascii="Arial" w:hAnsi="Arial" w:cs="Arial"/>
          <w:sz w:val="22"/>
          <w:szCs w:val="22"/>
          <w:rPrChange w:id="1839" w:author="Patrick Drew" w:date="2020-05-12T18:19:00Z">
            <w:rPr>
              <w:sz w:val="22"/>
              <w:szCs w:val="22"/>
            </w:rPr>
          </w:rPrChange>
        </w:rPr>
        <w:t>one of the frontal screws to serve as a ground for neural recordings.</w:t>
      </w:r>
      <w:r w:rsidR="006219B9" w:rsidRPr="00EE2D4E">
        <w:rPr>
          <w:rFonts w:ascii="Arial" w:hAnsi="Arial" w:cs="Arial"/>
          <w:sz w:val="22"/>
          <w:szCs w:val="22"/>
          <w:rPrChange w:id="1840" w:author="Patrick Drew" w:date="2020-05-12T18:19:00Z">
            <w:rPr>
              <w:sz w:val="22"/>
              <w:szCs w:val="22"/>
            </w:rPr>
          </w:rPrChange>
        </w:rPr>
        <w:t xml:space="preserve"> </w:t>
      </w:r>
      <w:r w:rsidR="00E36C7A" w:rsidRPr="00EE2D4E">
        <w:rPr>
          <w:rFonts w:ascii="Arial" w:hAnsi="Arial" w:cs="Arial"/>
          <w:sz w:val="22"/>
          <w:szCs w:val="22"/>
          <w:rPrChange w:id="1841" w:author="Patrick Drew" w:date="2020-05-12T18:19:00Z">
            <w:rPr>
              <w:sz w:val="22"/>
              <w:szCs w:val="22"/>
            </w:rPr>
          </w:rPrChange>
        </w:rPr>
        <w:t xml:space="preserve">Two </w:t>
      </w:r>
      <w:r w:rsidR="00FE158F" w:rsidRPr="00EE2D4E">
        <w:rPr>
          <w:rFonts w:ascii="Arial" w:hAnsi="Arial" w:cs="Arial"/>
          <w:sz w:val="22"/>
          <w:szCs w:val="22"/>
          <w:rPrChange w:id="1842" w:author="Patrick Drew" w:date="2020-05-12T18:19:00Z">
            <w:rPr>
              <w:sz w:val="22"/>
              <w:szCs w:val="22"/>
            </w:rPr>
          </w:rPrChange>
        </w:rPr>
        <w:t>~4 mm x ~2 mm polished and reinforced thinned-skull windows were bilaterally implanted caudal to the bregma cranial suture</w:t>
      </w:r>
      <w:r w:rsidR="00205340" w:rsidRPr="00EE2D4E">
        <w:rPr>
          <w:rFonts w:ascii="Arial" w:hAnsi="Arial" w:cs="Arial"/>
          <w:sz w:val="22"/>
          <w:szCs w:val="22"/>
          <w:rPrChange w:id="1843" w:author="Patrick Drew" w:date="2020-05-12T18:19:00Z">
            <w:rPr>
              <w:sz w:val="22"/>
              <w:szCs w:val="22"/>
            </w:rPr>
          </w:rPrChange>
        </w:rPr>
        <w:t xml:space="preserve"> above the left and right somatosensory cortices</w:t>
      </w:r>
      <w:r w:rsidR="00EC28A1" w:rsidRPr="00EE2D4E">
        <w:rPr>
          <w:rFonts w:ascii="Arial" w:hAnsi="Arial" w:cs="Arial"/>
          <w:sz w:val="22"/>
          <w:szCs w:val="22"/>
          <w:rPrChange w:id="1844" w:author="Patrick Drew" w:date="2020-05-12T18:19:00Z">
            <w:rPr>
              <w:sz w:val="22"/>
              <w:szCs w:val="22"/>
            </w:rPr>
          </w:rPrChange>
        </w:rPr>
        <w:t xml:space="preserve"> as previously outlined</w:t>
      </w:r>
      <w:r w:rsidR="009C5F77" w:rsidRPr="00EE2D4E">
        <w:rPr>
          <w:rFonts w:ascii="Arial" w:hAnsi="Arial" w:cs="Arial"/>
          <w:sz w:val="22"/>
          <w:szCs w:val="22"/>
          <w:rPrChange w:id="1845" w:author="Patrick Drew" w:date="2020-05-12T18:19:00Z">
            <w:rPr>
              <w:sz w:val="22"/>
              <w:szCs w:val="22"/>
            </w:rPr>
          </w:rPrChange>
        </w:rPr>
        <w:fldChar w:fldCharType="begin" w:fldLock="1"/>
      </w:r>
      <w:r w:rsidR="007C7F71" w:rsidRPr="00EE2D4E">
        <w:rPr>
          <w:rFonts w:ascii="Arial" w:hAnsi="Arial" w:cs="Arial"/>
          <w:sz w:val="22"/>
          <w:szCs w:val="22"/>
          <w:rPrChange w:id="1846" w:author="Patrick Drew" w:date="2020-05-12T18:19:00Z">
            <w:rPr>
              <w:sz w:val="22"/>
              <w:szCs w:val="22"/>
            </w:rPr>
          </w:rPrChange>
        </w:rPr>
        <w:instrText>ADDIN CSL_CITATION {"citationItems":[{"id":"ITEM-1","itemData":{"DOI":"10.1038/nmeth.1530","ISSN":"15487091","abstract":"We present a method to form an optical window in the mouse skull that spans millimeters and is stable for months without causing brain inflammation. This enabled us to repeatedly image blood flow in cortical capillaries of awake mice and determine long-range correlations in speed. We also repeatedly imaged dendritic spines, microglia and angioarchitecture, as well as used illumination to drive motor output via optogenetics and induce microstrokes via photosensitizers. © 2010 Nature America, Inc. All rights reserved.","author":[{"dropping-particle":"","family":"Drew","given":"Patrick J.","non-dropping-particle":"","parse-names":false,"suffix":""},{"dropping-particle":"","family":"Shih","given":"Andy Y.","non-dropping-particle":"","parse-names":false,"suffix":""},{"dropping-particle":"","family":"Driscoll","given":"Jonathan D.","non-dropping-particle":"","parse-names":false,"suffix":""},{"dropping-particle":"","family":"Knutsen","given":"Per Magne","non-dropping-particle":"","parse-names":false,"suffix":""},{"dropping-particle":"","family":"Blinder","given":"Pablo","non-dropping-particle":"","parse-names":false,"suffix":""},{"dropping-particle":"","family":"Davalos","given":"Dimitrios","non-dropping-particle":"","parse-names":false,"suffix":""},{"dropping-particle":"","family":"Akassoglou","given":"Katerina","non-dropping-particle":"","parse-names":false,"suffix":""},{"dropping-particle":"","family":"Tsai","given":"Philbert S.","non-dropping-particle":"","parse-names":false,"suffix":""},{"dropping-particle":"","family":"Kleinfeld","given":"David","non-dropping-particle":"","parse-names":false,"suffix":""}],"container-title":"Nature Methods","id":"ITEM-1","issue":"12","issued":{"date-parts":[["2010"]]},"page":"981-984","title":"Chronic optical access through a polished and reinforced thinned skull","type":"article-journal","volume":"7"},"uris":["http://www.mendeley.com/documents/?uuid=4dd26da1-670e-46a3-a56a-e7b46dabbb12"]},{"id":"ITEM-2","itemData":{"DOI":"10.3791/3742","ISSN":"1940087X","PMID":"22433225","abstract":"In vivo imaging of cortical function requires optical access to the brain without disruption of the intracranial environment. We present a method to form a polished and reinforced thinned skull (PoRTS) window in the mouse skull that spans several millimeters in diameter and is stable for months. The skull is thinned to 10 to 15 μm in thickness with a hand held drill to achieve optical clarity, and is then overlaid with cyanoacrylate glue and a cover glass to: 1) provide rigidity, 2) inhibit bone regrowth and 3) reduce light scattering from irregularities on the bone surface. Since the skull is not breached, any inflammation that could affect the process being studied is greatly reduced. Imaging depths of up to 250 μm below the cortical surface can be achieved using two-photon laser scanning microscopy. This window is well suited to study cerebral blood flow and cellular function in both anesthetized and awake preparations. It further offers the opportunity to manipulate cell activity using optogenetics or to disrupt blood flow in targeted vessels by irradiation of circulating photosensitizers.","author":[{"dropping-particle":"","family":"Shih","given":"Andy Y.","non-dropping-particle":"","parse-names":false,"suffix":""},{"dropping-particle":"","family":"Mateo","given":"Celine","non-dropping-particle":"","parse-names":false,"suffix":""},{"dropping-particle":"","family":"Drew","given":"Patrick J.","non-dropping-particle":"","parse-names":false,"suffix":""},{"dropping-particle":"","family":"Tsai","given":"Philbert S.","non-dropping-particle":"","parse-names":false,"suffix":""},{"dropping-particle":"","family":"Kleinfeld","given":"David","non-dropping-particle":"","parse-names":false,"suffix":""}],"container-title":"Journal of visualized experiments : JoVE","id":"ITEM-2","issue":"61","issued":{"date-parts":[["2012"]]},"page":"1-6","title":"A polished and reinforced thinned-skull window for long-term imaging of the mouse brain.","type":"article-journal","volume":"61"},"uris":["http://www.mendeley.com/documents/?uuid=dc612a6f-3b12-48e3-a3ca-e944757889a4"]}],"mendeley":{"formattedCitation":"(Drew et al., 2010a; Shih et al., 2012)","plainTextFormattedCitation":"(Drew et al., 2010a; Shih et al., 2012)","previouslyFormattedCitation":"(Drew et al., 2010a; Shih et al., 2012)"},"properties":{"noteIndex":0},"schema":"https://github.com/citation-style-language/schema/raw/master/csl-citation.json"}</w:instrText>
      </w:r>
      <w:r w:rsidR="009C5F77" w:rsidRPr="00EE2D4E">
        <w:rPr>
          <w:rFonts w:ascii="Arial" w:hAnsi="Arial" w:cs="Arial"/>
          <w:sz w:val="22"/>
          <w:szCs w:val="22"/>
          <w:rPrChange w:id="1847" w:author="Patrick Drew" w:date="2020-05-12T18:19:00Z">
            <w:rPr>
              <w:sz w:val="22"/>
              <w:szCs w:val="22"/>
            </w:rPr>
          </w:rPrChange>
        </w:rPr>
        <w:fldChar w:fldCharType="separate"/>
      </w:r>
      <w:r w:rsidR="004D71F8" w:rsidRPr="00EE2D4E">
        <w:rPr>
          <w:rFonts w:ascii="Arial" w:hAnsi="Arial" w:cs="Arial"/>
          <w:noProof/>
          <w:sz w:val="22"/>
          <w:szCs w:val="22"/>
          <w:rPrChange w:id="1848" w:author="Patrick Drew" w:date="2020-05-12T18:19:00Z">
            <w:rPr>
              <w:noProof/>
              <w:sz w:val="22"/>
              <w:szCs w:val="22"/>
            </w:rPr>
          </w:rPrChange>
        </w:rPr>
        <w:t>(Drew et al., 2010a; Shih et al., 2012)</w:t>
      </w:r>
      <w:r w:rsidR="009C5F77" w:rsidRPr="00EE2D4E">
        <w:rPr>
          <w:rFonts w:ascii="Arial" w:hAnsi="Arial" w:cs="Arial"/>
          <w:sz w:val="22"/>
          <w:szCs w:val="22"/>
          <w:rPrChange w:id="1849" w:author="Patrick Drew" w:date="2020-05-12T18:19:00Z">
            <w:rPr>
              <w:sz w:val="22"/>
              <w:szCs w:val="22"/>
            </w:rPr>
          </w:rPrChange>
        </w:rPr>
        <w:fldChar w:fldCharType="end"/>
      </w:r>
      <w:r w:rsidR="009C5F77" w:rsidRPr="00EE2D4E">
        <w:rPr>
          <w:rFonts w:ascii="Arial" w:hAnsi="Arial" w:cs="Arial"/>
          <w:sz w:val="22"/>
          <w:szCs w:val="22"/>
          <w:rPrChange w:id="1850" w:author="Patrick Drew" w:date="2020-05-12T18:19:00Z">
            <w:rPr>
              <w:sz w:val="22"/>
              <w:szCs w:val="22"/>
            </w:rPr>
          </w:rPrChange>
        </w:rPr>
        <w:t xml:space="preserve">. </w:t>
      </w:r>
      <w:r w:rsidR="00D12A70" w:rsidRPr="00EE2D4E">
        <w:rPr>
          <w:rFonts w:ascii="Arial" w:hAnsi="Arial" w:cs="Arial"/>
          <w:sz w:val="22"/>
          <w:szCs w:val="22"/>
          <w:rPrChange w:id="1851" w:author="Patrick Drew" w:date="2020-05-12T18:19:00Z">
            <w:rPr>
              <w:sz w:val="22"/>
              <w:szCs w:val="22"/>
            </w:rPr>
          </w:rPrChange>
        </w:rPr>
        <w:t>The skull is thinned and then polished with 4F and 3F grit</w:t>
      </w:r>
      <w:r w:rsidR="00732615" w:rsidRPr="00EE2D4E">
        <w:rPr>
          <w:rFonts w:ascii="Arial" w:hAnsi="Arial" w:cs="Arial"/>
          <w:sz w:val="22"/>
          <w:szCs w:val="22"/>
          <w:rPrChange w:id="1852" w:author="Patrick Drew" w:date="2020-05-12T18:19:00Z">
            <w:rPr>
              <w:sz w:val="22"/>
              <w:szCs w:val="22"/>
            </w:rPr>
          </w:rPrChange>
        </w:rPr>
        <w:t>. A</w:t>
      </w:r>
      <w:r w:rsidR="00F04AED" w:rsidRPr="00EE2D4E">
        <w:rPr>
          <w:rFonts w:ascii="Arial" w:hAnsi="Arial" w:cs="Arial"/>
          <w:sz w:val="22"/>
          <w:szCs w:val="22"/>
          <w:rPrChange w:id="1853" w:author="Patrick Drew" w:date="2020-05-12T18:19:00Z">
            <w:rPr>
              <w:sz w:val="22"/>
              <w:szCs w:val="22"/>
            </w:rPr>
          </w:rPrChange>
        </w:rPr>
        <w:t xml:space="preserve"> </w:t>
      </w:r>
      <w:r w:rsidR="00F02F2D" w:rsidRPr="00EE2D4E">
        <w:rPr>
          <w:rFonts w:ascii="Arial" w:hAnsi="Arial" w:cs="Arial"/>
          <w:sz w:val="22"/>
          <w:szCs w:val="22"/>
          <w:rPrChange w:id="1854" w:author="Patrick Drew" w:date="2020-05-12T18:19:00Z">
            <w:rPr>
              <w:sz w:val="22"/>
              <w:szCs w:val="22"/>
            </w:rPr>
          </w:rPrChange>
        </w:rPr>
        <w:t>PFA</w:t>
      </w:r>
      <w:r w:rsidR="00F04AED" w:rsidRPr="00EE2D4E">
        <w:rPr>
          <w:rFonts w:ascii="Arial" w:hAnsi="Arial" w:cs="Arial"/>
          <w:sz w:val="22"/>
          <w:szCs w:val="22"/>
          <w:rPrChange w:id="1855" w:author="Patrick Drew" w:date="2020-05-12T18:19:00Z">
            <w:rPr>
              <w:sz w:val="22"/>
              <w:szCs w:val="22"/>
            </w:rPr>
          </w:rPrChange>
        </w:rPr>
        <w:t xml:space="preserve">-coated tungsten </w:t>
      </w:r>
      <w:proofErr w:type="spellStart"/>
      <w:r w:rsidR="00F04AED" w:rsidRPr="00EE2D4E">
        <w:rPr>
          <w:rFonts w:ascii="Arial" w:hAnsi="Arial" w:cs="Arial"/>
          <w:sz w:val="22"/>
          <w:szCs w:val="22"/>
          <w:rPrChange w:id="1856" w:author="Patrick Drew" w:date="2020-05-12T18:19:00Z">
            <w:rPr>
              <w:sz w:val="22"/>
              <w:szCs w:val="22"/>
            </w:rPr>
          </w:rPrChange>
        </w:rPr>
        <w:t>stereotrode</w:t>
      </w:r>
      <w:proofErr w:type="spellEnd"/>
      <w:r w:rsidR="00F04AED" w:rsidRPr="00EE2D4E">
        <w:rPr>
          <w:rFonts w:ascii="Arial" w:hAnsi="Arial" w:cs="Arial"/>
          <w:sz w:val="22"/>
          <w:szCs w:val="22"/>
          <w:rPrChange w:id="1857" w:author="Patrick Drew" w:date="2020-05-12T18:19:00Z">
            <w:rPr>
              <w:sz w:val="22"/>
              <w:szCs w:val="22"/>
            </w:rPr>
          </w:rPrChange>
        </w:rPr>
        <w:t xml:space="preserve"> </w:t>
      </w:r>
      <w:proofErr w:type="gramStart"/>
      <w:r w:rsidR="00F04AED" w:rsidRPr="00EE2D4E">
        <w:rPr>
          <w:rFonts w:ascii="Calibri" w:hAnsi="Calibri" w:cs="Calibri"/>
          <w:sz w:val="22"/>
          <w:szCs w:val="22"/>
        </w:rPr>
        <w:t>﻿</w:t>
      </w:r>
      <w:r w:rsidR="00F04AED" w:rsidRPr="00EE2D4E">
        <w:rPr>
          <w:rFonts w:ascii="Arial" w:hAnsi="Arial" w:cs="Arial"/>
          <w:sz w:val="22"/>
          <w:szCs w:val="22"/>
          <w:rPrChange w:id="1858" w:author="Patrick Drew" w:date="2020-05-12T18:19:00Z">
            <w:rPr>
              <w:sz w:val="22"/>
              <w:szCs w:val="22"/>
            </w:rPr>
          </w:rPrChange>
        </w:rPr>
        <w:t>(</w:t>
      </w:r>
      <w:proofErr w:type="gramEnd"/>
      <w:r w:rsidR="00F04AED" w:rsidRPr="00EE2D4E">
        <w:rPr>
          <w:rFonts w:ascii="Arial" w:hAnsi="Arial" w:cs="Arial"/>
          <w:sz w:val="22"/>
          <w:szCs w:val="22"/>
          <w:rPrChange w:id="1859" w:author="Patrick Drew" w:date="2020-05-12T18:19:00Z">
            <w:rPr>
              <w:sz w:val="22"/>
              <w:szCs w:val="22"/>
            </w:rPr>
          </w:rPrChange>
        </w:rPr>
        <w:t xml:space="preserve">AM systems, #795500) </w:t>
      </w:r>
      <w:r w:rsidR="004371F9" w:rsidRPr="00EE2D4E">
        <w:rPr>
          <w:rFonts w:ascii="Arial" w:hAnsi="Arial" w:cs="Arial"/>
          <w:sz w:val="22"/>
          <w:szCs w:val="22"/>
          <w:rPrChange w:id="1860" w:author="Patrick Drew" w:date="2020-05-12T18:19:00Z">
            <w:rPr>
              <w:sz w:val="22"/>
              <w:szCs w:val="22"/>
            </w:rPr>
          </w:rPrChange>
        </w:rPr>
        <w:t xml:space="preserve">is inserted </w:t>
      </w:r>
      <w:r w:rsidR="002A1223" w:rsidRPr="00EE2D4E">
        <w:rPr>
          <w:rFonts w:ascii="Arial" w:hAnsi="Arial" w:cs="Arial"/>
          <w:sz w:val="22"/>
          <w:szCs w:val="22"/>
          <w:rPrChange w:id="1861" w:author="Patrick Drew" w:date="2020-05-12T18:19:00Z">
            <w:rPr>
              <w:sz w:val="22"/>
              <w:szCs w:val="22"/>
            </w:rPr>
          </w:rPrChange>
        </w:rPr>
        <w:t>~</w:t>
      </w:r>
      <w:r w:rsidR="00B27EAE" w:rsidRPr="00EE2D4E">
        <w:rPr>
          <w:rFonts w:ascii="Arial" w:hAnsi="Arial" w:cs="Arial"/>
          <w:sz w:val="22"/>
          <w:szCs w:val="22"/>
          <w:rPrChange w:id="1862" w:author="Patrick Drew" w:date="2020-05-12T18:19:00Z">
            <w:rPr>
              <w:sz w:val="22"/>
              <w:szCs w:val="22"/>
            </w:rPr>
          </w:rPrChange>
        </w:rPr>
        <w:t xml:space="preserve">700 </w:t>
      </w:r>
      <w:r w:rsidR="00B27EAE" w:rsidRPr="00EE2D4E">
        <w:rPr>
          <w:rFonts w:ascii="Arial" w:hAnsi="Arial" w:cs="Arial"/>
          <w:sz w:val="22"/>
          <w:szCs w:val="22"/>
          <w:rPrChange w:id="1863" w:author="Patrick Drew" w:date="2020-05-12T18:19:00Z">
            <w:rPr>
              <w:sz w:val="22"/>
              <w:szCs w:val="22"/>
            </w:rPr>
          </w:rPrChange>
        </w:rPr>
        <w:sym w:font="Symbol" w:char="F06D"/>
      </w:r>
      <w:r w:rsidR="0023357F" w:rsidRPr="00EE2D4E">
        <w:rPr>
          <w:rFonts w:ascii="Arial" w:hAnsi="Arial" w:cs="Arial"/>
          <w:sz w:val="22"/>
          <w:szCs w:val="22"/>
          <w:rPrChange w:id="1864" w:author="Patrick Drew" w:date="2020-05-12T18:19:00Z">
            <w:rPr>
              <w:sz w:val="22"/>
              <w:szCs w:val="22"/>
            </w:rPr>
          </w:rPrChange>
        </w:rPr>
        <w:t>m</w:t>
      </w:r>
      <w:r w:rsidR="00B27EAE" w:rsidRPr="00EE2D4E">
        <w:rPr>
          <w:rFonts w:ascii="Arial" w:hAnsi="Arial" w:cs="Arial"/>
          <w:sz w:val="22"/>
          <w:szCs w:val="22"/>
          <w:rPrChange w:id="1865" w:author="Patrick Drew" w:date="2020-05-12T18:19:00Z">
            <w:rPr>
              <w:sz w:val="22"/>
              <w:szCs w:val="22"/>
            </w:rPr>
          </w:rPrChange>
        </w:rPr>
        <w:t xml:space="preserve"> in the z-axis </w:t>
      </w:r>
      <w:r w:rsidR="004371F9" w:rsidRPr="00EE2D4E">
        <w:rPr>
          <w:rFonts w:ascii="Arial" w:hAnsi="Arial" w:cs="Arial"/>
          <w:sz w:val="22"/>
          <w:szCs w:val="22"/>
          <w:rPrChange w:id="1866" w:author="Patrick Drew" w:date="2020-05-12T18:19:00Z">
            <w:rPr>
              <w:sz w:val="22"/>
              <w:szCs w:val="22"/>
            </w:rPr>
          </w:rPrChange>
        </w:rPr>
        <w:t xml:space="preserve">into the </w:t>
      </w:r>
      <w:r w:rsidR="005133A2" w:rsidRPr="00EE2D4E">
        <w:rPr>
          <w:rFonts w:ascii="Arial" w:hAnsi="Arial" w:cs="Arial"/>
          <w:sz w:val="22"/>
          <w:szCs w:val="22"/>
          <w:rPrChange w:id="1867" w:author="Patrick Drew" w:date="2020-05-12T18:19:00Z">
            <w:rPr>
              <w:sz w:val="22"/>
              <w:szCs w:val="22"/>
            </w:rPr>
          </w:rPrChange>
        </w:rPr>
        <w:t>whisker representation of somatosensory</w:t>
      </w:r>
      <w:r w:rsidR="004371F9" w:rsidRPr="00EE2D4E">
        <w:rPr>
          <w:rFonts w:ascii="Arial" w:hAnsi="Arial" w:cs="Arial"/>
          <w:sz w:val="22"/>
          <w:szCs w:val="22"/>
          <w:rPrChange w:id="1868" w:author="Patrick Drew" w:date="2020-05-12T18:19:00Z">
            <w:rPr>
              <w:sz w:val="22"/>
              <w:szCs w:val="22"/>
            </w:rPr>
          </w:rPrChange>
        </w:rPr>
        <w:t xml:space="preserve"> cortex </w:t>
      </w:r>
      <w:r w:rsidR="005133A2" w:rsidRPr="00EE2D4E">
        <w:rPr>
          <w:rFonts w:ascii="Arial" w:hAnsi="Arial" w:cs="Arial"/>
          <w:sz w:val="22"/>
          <w:szCs w:val="22"/>
          <w:rPrChange w:id="1869" w:author="Patrick Drew" w:date="2020-05-12T18:19:00Z">
            <w:rPr>
              <w:sz w:val="22"/>
              <w:szCs w:val="22"/>
            </w:rPr>
          </w:rPrChange>
        </w:rPr>
        <w:t>(</w:t>
      </w:r>
      <w:r w:rsidR="004371F9" w:rsidRPr="00EE2D4E">
        <w:rPr>
          <w:rFonts w:ascii="Arial" w:hAnsi="Arial" w:cs="Arial"/>
          <w:sz w:val="22"/>
          <w:szCs w:val="22"/>
          <w:rPrChange w:id="1870" w:author="Patrick Drew" w:date="2020-05-12T18:19:00Z">
            <w:rPr>
              <w:sz w:val="22"/>
              <w:szCs w:val="22"/>
            </w:rPr>
          </w:rPrChange>
        </w:rPr>
        <w:t xml:space="preserve">~2 mm caudal, ~3-3.5 mm lateral </w:t>
      </w:r>
      <w:r w:rsidR="005133A2" w:rsidRPr="00EE2D4E">
        <w:rPr>
          <w:rFonts w:ascii="Arial" w:hAnsi="Arial" w:cs="Arial"/>
          <w:sz w:val="22"/>
          <w:szCs w:val="22"/>
          <w:rPrChange w:id="1871" w:author="Patrick Drew" w:date="2020-05-12T18:19:00Z">
            <w:rPr>
              <w:sz w:val="22"/>
              <w:szCs w:val="22"/>
            </w:rPr>
          </w:rPrChange>
        </w:rPr>
        <w:t xml:space="preserve">from bregma) </w:t>
      </w:r>
      <w:r w:rsidR="00EE030F" w:rsidRPr="00EE2D4E">
        <w:rPr>
          <w:rFonts w:ascii="Arial" w:hAnsi="Arial" w:cs="Arial"/>
          <w:sz w:val="22"/>
          <w:szCs w:val="22"/>
          <w:rPrChange w:id="1872" w:author="Patrick Drew" w:date="2020-05-12T18:19:00Z">
            <w:rPr>
              <w:sz w:val="22"/>
              <w:szCs w:val="22"/>
            </w:rPr>
          </w:rPrChange>
        </w:rPr>
        <w:t>at 45</w:t>
      </w:r>
      <w:r w:rsidR="00EE030F" w:rsidRPr="00EE2D4E">
        <w:rPr>
          <w:rFonts w:ascii="Calibri" w:hAnsi="Calibri" w:cs="Calibri"/>
          <w:sz w:val="22"/>
          <w:szCs w:val="22"/>
        </w:rPr>
        <w:t>﻿</w:t>
      </w:r>
      <w:r w:rsidR="00EE030F" w:rsidRPr="00EE2D4E">
        <w:rPr>
          <w:rFonts w:ascii="Arial" w:hAnsi="Arial" w:cs="Arial"/>
          <w:sz w:val="22"/>
          <w:szCs w:val="22"/>
          <w:rPrChange w:id="1873" w:author="Patrick Drew" w:date="2020-05-12T18:19:00Z">
            <w:rPr>
              <w:sz w:val="22"/>
              <w:szCs w:val="22"/>
            </w:rPr>
          </w:rPrChange>
        </w:rPr>
        <w:t xml:space="preserve">° from </w:t>
      </w:r>
      <w:r w:rsidR="005133A2" w:rsidRPr="00EE2D4E">
        <w:rPr>
          <w:rFonts w:ascii="Arial" w:hAnsi="Arial" w:cs="Arial"/>
          <w:sz w:val="22"/>
          <w:szCs w:val="22"/>
          <w:rPrChange w:id="1874" w:author="Patrick Drew" w:date="2020-05-12T18:19:00Z">
            <w:rPr>
              <w:sz w:val="22"/>
              <w:szCs w:val="22"/>
            </w:rPr>
          </w:rPrChange>
        </w:rPr>
        <w:t>the h</w:t>
      </w:r>
      <w:r w:rsidR="00EE030F" w:rsidRPr="00EE2D4E">
        <w:rPr>
          <w:rFonts w:ascii="Arial" w:hAnsi="Arial" w:cs="Arial"/>
          <w:sz w:val="22"/>
          <w:szCs w:val="22"/>
          <w:rPrChange w:id="1875" w:author="Patrick Drew" w:date="2020-05-12T18:19:00Z">
            <w:rPr>
              <w:sz w:val="22"/>
              <w:szCs w:val="22"/>
            </w:rPr>
          </w:rPrChange>
        </w:rPr>
        <w:t>orizontal</w:t>
      </w:r>
      <w:r w:rsidR="00CD6823" w:rsidRPr="00EE2D4E">
        <w:rPr>
          <w:rFonts w:ascii="Arial" w:hAnsi="Arial" w:cs="Arial"/>
          <w:sz w:val="22"/>
          <w:szCs w:val="22"/>
          <w:rPrChange w:id="1876" w:author="Patrick Drew" w:date="2020-05-12T18:19:00Z">
            <w:rPr>
              <w:sz w:val="22"/>
              <w:szCs w:val="22"/>
            </w:rPr>
          </w:rPrChange>
        </w:rPr>
        <w:t xml:space="preserve"> along the </w:t>
      </w:r>
      <w:proofErr w:type="spellStart"/>
      <w:r w:rsidR="00CD6823" w:rsidRPr="00EE2D4E">
        <w:rPr>
          <w:rFonts w:ascii="Arial" w:hAnsi="Arial" w:cs="Arial"/>
          <w:sz w:val="22"/>
          <w:szCs w:val="22"/>
          <w:rPrChange w:id="1877" w:author="Patrick Drew" w:date="2020-05-12T18:19:00Z">
            <w:rPr>
              <w:sz w:val="22"/>
              <w:szCs w:val="22"/>
            </w:rPr>
          </w:rPrChange>
        </w:rPr>
        <w:t>rostrocaudal</w:t>
      </w:r>
      <w:proofErr w:type="spellEnd"/>
      <w:r w:rsidR="00CD6823" w:rsidRPr="00EE2D4E">
        <w:rPr>
          <w:rFonts w:ascii="Arial" w:hAnsi="Arial" w:cs="Arial"/>
          <w:sz w:val="22"/>
          <w:szCs w:val="22"/>
          <w:rPrChange w:id="1878" w:author="Patrick Drew" w:date="2020-05-12T18:19:00Z">
            <w:rPr>
              <w:sz w:val="22"/>
              <w:szCs w:val="22"/>
            </w:rPr>
          </w:rPrChange>
        </w:rPr>
        <w:t xml:space="preserve"> axis</w:t>
      </w:r>
      <w:r w:rsidR="00EE030F" w:rsidRPr="00EE2D4E">
        <w:rPr>
          <w:rFonts w:ascii="Arial" w:hAnsi="Arial" w:cs="Arial"/>
          <w:sz w:val="22"/>
          <w:szCs w:val="22"/>
          <w:rPrChange w:id="1879" w:author="Patrick Drew" w:date="2020-05-12T18:19:00Z">
            <w:rPr>
              <w:sz w:val="22"/>
              <w:szCs w:val="22"/>
            </w:rPr>
          </w:rPrChange>
        </w:rPr>
        <w:t>.</w:t>
      </w:r>
      <w:r w:rsidR="00A950B4" w:rsidRPr="00EE2D4E">
        <w:rPr>
          <w:rFonts w:ascii="Arial" w:hAnsi="Arial" w:cs="Arial"/>
          <w:sz w:val="22"/>
          <w:szCs w:val="22"/>
          <w:rPrChange w:id="1880" w:author="Patrick Drew" w:date="2020-05-12T18:19:00Z">
            <w:rPr>
              <w:sz w:val="22"/>
              <w:szCs w:val="22"/>
            </w:rPr>
          </w:rPrChange>
        </w:rPr>
        <w:t xml:space="preserve"> </w:t>
      </w:r>
      <w:r w:rsidR="00524141" w:rsidRPr="00EE2D4E">
        <w:rPr>
          <w:rFonts w:ascii="Arial" w:hAnsi="Arial" w:cs="Arial"/>
          <w:sz w:val="22"/>
          <w:szCs w:val="22"/>
          <w:rPrChange w:id="1881" w:author="Patrick Drew" w:date="2020-05-12T18:19:00Z">
            <w:rPr>
              <w:sz w:val="22"/>
              <w:szCs w:val="22"/>
            </w:rPr>
          </w:rPrChange>
        </w:rPr>
        <w:t xml:space="preserve">This is mirrored for left and right hemispheres. A third tungsten </w:t>
      </w:r>
      <w:proofErr w:type="spellStart"/>
      <w:r w:rsidR="00524141" w:rsidRPr="00EE2D4E">
        <w:rPr>
          <w:rFonts w:ascii="Arial" w:hAnsi="Arial" w:cs="Arial"/>
          <w:sz w:val="22"/>
          <w:szCs w:val="22"/>
          <w:rPrChange w:id="1882" w:author="Patrick Drew" w:date="2020-05-12T18:19:00Z">
            <w:rPr>
              <w:sz w:val="22"/>
              <w:szCs w:val="22"/>
            </w:rPr>
          </w:rPrChange>
        </w:rPr>
        <w:t>stereotrode</w:t>
      </w:r>
      <w:proofErr w:type="spellEnd"/>
      <w:r w:rsidR="00524141" w:rsidRPr="00EE2D4E">
        <w:rPr>
          <w:rFonts w:ascii="Arial" w:hAnsi="Arial" w:cs="Arial"/>
          <w:sz w:val="22"/>
          <w:szCs w:val="22"/>
          <w:rPrChange w:id="1883" w:author="Patrick Drew" w:date="2020-05-12T18:19:00Z">
            <w:rPr>
              <w:sz w:val="22"/>
              <w:szCs w:val="22"/>
            </w:rPr>
          </w:rPrChange>
        </w:rPr>
        <w:t xml:space="preserve"> is implanted </w:t>
      </w:r>
      <w:r w:rsidR="002A1223" w:rsidRPr="00EE2D4E">
        <w:rPr>
          <w:rFonts w:ascii="Arial" w:hAnsi="Arial" w:cs="Arial"/>
          <w:sz w:val="22"/>
          <w:szCs w:val="22"/>
          <w:rPrChange w:id="1884" w:author="Patrick Drew" w:date="2020-05-12T18:19:00Z">
            <w:rPr>
              <w:sz w:val="22"/>
              <w:szCs w:val="22"/>
            </w:rPr>
          </w:rPrChange>
        </w:rPr>
        <w:t xml:space="preserve">~1500 </w:t>
      </w:r>
      <w:r w:rsidR="002A1223" w:rsidRPr="00EE2D4E">
        <w:rPr>
          <w:rFonts w:ascii="Arial" w:hAnsi="Arial" w:cs="Arial"/>
          <w:sz w:val="22"/>
          <w:szCs w:val="22"/>
          <w:rPrChange w:id="1885" w:author="Patrick Drew" w:date="2020-05-12T18:19:00Z">
            <w:rPr>
              <w:sz w:val="22"/>
              <w:szCs w:val="22"/>
            </w:rPr>
          </w:rPrChange>
        </w:rPr>
        <w:sym w:font="Symbol" w:char="F06D"/>
      </w:r>
      <w:r w:rsidR="0023357F" w:rsidRPr="00EE2D4E">
        <w:rPr>
          <w:rFonts w:ascii="Arial" w:hAnsi="Arial" w:cs="Arial"/>
          <w:sz w:val="22"/>
          <w:szCs w:val="22"/>
          <w:rPrChange w:id="1886" w:author="Patrick Drew" w:date="2020-05-12T18:19:00Z">
            <w:rPr>
              <w:sz w:val="22"/>
              <w:szCs w:val="22"/>
            </w:rPr>
          </w:rPrChange>
        </w:rPr>
        <w:t>m</w:t>
      </w:r>
      <w:r w:rsidR="002A1223" w:rsidRPr="00EE2D4E">
        <w:rPr>
          <w:rFonts w:ascii="Arial" w:hAnsi="Arial" w:cs="Arial"/>
          <w:sz w:val="22"/>
          <w:szCs w:val="22"/>
          <w:rPrChange w:id="1887" w:author="Patrick Drew" w:date="2020-05-12T18:19:00Z">
            <w:rPr>
              <w:sz w:val="22"/>
              <w:szCs w:val="22"/>
            </w:rPr>
          </w:rPrChange>
        </w:rPr>
        <w:t xml:space="preserve"> in the z-axis </w:t>
      </w:r>
      <w:r w:rsidR="00524141" w:rsidRPr="00EE2D4E">
        <w:rPr>
          <w:rFonts w:ascii="Arial" w:hAnsi="Arial" w:cs="Arial"/>
          <w:sz w:val="22"/>
          <w:szCs w:val="22"/>
          <w:rPrChange w:id="1888" w:author="Patrick Drew" w:date="2020-05-12T18:19:00Z">
            <w:rPr>
              <w:sz w:val="22"/>
              <w:szCs w:val="22"/>
            </w:rPr>
          </w:rPrChange>
        </w:rPr>
        <w:t xml:space="preserve">into the CA1 region of the left hippocampus </w:t>
      </w:r>
      <w:r w:rsidR="006C1801" w:rsidRPr="00EE2D4E">
        <w:rPr>
          <w:rFonts w:ascii="Arial" w:hAnsi="Arial" w:cs="Arial"/>
          <w:sz w:val="22"/>
          <w:szCs w:val="22"/>
          <w:rPrChange w:id="1889" w:author="Patrick Drew" w:date="2020-05-12T18:19:00Z">
            <w:rPr>
              <w:sz w:val="22"/>
              <w:szCs w:val="22"/>
            </w:rPr>
          </w:rPrChange>
        </w:rPr>
        <w:t>(~2.5 mm caudal, 4-4.5 mm lateral from bregma) at 45° from the vertical along the medio</w:t>
      </w:r>
      <w:r w:rsidR="00936620" w:rsidRPr="00EE2D4E">
        <w:rPr>
          <w:rFonts w:ascii="Arial" w:hAnsi="Arial" w:cs="Arial"/>
          <w:sz w:val="22"/>
          <w:szCs w:val="22"/>
          <w:rPrChange w:id="1890" w:author="Patrick Drew" w:date="2020-05-12T18:19:00Z">
            <w:rPr>
              <w:sz w:val="22"/>
              <w:szCs w:val="22"/>
            </w:rPr>
          </w:rPrChange>
        </w:rPr>
        <w:t>lateral axis.</w:t>
      </w:r>
      <w:r w:rsidR="009D6467" w:rsidRPr="00EE2D4E">
        <w:rPr>
          <w:rFonts w:ascii="Arial" w:hAnsi="Arial" w:cs="Arial"/>
          <w:sz w:val="22"/>
          <w:szCs w:val="22"/>
          <w:rPrChange w:id="1891" w:author="Patrick Drew" w:date="2020-05-12T18:19:00Z">
            <w:rPr>
              <w:sz w:val="22"/>
              <w:szCs w:val="22"/>
            </w:rPr>
          </w:rPrChange>
        </w:rPr>
        <w:t xml:space="preserve"> Each electrode is positioned using a </w:t>
      </w:r>
      <w:r w:rsidR="009D6467" w:rsidRPr="00EE2D4E">
        <w:rPr>
          <w:rFonts w:ascii="Calibri" w:hAnsi="Calibri" w:cs="Calibri"/>
          <w:sz w:val="22"/>
          <w:szCs w:val="22"/>
        </w:rPr>
        <w:t>﻿</w:t>
      </w:r>
      <w:r w:rsidR="009D6467" w:rsidRPr="00EE2D4E">
        <w:rPr>
          <w:rFonts w:ascii="Arial" w:hAnsi="Arial" w:cs="Arial"/>
          <w:sz w:val="22"/>
          <w:szCs w:val="22"/>
          <w:rPrChange w:id="1892" w:author="Patrick Drew" w:date="2020-05-12T18:19:00Z">
            <w:rPr>
              <w:sz w:val="22"/>
              <w:szCs w:val="22"/>
            </w:rPr>
          </w:rPrChange>
        </w:rPr>
        <w:t xml:space="preserve">micromanipulator (Sutter Instruments, MP285) through a small craniotomy made at the edge of the thinned area for the barrel electrodes, and slightly caudal the </w:t>
      </w:r>
      <w:proofErr w:type="gramStart"/>
      <w:r w:rsidR="009D6467" w:rsidRPr="00EE2D4E">
        <w:rPr>
          <w:rFonts w:ascii="Arial" w:hAnsi="Arial" w:cs="Arial"/>
          <w:sz w:val="22"/>
          <w:szCs w:val="22"/>
          <w:rPrChange w:id="1893" w:author="Patrick Drew" w:date="2020-05-12T18:19:00Z">
            <w:rPr>
              <w:sz w:val="22"/>
              <w:szCs w:val="22"/>
            </w:rPr>
          </w:rPrChange>
        </w:rPr>
        <w:t>thinned-area</w:t>
      </w:r>
      <w:proofErr w:type="gramEnd"/>
      <w:r w:rsidR="009D6467" w:rsidRPr="00EE2D4E">
        <w:rPr>
          <w:rFonts w:ascii="Arial" w:hAnsi="Arial" w:cs="Arial"/>
          <w:sz w:val="22"/>
          <w:szCs w:val="22"/>
          <w:rPrChange w:id="1894" w:author="Patrick Drew" w:date="2020-05-12T18:19:00Z">
            <w:rPr>
              <w:sz w:val="22"/>
              <w:szCs w:val="22"/>
            </w:rPr>
          </w:rPrChange>
        </w:rPr>
        <w:t xml:space="preserve"> for the left hemisphere hippocampal electrode.</w:t>
      </w:r>
      <w:r w:rsidR="00D3113C" w:rsidRPr="00EE2D4E">
        <w:rPr>
          <w:rFonts w:ascii="Arial" w:hAnsi="Arial" w:cs="Arial"/>
          <w:sz w:val="22"/>
          <w:szCs w:val="22"/>
          <w:rPrChange w:id="1895" w:author="Patrick Drew" w:date="2020-05-12T18:19:00Z">
            <w:rPr>
              <w:sz w:val="22"/>
              <w:szCs w:val="22"/>
            </w:rPr>
          </w:rPrChange>
        </w:rPr>
        <w:t xml:space="preserve"> Each craniotomy was sealed with cyanoacrylate glue, and</w:t>
      </w:r>
      <w:r w:rsidR="007F0E09" w:rsidRPr="00EE2D4E">
        <w:rPr>
          <w:rFonts w:ascii="Arial" w:hAnsi="Arial" w:cs="Arial"/>
          <w:sz w:val="22"/>
          <w:szCs w:val="22"/>
          <w:rPrChange w:id="1896" w:author="Patrick Drew" w:date="2020-05-12T18:19:00Z">
            <w:rPr>
              <w:sz w:val="22"/>
              <w:szCs w:val="22"/>
            </w:rPr>
          </w:rPrChange>
        </w:rPr>
        <w:t xml:space="preserve"> a</w:t>
      </w:r>
      <w:r w:rsidR="00D12A70" w:rsidRPr="00EE2D4E">
        <w:rPr>
          <w:rFonts w:ascii="Arial" w:hAnsi="Arial" w:cs="Arial"/>
          <w:sz w:val="22"/>
          <w:szCs w:val="22"/>
          <w:rPrChange w:id="1897" w:author="Patrick Drew" w:date="2020-05-12T18:19:00Z">
            <w:rPr>
              <w:sz w:val="22"/>
              <w:szCs w:val="22"/>
            </w:rPr>
          </w:rPrChange>
        </w:rPr>
        <w:t xml:space="preserve"> </w:t>
      </w:r>
      <w:r w:rsidR="005B780E" w:rsidRPr="00EE2D4E">
        <w:rPr>
          <w:rFonts w:ascii="Arial" w:hAnsi="Arial" w:cs="Arial"/>
          <w:sz w:val="22"/>
          <w:szCs w:val="22"/>
          <w:rPrChange w:id="1898" w:author="Patrick Drew" w:date="2020-05-12T18:19:00Z">
            <w:rPr>
              <w:sz w:val="22"/>
              <w:szCs w:val="22"/>
            </w:rPr>
          </w:rPrChange>
        </w:rPr>
        <w:t xml:space="preserve">#0 coverslip </w:t>
      </w:r>
      <w:r w:rsidR="00BA0385" w:rsidRPr="00EE2D4E">
        <w:rPr>
          <w:rFonts w:ascii="Arial" w:hAnsi="Arial" w:cs="Arial"/>
          <w:sz w:val="22"/>
          <w:szCs w:val="22"/>
          <w:rPrChange w:id="1899" w:author="Patrick Drew" w:date="2020-05-12T18:19:00Z">
            <w:rPr>
              <w:sz w:val="22"/>
              <w:szCs w:val="22"/>
            </w:rPr>
          </w:rPrChange>
        </w:rPr>
        <w:t>(Electrode Microscopy Sciences, #72198)</w:t>
      </w:r>
      <w:r w:rsidR="007F0E09" w:rsidRPr="00EE2D4E">
        <w:rPr>
          <w:rFonts w:ascii="Arial" w:hAnsi="Arial" w:cs="Arial"/>
          <w:sz w:val="22"/>
          <w:szCs w:val="22"/>
          <w:rPrChange w:id="1900" w:author="Patrick Drew" w:date="2020-05-12T18:19:00Z">
            <w:rPr>
              <w:sz w:val="22"/>
              <w:szCs w:val="22"/>
            </w:rPr>
          </w:rPrChange>
        </w:rPr>
        <w:t xml:space="preserve"> was </w:t>
      </w:r>
      <w:r w:rsidR="003C15F8" w:rsidRPr="00EE2D4E">
        <w:rPr>
          <w:rFonts w:ascii="Arial" w:hAnsi="Arial" w:cs="Arial"/>
          <w:sz w:val="22"/>
          <w:szCs w:val="22"/>
          <w:rPrChange w:id="1901" w:author="Patrick Drew" w:date="2020-05-12T18:19:00Z">
            <w:rPr>
              <w:sz w:val="22"/>
              <w:szCs w:val="22"/>
            </w:rPr>
          </w:rPrChange>
        </w:rPr>
        <w:t>placed atop the thinned portion of the window.</w:t>
      </w:r>
      <w:r w:rsidR="00257611" w:rsidRPr="00EE2D4E">
        <w:rPr>
          <w:rFonts w:ascii="Arial" w:hAnsi="Arial" w:cs="Arial"/>
          <w:sz w:val="22"/>
          <w:szCs w:val="22"/>
          <w:rPrChange w:id="1902" w:author="Patrick Drew" w:date="2020-05-12T18:19:00Z">
            <w:rPr>
              <w:sz w:val="22"/>
              <w:szCs w:val="22"/>
            </w:rPr>
          </w:rPrChange>
        </w:rPr>
        <w:t xml:space="preserve"> </w:t>
      </w:r>
      <w:r w:rsidR="00313701" w:rsidRPr="00EE2D4E">
        <w:rPr>
          <w:rFonts w:ascii="Arial" w:hAnsi="Arial" w:cs="Arial"/>
          <w:sz w:val="22"/>
          <w:szCs w:val="22"/>
          <w:rPrChange w:id="1903" w:author="Patrick Drew" w:date="2020-05-12T18:19:00Z">
            <w:rPr>
              <w:sz w:val="22"/>
              <w:szCs w:val="22"/>
            </w:rPr>
          </w:rPrChange>
        </w:rPr>
        <w:t>The skin above the neck is resected and a</w:t>
      </w:r>
      <w:r w:rsidR="00E36C7A" w:rsidRPr="00EE2D4E">
        <w:rPr>
          <w:rFonts w:ascii="Arial" w:hAnsi="Arial" w:cs="Arial"/>
          <w:sz w:val="22"/>
          <w:szCs w:val="22"/>
          <w:rPrChange w:id="1904" w:author="Patrick Drew" w:date="2020-05-12T18:19:00Z">
            <w:rPr>
              <w:sz w:val="22"/>
              <w:szCs w:val="22"/>
            </w:rPr>
          </w:rPrChange>
        </w:rPr>
        <w:t xml:space="preserve"> </w:t>
      </w:r>
      <w:r w:rsidR="00052A58" w:rsidRPr="00EE2D4E">
        <w:rPr>
          <w:rFonts w:ascii="Arial" w:hAnsi="Arial" w:cs="Arial"/>
          <w:sz w:val="22"/>
          <w:szCs w:val="22"/>
          <w:rPrChange w:id="1905" w:author="Patrick Drew" w:date="2020-05-12T18:19:00Z">
            <w:rPr>
              <w:sz w:val="22"/>
              <w:szCs w:val="22"/>
            </w:rPr>
          </w:rPrChange>
        </w:rPr>
        <w:t xml:space="preserve">pair of </w:t>
      </w:r>
      <w:r w:rsidR="00F02F2D" w:rsidRPr="00EE2D4E">
        <w:rPr>
          <w:rFonts w:ascii="Arial" w:hAnsi="Arial" w:cs="Arial"/>
          <w:sz w:val="22"/>
          <w:szCs w:val="22"/>
          <w:rPrChange w:id="1906" w:author="Patrick Drew" w:date="2020-05-12T18:19:00Z">
            <w:rPr>
              <w:sz w:val="22"/>
              <w:szCs w:val="22"/>
            </w:rPr>
          </w:rPrChange>
        </w:rPr>
        <w:t xml:space="preserve">PFA-coated </w:t>
      </w:r>
      <w:r w:rsidR="00E36C7A" w:rsidRPr="00EE2D4E">
        <w:rPr>
          <w:rFonts w:ascii="Arial" w:hAnsi="Arial" w:cs="Arial"/>
          <w:sz w:val="22"/>
          <w:szCs w:val="22"/>
          <w:rPrChange w:id="1907" w:author="Patrick Drew" w:date="2020-05-12T18:19:00Z">
            <w:rPr>
              <w:sz w:val="22"/>
              <w:szCs w:val="22"/>
            </w:rPr>
          </w:rPrChange>
        </w:rPr>
        <w:t xml:space="preserve">7-strand stainless-steel </w:t>
      </w:r>
      <w:r w:rsidR="00052A58" w:rsidRPr="00EE2D4E">
        <w:rPr>
          <w:rFonts w:ascii="Arial" w:hAnsi="Arial" w:cs="Arial"/>
          <w:sz w:val="22"/>
          <w:szCs w:val="22"/>
          <w:rPrChange w:id="1908" w:author="Patrick Drew" w:date="2020-05-12T18:19:00Z">
            <w:rPr>
              <w:sz w:val="22"/>
              <w:szCs w:val="22"/>
            </w:rPr>
          </w:rPrChange>
        </w:rPr>
        <w:t xml:space="preserve">wires </w:t>
      </w:r>
      <w:r w:rsidR="00F02F2D" w:rsidRPr="00EE2D4E">
        <w:rPr>
          <w:rFonts w:ascii="Arial" w:hAnsi="Arial" w:cs="Arial"/>
          <w:sz w:val="22"/>
          <w:szCs w:val="22"/>
          <w:rPrChange w:id="1909" w:author="Patrick Drew" w:date="2020-05-12T18:19:00Z">
            <w:rPr>
              <w:sz w:val="22"/>
              <w:szCs w:val="22"/>
            </w:rPr>
          </w:rPrChange>
        </w:rPr>
        <w:t>(AM systems, 793200)</w:t>
      </w:r>
      <w:r w:rsidR="00313701" w:rsidRPr="00EE2D4E">
        <w:rPr>
          <w:rFonts w:ascii="Arial" w:hAnsi="Arial" w:cs="Arial"/>
          <w:sz w:val="22"/>
          <w:szCs w:val="22"/>
          <w:rPrChange w:id="1910" w:author="Patrick Drew" w:date="2020-05-12T18:19:00Z">
            <w:rPr>
              <w:sz w:val="22"/>
              <w:szCs w:val="22"/>
            </w:rPr>
          </w:rPrChange>
        </w:rPr>
        <w:t xml:space="preserve"> </w:t>
      </w:r>
      <w:r w:rsidR="00052A58" w:rsidRPr="00EE2D4E">
        <w:rPr>
          <w:rFonts w:ascii="Arial" w:hAnsi="Arial" w:cs="Arial"/>
          <w:sz w:val="22"/>
          <w:szCs w:val="22"/>
          <w:rPrChange w:id="1911" w:author="Patrick Drew" w:date="2020-05-12T18:19:00Z">
            <w:rPr>
              <w:sz w:val="22"/>
              <w:szCs w:val="22"/>
            </w:rPr>
          </w:rPrChange>
        </w:rPr>
        <w:t>were inserted into each nuchal muscle for EMG recording</w:t>
      </w:r>
      <w:r w:rsidR="00313701" w:rsidRPr="00EE2D4E">
        <w:rPr>
          <w:rFonts w:ascii="Arial" w:hAnsi="Arial" w:cs="Arial"/>
          <w:sz w:val="22"/>
          <w:szCs w:val="22"/>
          <w:rPrChange w:id="1912" w:author="Patrick Drew" w:date="2020-05-12T18:19:00Z">
            <w:rPr>
              <w:sz w:val="22"/>
              <w:szCs w:val="22"/>
            </w:rPr>
          </w:rPrChange>
        </w:rPr>
        <w:t xml:space="preserve">. The skin is then </w:t>
      </w:r>
      <w:r w:rsidR="007F094B" w:rsidRPr="00EE2D4E">
        <w:rPr>
          <w:rFonts w:ascii="Arial" w:hAnsi="Arial" w:cs="Arial"/>
          <w:sz w:val="22"/>
          <w:szCs w:val="22"/>
          <w:rPrChange w:id="1913" w:author="Patrick Drew" w:date="2020-05-12T18:19:00Z">
            <w:rPr>
              <w:sz w:val="22"/>
              <w:szCs w:val="22"/>
            </w:rPr>
          </w:rPrChange>
        </w:rPr>
        <w:t>re-attached</w:t>
      </w:r>
      <w:r w:rsidR="00313701" w:rsidRPr="00EE2D4E">
        <w:rPr>
          <w:rFonts w:ascii="Arial" w:hAnsi="Arial" w:cs="Arial"/>
          <w:sz w:val="22"/>
          <w:szCs w:val="22"/>
          <w:rPrChange w:id="1914" w:author="Patrick Drew" w:date="2020-05-12T18:19:00Z">
            <w:rPr>
              <w:sz w:val="22"/>
              <w:szCs w:val="22"/>
            </w:rPr>
          </w:rPrChange>
        </w:rPr>
        <w:t xml:space="preserve"> back </w:t>
      </w:r>
      <w:r w:rsidR="002444D2" w:rsidRPr="00EE2D4E">
        <w:rPr>
          <w:rFonts w:ascii="Arial" w:hAnsi="Arial" w:cs="Arial"/>
          <w:sz w:val="22"/>
          <w:szCs w:val="22"/>
          <w:rPrChange w:id="1915" w:author="Patrick Drew" w:date="2020-05-12T18:19:00Z">
            <w:rPr>
              <w:sz w:val="22"/>
              <w:szCs w:val="22"/>
            </w:rPr>
          </w:rPrChange>
        </w:rPr>
        <w:t xml:space="preserve">to the edge of the occipital bone </w:t>
      </w:r>
      <w:r w:rsidR="007F094B" w:rsidRPr="00EE2D4E">
        <w:rPr>
          <w:rFonts w:ascii="Arial" w:hAnsi="Arial" w:cs="Arial"/>
          <w:sz w:val="22"/>
          <w:szCs w:val="22"/>
          <w:rPrChange w:id="1916" w:author="Patrick Drew" w:date="2020-05-12T18:19:00Z">
            <w:rPr>
              <w:sz w:val="22"/>
              <w:szCs w:val="22"/>
            </w:rPr>
          </w:rPrChange>
        </w:rPr>
        <w:t xml:space="preserve">(3M, </w:t>
      </w:r>
      <w:proofErr w:type="spellStart"/>
      <w:r w:rsidR="002444D2" w:rsidRPr="00EE2D4E">
        <w:rPr>
          <w:rFonts w:ascii="Arial" w:hAnsi="Arial" w:cs="Arial"/>
          <w:sz w:val="22"/>
          <w:szCs w:val="22"/>
          <w:rPrChange w:id="1917" w:author="Patrick Drew" w:date="2020-05-12T18:19:00Z">
            <w:rPr>
              <w:sz w:val="22"/>
              <w:szCs w:val="22"/>
            </w:rPr>
          </w:rPrChange>
        </w:rPr>
        <w:t>VetBond</w:t>
      </w:r>
      <w:proofErr w:type="spellEnd"/>
      <w:r w:rsidR="007F094B" w:rsidRPr="00EE2D4E">
        <w:rPr>
          <w:rFonts w:ascii="Arial" w:hAnsi="Arial" w:cs="Arial"/>
          <w:sz w:val="22"/>
          <w:szCs w:val="22"/>
          <w:rPrChange w:id="1918" w:author="Patrick Drew" w:date="2020-05-12T18:19:00Z">
            <w:rPr>
              <w:sz w:val="22"/>
              <w:szCs w:val="22"/>
            </w:rPr>
          </w:rPrChange>
        </w:rPr>
        <w:t>)</w:t>
      </w:r>
      <w:r w:rsidR="00234FC4" w:rsidRPr="00EE2D4E">
        <w:rPr>
          <w:rFonts w:ascii="Arial" w:hAnsi="Arial" w:cs="Arial"/>
          <w:sz w:val="22"/>
          <w:szCs w:val="22"/>
          <w:rPrChange w:id="1919" w:author="Patrick Drew" w:date="2020-05-12T18:19:00Z">
            <w:rPr>
              <w:sz w:val="22"/>
              <w:szCs w:val="22"/>
            </w:rPr>
          </w:rPrChange>
        </w:rPr>
        <w:t xml:space="preserve">. </w:t>
      </w:r>
      <w:r w:rsidR="00257611" w:rsidRPr="00EE2D4E">
        <w:rPr>
          <w:rFonts w:ascii="Arial" w:hAnsi="Arial" w:cs="Arial"/>
          <w:sz w:val="22"/>
          <w:szCs w:val="22"/>
          <w:rPrChange w:id="1920" w:author="Patrick Drew" w:date="2020-05-12T18:19:00Z">
            <w:rPr>
              <w:sz w:val="22"/>
              <w:szCs w:val="22"/>
            </w:rPr>
          </w:rPrChange>
        </w:rPr>
        <w:t>Dental cement (</w:t>
      </w:r>
      <w:r w:rsidR="00234FC4" w:rsidRPr="00EE2D4E">
        <w:rPr>
          <w:rFonts w:ascii="Arial" w:hAnsi="Arial" w:cs="Arial"/>
          <w:sz w:val="22"/>
          <w:szCs w:val="22"/>
          <w:rPrChange w:id="1921" w:author="Patrick Drew" w:date="2020-05-12T18:19:00Z">
            <w:rPr>
              <w:sz w:val="22"/>
              <w:szCs w:val="22"/>
            </w:rPr>
          </w:rPrChange>
        </w:rPr>
        <w:t xml:space="preserve">Lang Dental, </w:t>
      </w:r>
      <w:r w:rsidR="00257611" w:rsidRPr="00EE2D4E">
        <w:rPr>
          <w:rFonts w:ascii="Arial" w:hAnsi="Arial" w:cs="Arial"/>
          <w:sz w:val="22"/>
          <w:szCs w:val="22"/>
          <w:rPrChange w:id="1922" w:author="Patrick Drew" w:date="2020-05-12T18:19:00Z">
            <w:rPr>
              <w:sz w:val="22"/>
              <w:szCs w:val="22"/>
            </w:rPr>
          </w:rPrChange>
        </w:rPr>
        <w:t xml:space="preserve">Ortho-Jet) was used to seal the edges of the window and provide structural rigidity to the electrodes, screws, and </w:t>
      </w:r>
      <w:proofErr w:type="spellStart"/>
      <w:r w:rsidR="00257611" w:rsidRPr="00EE2D4E">
        <w:rPr>
          <w:rFonts w:ascii="Arial" w:hAnsi="Arial" w:cs="Arial"/>
          <w:sz w:val="22"/>
          <w:szCs w:val="22"/>
          <w:rPrChange w:id="1923" w:author="Patrick Drew" w:date="2020-05-12T18:19:00Z">
            <w:rPr>
              <w:sz w:val="22"/>
              <w:szCs w:val="22"/>
            </w:rPr>
          </w:rPrChange>
        </w:rPr>
        <w:t>headbar</w:t>
      </w:r>
      <w:proofErr w:type="spellEnd"/>
      <w:r w:rsidR="00257611" w:rsidRPr="00EE2D4E">
        <w:rPr>
          <w:rFonts w:ascii="Arial" w:hAnsi="Arial" w:cs="Arial"/>
          <w:sz w:val="22"/>
          <w:szCs w:val="22"/>
          <w:rPrChange w:id="1924" w:author="Patrick Drew" w:date="2020-05-12T18:19:00Z">
            <w:rPr>
              <w:sz w:val="22"/>
              <w:szCs w:val="22"/>
            </w:rPr>
          </w:rPrChange>
        </w:rPr>
        <w:t>.</w:t>
      </w:r>
    </w:p>
    <w:p w14:paraId="3ADECD88" w14:textId="77777777" w:rsidR="00F236AD" w:rsidRPr="00EE2D4E" w:rsidRDefault="00F236AD">
      <w:pPr>
        <w:spacing w:line="360" w:lineRule="auto"/>
        <w:contextualSpacing/>
        <w:jc w:val="both"/>
        <w:rPr>
          <w:rFonts w:ascii="Arial" w:hAnsi="Arial" w:cs="Arial"/>
          <w:sz w:val="22"/>
          <w:szCs w:val="22"/>
          <w:rPrChange w:id="1925" w:author="Patrick Drew" w:date="2020-05-12T18:19:00Z">
            <w:rPr>
              <w:sz w:val="22"/>
              <w:szCs w:val="22"/>
            </w:rPr>
          </w:rPrChange>
        </w:rPr>
        <w:pPrChange w:id="1926" w:author="Patrick Drew" w:date="2020-05-12T18:16:00Z">
          <w:pPr>
            <w:contextualSpacing/>
            <w:jc w:val="both"/>
          </w:pPr>
        </w:pPrChange>
      </w:pPr>
    </w:p>
    <w:p w14:paraId="485A2888" w14:textId="4DDF42A3" w:rsidR="00731F7C" w:rsidRPr="00EE2D4E" w:rsidRDefault="00BF0298">
      <w:pPr>
        <w:widowControl w:val="0"/>
        <w:autoSpaceDE w:val="0"/>
        <w:autoSpaceDN w:val="0"/>
        <w:adjustRightInd w:val="0"/>
        <w:spacing w:line="360" w:lineRule="auto"/>
        <w:contextualSpacing/>
        <w:jc w:val="both"/>
        <w:rPr>
          <w:rFonts w:ascii="Arial" w:hAnsi="Arial" w:cs="Arial"/>
          <w:sz w:val="22"/>
          <w:szCs w:val="22"/>
          <w:rPrChange w:id="1927" w:author="Patrick Drew" w:date="2020-05-12T18:19:00Z">
            <w:rPr>
              <w:sz w:val="22"/>
              <w:szCs w:val="22"/>
            </w:rPr>
          </w:rPrChange>
        </w:rPr>
        <w:pPrChange w:id="1928"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1929" w:author="Patrick Drew" w:date="2020-05-12T18:19:00Z">
            <w:rPr>
              <w:i/>
              <w:iCs/>
              <w:sz w:val="22"/>
              <w:szCs w:val="22"/>
            </w:rPr>
          </w:rPrChange>
        </w:rPr>
        <w:t xml:space="preserve">Electrode, EMG, and window implantation procedure for two-photon laser scanning microscopy </w:t>
      </w:r>
      <w:r w:rsidR="00C969A7" w:rsidRPr="00EE2D4E">
        <w:rPr>
          <w:rFonts w:ascii="Arial" w:hAnsi="Arial" w:cs="Arial"/>
          <w:i/>
          <w:iCs/>
          <w:sz w:val="22"/>
          <w:szCs w:val="22"/>
          <w:rPrChange w:id="1930" w:author="Patrick Drew" w:date="2020-05-12T18:19:00Z">
            <w:rPr>
              <w:i/>
              <w:iCs/>
              <w:sz w:val="22"/>
              <w:szCs w:val="22"/>
            </w:rPr>
          </w:rPrChange>
        </w:rPr>
        <w:t xml:space="preserve">(2PLSM) </w:t>
      </w:r>
      <w:r w:rsidRPr="00EE2D4E">
        <w:rPr>
          <w:rFonts w:ascii="Arial" w:hAnsi="Arial" w:cs="Arial"/>
          <w:i/>
          <w:iCs/>
          <w:sz w:val="22"/>
          <w:szCs w:val="22"/>
          <w:rPrChange w:id="1931" w:author="Patrick Drew" w:date="2020-05-12T18:19:00Z">
            <w:rPr>
              <w:i/>
              <w:iCs/>
              <w:sz w:val="22"/>
              <w:szCs w:val="22"/>
            </w:rPr>
          </w:rPrChange>
        </w:rPr>
        <w:t>experiments.</w:t>
      </w:r>
      <w:r w:rsidR="00DF6885" w:rsidRPr="00EE2D4E">
        <w:rPr>
          <w:rFonts w:ascii="Arial" w:hAnsi="Arial" w:cs="Arial"/>
          <w:i/>
          <w:iCs/>
          <w:sz w:val="22"/>
          <w:szCs w:val="22"/>
          <w:rPrChange w:id="1932" w:author="Patrick Drew" w:date="2020-05-12T18:19:00Z">
            <w:rPr>
              <w:i/>
              <w:iCs/>
              <w:sz w:val="22"/>
              <w:szCs w:val="22"/>
            </w:rPr>
          </w:rPrChange>
        </w:rPr>
        <w:t xml:space="preserve"> </w:t>
      </w:r>
      <w:r w:rsidR="00DF6885" w:rsidRPr="00EE2D4E">
        <w:rPr>
          <w:rFonts w:ascii="Arial" w:hAnsi="Arial" w:cs="Arial"/>
          <w:sz w:val="22"/>
          <w:szCs w:val="22"/>
          <w:rPrChange w:id="1933" w:author="Patrick Drew" w:date="2020-05-12T18:19:00Z">
            <w:rPr>
              <w:sz w:val="22"/>
              <w:szCs w:val="22"/>
            </w:rPr>
          </w:rPrChange>
        </w:rPr>
        <w:t>As described previously, mice were anesthetized with isoflurane</w:t>
      </w:r>
      <w:r w:rsidR="006334AC" w:rsidRPr="00EE2D4E">
        <w:rPr>
          <w:rFonts w:ascii="Arial" w:hAnsi="Arial" w:cs="Arial"/>
          <w:sz w:val="22"/>
          <w:szCs w:val="22"/>
          <w:rPrChange w:id="1934" w:author="Patrick Drew" w:date="2020-05-12T18:19:00Z">
            <w:rPr>
              <w:sz w:val="22"/>
              <w:szCs w:val="22"/>
            </w:rPr>
          </w:rPrChange>
        </w:rPr>
        <w:t xml:space="preserve"> and the surgical site cleaned. A titanium </w:t>
      </w:r>
      <w:proofErr w:type="spellStart"/>
      <w:r w:rsidR="006334AC" w:rsidRPr="00EE2D4E">
        <w:rPr>
          <w:rFonts w:ascii="Arial" w:hAnsi="Arial" w:cs="Arial"/>
          <w:sz w:val="22"/>
          <w:szCs w:val="22"/>
          <w:rPrChange w:id="1935" w:author="Patrick Drew" w:date="2020-05-12T18:19:00Z">
            <w:rPr>
              <w:sz w:val="22"/>
              <w:szCs w:val="22"/>
            </w:rPr>
          </w:rPrChange>
        </w:rPr>
        <w:t>headbolt</w:t>
      </w:r>
      <w:proofErr w:type="spellEnd"/>
      <w:r w:rsidR="006334AC" w:rsidRPr="00EE2D4E">
        <w:rPr>
          <w:rFonts w:ascii="Arial" w:hAnsi="Arial" w:cs="Arial"/>
          <w:sz w:val="22"/>
          <w:szCs w:val="22"/>
          <w:rPrChange w:id="1936" w:author="Patrick Drew" w:date="2020-05-12T18:19:00Z">
            <w:rPr>
              <w:sz w:val="22"/>
              <w:szCs w:val="22"/>
            </w:rPr>
          </w:rPrChange>
        </w:rPr>
        <w:t xml:space="preserve"> is implanted in a similar fashion</w:t>
      </w:r>
      <w:r w:rsidR="0039142D" w:rsidRPr="00EE2D4E">
        <w:rPr>
          <w:rFonts w:ascii="Arial" w:hAnsi="Arial" w:cs="Arial"/>
          <w:sz w:val="22"/>
          <w:szCs w:val="22"/>
          <w:rPrChange w:id="1937" w:author="Patrick Drew" w:date="2020-05-12T18:19:00Z">
            <w:rPr>
              <w:sz w:val="22"/>
              <w:szCs w:val="22"/>
            </w:rPr>
          </w:rPrChange>
        </w:rPr>
        <w:t xml:space="preserve">, along with </w:t>
      </w:r>
      <w:r w:rsidR="00156914" w:rsidRPr="00EE2D4E">
        <w:rPr>
          <w:rFonts w:ascii="Arial" w:hAnsi="Arial" w:cs="Arial"/>
          <w:sz w:val="22"/>
          <w:szCs w:val="22"/>
          <w:rPrChange w:id="1938" w:author="Patrick Drew" w:date="2020-05-12T18:19:00Z">
            <w:rPr>
              <w:sz w:val="22"/>
              <w:szCs w:val="22"/>
            </w:rPr>
          </w:rPrChange>
        </w:rPr>
        <w:t xml:space="preserve">two </w:t>
      </w:r>
      <w:r w:rsidR="0039142D" w:rsidRPr="00EE2D4E">
        <w:rPr>
          <w:rFonts w:ascii="Arial" w:hAnsi="Arial" w:cs="Arial"/>
          <w:sz w:val="22"/>
          <w:szCs w:val="22"/>
          <w:rPrChange w:id="1939" w:author="Patrick Drew" w:date="2020-05-12T18:19:00Z">
            <w:rPr>
              <w:sz w:val="22"/>
              <w:szCs w:val="22"/>
            </w:rPr>
          </w:rPrChange>
        </w:rPr>
        <w:t>frontal screws and ground wire</w:t>
      </w:r>
      <w:r w:rsidR="000E5C4F" w:rsidRPr="00EE2D4E">
        <w:rPr>
          <w:rFonts w:ascii="Arial" w:hAnsi="Arial" w:cs="Arial"/>
          <w:sz w:val="22"/>
          <w:szCs w:val="22"/>
          <w:rPrChange w:id="1940" w:author="Patrick Drew" w:date="2020-05-12T18:19:00Z">
            <w:rPr>
              <w:sz w:val="22"/>
              <w:szCs w:val="22"/>
            </w:rPr>
          </w:rPrChange>
        </w:rPr>
        <w:t xml:space="preserve">. </w:t>
      </w:r>
      <w:r w:rsidR="00156914" w:rsidRPr="00EE2D4E">
        <w:rPr>
          <w:rFonts w:ascii="Arial" w:hAnsi="Arial" w:cs="Arial"/>
          <w:sz w:val="22"/>
          <w:szCs w:val="22"/>
          <w:rPrChange w:id="1941" w:author="Patrick Drew" w:date="2020-05-12T18:19:00Z">
            <w:rPr>
              <w:sz w:val="22"/>
              <w:szCs w:val="22"/>
            </w:rPr>
          </w:rPrChange>
        </w:rPr>
        <w:t xml:space="preserve">A third self-tapping 3/32” #000 screw is implanted into the left parietal bone. </w:t>
      </w:r>
      <w:r w:rsidR="000E5C4F" w:rsidRPr="00EE2D4E">
        <w:rPr>
          <w:rFonts w:ascii="Arial" w:hAnsi="Arial" w:cs="Arial"/>
          <w:sz w:val="22"/>
          <w:szCs w:val="22"/>
          <w:rPrChange w:id="1942" w:author="Patrick Drew" w:date="2020-05-12T18:19:00Z">
            <w:rPr>
              <w:sz w:val="22"/>
              <w:szCs w:val="22"/>
            </w:rPr>
          </w:rPrChange>
        </w:rPr>
        <w:t xml:space="preserve">Instead of bilateral </w:t>
      </w:r>
      <w:r w:rsidR="00CE2E83" w:rsidRPr="00EE2D4E">
        <w:rPr>
          <w:rFonts w:ascii="Arial" w:hAnsi="Arial" w:cs="Arial"/>
          <w:sz w:val="22"/>
          <w:szCs w:val="22"/>
          <w:rPrChange w:id="1943" w:author="Patrick Drew" w:date="2020-05-12T18:19:00Z">
            <w:rPr>
              <w:sz w:val="22"/>
              <w:szCs w:val="22"/>
            </w:rPr>
          </w:rPrChange>
        </w:rPr>
        <w:t xml:space="preserve">polished and </w:t>
      </w:r>
      <w:r w:rsidR="00CE2E83" w:rsidRPr="00EE2D4E">
        <w:rPr>
          <w:rFonts w:ascii="Arial" w:hAnsi="Arial" w:cs="Arial"/>
          <w:sz w:val="22"/>
          <w:szCs w:val="22"/>
          <w:rPrChange w:id="1944" w:author="Patrick Drew" w:date="2020-05-12T18:19:00Z">
            <w:rPr>
              <w:sz w:val="22"/>
              <w:szCs w:val="22"/>
            </w:rPr>
          </w:rPrChange>
        </w:rPr>
        <w:lastRenderedPageBreak/>
        <w:t>reinforced thinned-skull windows</w:t>
      </w:r>
      <w:r w:rsidR="000E5C4F" w:rsidRPr="00EE2D4E">
        <w:rPr>
          <w:rFonts w:ascii="Arial" w:hAnsi="Arial" w:cs="Arial"/>
          <w:sz w:val="22"/>
          <w:szCs w:val="22"/>
          <w:rPrChange w:id="1945" w:author="Patrick Drew" w:date="2020-05-12T18:19:00Z">
            <w:rPr>
              <w:sz w:val="22"/>
              <w:szCs w:val="22"/>
            </w:rPr>
          </w:rPrChange>
        </w:rPr>
        <w:t>, a single ~4 mm x ~ 5mm window above the right hemisphere somatosensory cortex is implanted</w:t>
      </w:r>
      <w:r w:rsidR="00CE2E83" w:rsidRPr="00EE2D4E">
        <w:rPr>
          <w:rFonts w:ascii="Arial" w:hAnsi="Arial" w:cs="Arial"/>
          <w:sz w:val="22"/>
          <w:szCs w:val="22"/>
          <w:rPrChange w:id="1946" w:author="Patrick Drew" w:date="2020-05-12T18:19:00Z">
            <w:rPr>
              <w:sz w:val="22"/>
              <w:szCs w:val="22"/>
            </w:rPr>
          </w:rPrChange>
        </w:rPr>
        <w:t xml:space="preserve"> following thinning and polishing. There are no electrodes </w:t>
      </w:r>
      <w:r w:rsidR="008776E7" w:rsidRPr="00EE2D4E">
        <w:rPr>
          <w:rFonts w:ascii="Arial" w:hAnsi="Arial" w:cs="Arial"/>
          <w:sz w:val="22"/>
          <w:szCs w:val="22"/>
          <w:rPrChange w:id="1947" w:author="Patrick Drew" w:date="2020-05-12T18:19:00Z">
            <w:rPr>
              <w:sz w:val="22"/>
              <w:szCs w:val="22"/>
            </w:rPr>
          </w:rPrChange>
        </w:rPr>
        <w:t>under</w:t>
      </w:r>
      <w:r w:rsidR="00CE2E83" w:rsidRPr="00EE2D4E">
        <w:rPr>
          <w:rFonts w:ascii="Arial" w:hAnsi="Arial" w:cs="Arial"/>
          <w:sz w:val="22"/>
          <w:szCs w:val="22"/>
          <w:rPrChange w:id="1948" w:author="Patrick Drew" w:date="2020-05-12T18:19:00Z">
            <w:rPr>
              <w:sz w:val="22"/>
              <w:szCs w:val="22"/>
            </w:rPr>
          </w:rPrChange>
        </w:rPr>
        <w:t xml:space="preserve"> the </w:t>
      </w:r>
      <w:r w:rsidR="008776E7" w:rsidRPr="00EE2D4E">
        <w:rPr>
          <w:rFonts w:ascii="Arial" w:hAnsi="Arial" w:cs="Arial"/>
          <w:sz w:val="22"/>
          <w:szCs w:val="22"/>
          <w:rPrChange w:id="1949" w:author="Patrick Drew" w:date="2020-05-12T18:19:00Z">
            <w:rPr>
              <w:sz w:val="22"/>
              <w:szCs w:val="22"/>
            </w:rPr>
          </w:rPrChange>
        </w:rPr>
        <w:t>window</w:t>
      </w:r>
      <w:r w:rsidR="00CE2E83" w:rsidRPr="00EE2D4E">
        <w:rPr>
          <w:rFonts w:ascii="Arial" w:hAnsi="Arial" w:cs="Arial"/>
          <w:sz w:val="22"/>
          <w:szCs w:val="22"/>
          <w:rPrChange w:id="1950" w:author="Patrick Drew" w:date="2020-05-12T18:19:00Z">
            <w:rPr>
              <w:sz w:val="22"/>
              <w:szCs w:val="22"/>
            </w:rPr>
          </w:rPrChange>
        </w:rPr>
        <w:t xml:space="preserve">, as they can scatter the laser and cause heating of the local tissue. </w:t>
      </w:r>
      <w:r w:rsidR="008776E7" w:rsidRPr="00EE2D4E">
        <w:rPr>
          <w:rFonts w:ascii="Arial" w:hAnsi="Arial" w:cs="Arial"/>
          <w:sz w:val="22"/>
          <w:szCs w:val="22"/>
          <w:rPrChange w:id="1951" w:author="Patrick Drew" w:date="2020-05-12T18:19:00Z">
            <w:rPr>
              <w:sz w:val="22"/>
              <w:szCs w:val="22"/>
            </w:rPr>
          </w:rPrChange>
        </w:rPr>
        <w:t>T</w:t>
      </w:r>
      <w:r w:rsidR="00311A8D" w:rsidRPr="00EE2D4E">
        <w:rPr>
          <w:rFonts w:ascii="Arial" w:hAnsi="Arial" w:cs="Arial"/>
          <w:sz w:val="22"/>
          <w:szCs w:val="22"/>
          <w:rPrChange w:id="1952" w:author="Patrick Drew" w:date="2020-05-12T18:19:00Z">
            <w:rPr>
              <w:sz w:val="22"/>
              <w:szCs w:val="22"/>
            </w:rPr>
          </w:rPrChange>
        </w:rPr>
        <w:t xml:space="preserve">ungsten </w:t>
      </w:r>
      <w:proofErr w:type="spellStart"/>
      <w:r w:rsidR="00311A8D" w:rsidRPr="00EE2D4E">
        <w:rPr>
          <w:rFonts w:ascii="Arial" w:hAnsi="Arial" w:cs="Arial"/>
          <w:sz w:val="22"/>
          <w:szCs w:val="22"/>
          <w:rPrChange w:id="1953" w:author="Patrick Drew" w:date="2020-05-12T18:19:00Z">
            <w:rPr>
              <w:sz w:val="22"/>
              <w:szCs w:val="22"/>
            </w:rPr>
          </w:rPrChange>
        </w:rPr>
        <w:t>stereotrode</w:t>
      </w:r>
      <w:r w:rsidR="008776E7" w:rsidRPr="00EE2D4E">
        <w:rPr>
          <w:rFonts w:ascii="Arial" w:hAnsi="Arial" w:cs="Arial"/>
          <w:sz w:val="22"/>
          <w:szCs w:val="22"/>
          <w:rPrChange w:id="1954" w:author="Patrick Drew" w:date="2020-05-12T18:19:00Z">
            <w:rPr>
              <w:sz w:val="22"/>
              <w:szCs w:val="22"/>
            </w:rPr>
          </w:rPrChange>
        </w:rPr>
        <w:t>s</w:t>
      </w:r>
      <w:proofErr w:type="spellEnd"/>
      <w:r w:rsidR="00311A8D" w:rsidRPr="00EE2D4E">
        <w:rPr>
          <w:rFonts w:ascii="Arial" w:hAnsi="Arial" w:cs="Arial"/>
          <w:sz w:val="22"/>
          <w:szCs w:val="22"/>
          <w:rPrChange w:id="1955" w:author="Patrick Drew" w:date="2020-05-12T18:19:00Z">
            <w:rPr>
              <w:sz w:val="22"/>
              <w:szCs w:val="22"/>
            </w:rPr>
          </w:rPrChange>
        </w:rPr>
        <w:t xml:space="preserve"> </w:t>
      </w:r>
      <w:r w:rsidR="008776E7" w:rsidRPr="00EE2D4E">
        <w:rPr>
          <w:rFonts w:ascii="Arial" w:hAnsi="Arial" w:cs="Arial"/>
          <w:sz w:val="22"/>
          <w:szCs w:val="22"/>
          <w:rPrChange w:id="1956" w:author="Patrick Drew" w:date="2020-05-12T18:19:00Z">
            <w:rPr>
              <w:sz w:val="22"/>
              <w:szCs w:val="22"/>
            </w:rPr>
          </w:rPrChange>
        </w:rPr>
        <w:t>are</w:t>
      </w:r>
      <w:r w:rsidR="00311A8D" w:rsidRPr="00EE2D4E">
        <w:rPr>
          <w:rFonts w:ascii="Arial" w:hAnsi="Arial" w:cs="Arial"/>
          <w:sz w:val="22"/>
          <w:szCs w:val="22"/>
          <w:rPrChange w:id="1957" w:author="Patrick Drew" w:date="2020-05-12T18:19:00Z">
            <w:rPr>
              <w:sz w:val="22"/>
              <w:szCs w:val="22"/>
            </w:rPr>
          </w:rPrChange>
        </w:rPr>
        <w:t xml:space="preserve"> implanted into the left hemisphere</w:t>
      </w:r>
      <w:r w:rsidR="008776E7" w:rsidRPr="00EE2D4E">
        <w:rPr>
          <w:rFonts w:ascii="Arial" w:hAnsi="Arial" w:cs="Arial"/>
          <w:sz w:val="22"/>
          <w:szCs w:val="22"/>
          <w:rPrChange w:id="1958" w:author="Patrick Drew" w:date="2020-05-12T18:19:00Z">
            <w:rPr>
              <w:sz w:val="22"/>
              <w:szCs w:val="22"/>
            </w:rPr>
          </w:rPrChange>
        </w:rPr>
        <w:t xml:space="preserve"> barrel cortex and left hemisphere hippocampus in a fashion similar to above. </w:t>
      </w:r>
      <w:r w:rsidR="00310C27" w:rsidRPr="00EE2D4E">
        <w:rPr>
          <w:rFonts w:ascii="Arial" w:hAnsi="Arial" w:cs="Arial"/>
          <w:sz w:val="22"/>
          <w:szCs w:val="22"/>
          <w:rPrChange w:id="1959" w:author="Patrick Drew" w:date="2020-05-12T18:19:00Z">
            <w:rPr>
              <w:sz w:val="22"/>
              <w:szCs w:val="22"/>
            </w:rPr>
          </w:rPrChange>
        </w:rPr>
        <w:t xml:space="preserve">Stainless-steel EMG wires are implanted, and the entire area </w:t>
      </w:r>
      <w:r w:rsidR="00CA52E9" w:rsidRPr="00EE2D4E">
        <w:rPr>
          <w:rFonts w:ascii="Arial" w:hAnsi="Arial" w:cs="Arial"/>
          <w:sz w:val="22"/>
          <w:szCs w:val="22"/>
          <w:rPrChange w:id="1960" w:author="Patrick Drew" w:date="2020-05-12T18:19:00Z">
            <w:rPr>
              <w:sz w:val="22"/>
              <w:szCs w:val="22"/>
            </w:rPr>
          </w:rPrChange>
        </w:rPr>
        <w:t>sealed with dental cement.</w:t>
      </w:r>
      <w:r w:rsidR="005E4B60" w:rsidRPr="00EE2D4E">
        <w:rPr>
          <w:rFonts w:ascii="Arial" w:hAnsi="Arial" w:cs="Arial"/>
          <w:sz w:val="22"/>
          <w:szCs w:val="22"/>
          <w:rPrChange w:id="1961" w:author="Patrick Drew" w:date="2020-05-12T18:19:00Z">
            <w:rPr>
              <w:sz w:val="22"/>
              <w:szCs w:val="22"/>
            </w:rPr>
          </w:rPrChange>
        </w:rPr>
        <w:t xml:space="preserve"> Following surgery, animals were given 2-3 days to recover before habituation.</w:t>
      </w:r>
    </w:p>
    <w:p w14:paraId="090C457A" w14:textId="77777777" w:rsidR="006313E1" w:rsidRPr="00EE2D4E" w:rsidRDefault="006313E1">
      <w:pPr>
        <w:widowControl w:val="0"/>
        <w:autoSpaceDE w:val="0"/>
        <w:autoSpaceDN w:val="0"/>
        <w:adjustRightInd w:val="0"/>
        <w:spacing w:line="360" w:lineRule="auto"/>
        <w:contextualSpacing/>
        <w:jc w:val="both"/>
        <w:rPr>
          <w:rFonts w:ascii="Arial" w:hAnsi="Arial" w:cs="Arial"/>
          <w:sz w:val="22"/>
          <w:szCs w:val="22"/>
          <w:rPrChange w:id="1962" w:author="Patrick Drew" w:date="2020-05-12T18:19:00Z">
            <w:rPr>
              <w:sz w:val="22"/>
              <w:szCs w:val="22"/>
            </w:rPr>
          </w:rPrChange>
        </w:rPr>
        <w:pPrChange w:id="1963" w:author="Patrick Drew" w:date="2020-05-12T18:16:00Z">
          <w:pPr>
            <w:widowControl w:val="0"/>
            <w:autoSpaceDE w:val="0"/>
            <w:autoSpaceDN w:val="0"/>
            <w:adjustRightInd w:val="0"/>
            <w:contextualSpacing/>
            <w:jc w:val="both"/>
          </w:pPr>
        </w:pPrChange>
      </w:pPr>
    </w:p>
    <w:p w14:paraId="61CA51BF" w14:textId="3F6FB8F2" w:rsidR="00731F7C" w:rsidRPr="00EE2D4E" w:rsidRDefault="00CD42BA">
      <w:pPr>
        <w:widowControl w:val="0"/>
        <w:autoSpaceDE w:val="0"/>
        <w:autoSpaceDN w:val="0"/>
        <w:adjustRightInd w:val="0"/>
        <w:spacing w:line="360" w:lineRule="auto"/>
        <w:contextualSpacing/>
        <w:jc w:val="both"/>
        <w:rPr>
          <w:rFonts w:ascii="Arial" w:hAnsi="Arial" w:cs="Arial"/>
          <w:sz w:val="22"/>
          <w:szCs w:val="22"/>
          <w:rPrChange w:id="1964" w:author="Patrick Drew" w:date="2020-05-12T18:19:00Z">
            <w:rPr>
              <w:sz w:val="22"/>
              <w:szCs w:val="22"/>
            </w:rPr>
          </w:rPrChange>
        </w:rPr>
        <w:pPrChange w:id="1965" w:author="Patrick Drew" w:date="2020-05-12T18:16:00Z">
          <w:pPr>
            <w:widowControl w:val="0"/>
            <w:autoSpaceDE w:val="0"/>
            <w:autoSpaceDN w:val="0"/>
            <w:adjustRightInd w:val="0"/>
            <w:contextualSpacing/>
            <w:jc w:val="both"/>
          </w:pPr>
        </w:pPrChange>
      </w:pPr>
      <w:r w:rsidRPr="00EE2D4E">
        <w:rPr>
          <w:rFonts w:ascii="Arial" w:hAnsi="Arial" w:cs="Arial"/>
          <w:b/>
          <w:bCs/>
          <w:sz w:val="22"/>
          <w:szCs w:val="22"/>
          <w:rPrChange w:id="1966" w:author="Patrick Drew" w:date="2020-05-12T18:19:00Z">
            <w:rPr>
              <w:b/>
              <w:bCs/>
              <w:sz w:val="22"/>
              <w:szCs w:val="22"/>
            </w:rPr>
          </w:rPrChange>
        </w:rPr>
        <w:t>Histology</w:t>
      </w:r>
    </w:p>
    <w:p w14:paraId="3C16F322" w14:textId="15766744" w:rsidR="00CD42BA" w:rsidRPr="00EE2D4E" w:rsidRDefault="00CE303B">
      <w:pPr>
        <w:widowControl w:val="0"/>
        <w:autoSpaceDE w:val="0"/>
        <w:autoSpaceDN w:val="0"/>
        <w:adjustRightInd w:val="0"/>
        <w:spacing w:line="360" w:lineRule="auto"/>
        <w:contextualSpacing/>
        <w:jc w:val="both"/>
        <w:rPr>
          <w:rFonts w:ascii="Arial" w:hAnsi="Arial" w:cs="Arial"/>
          <w:sz w:val="22"/>
          <w:szCs w:val="22"/>
          <w:rPrChange w:id="1967" w:author="Patrick Drew" w:date="2020-05-12T18:19:00Z">
            <w:rPr>
              <w:sz w:val="22"/>
              <w:szCs w:val="22"/>
            </w:rPr>
          </w:rPrChange>
        </w:rPr>
        <w:pPrChange w:id="1968" w:author="Patrick Drew" w:date="2020-05-12T18:16:00Z">
          <w:pPr>
            <w:widowControl w:val="0"/>
            <w:autoSpaceDE w:val="0"/>
            <w:autoSpaceDN w:val="0"/>
            <w:adjustRightInd w:val="0"/>
            <w:contextualSpacing/>
            <w:jc w:val="both"/>
          </w:pPr>
        </w:pPrChange>
      </w:pPr>
      <w:r w:rsidRPr="00EE2D4E">
        <w:rPr>
          <w:rFonts w:ascii="Arial" w:hAnsi="Arial" w:cs="Arial"/>
          <w:sz w:val="22"/>
          <w:szCs w:val="22"/>
          <w:rPrChange w:id="1969" w:author="Patrick Drew" w:date="2020-05-12T18:19:00Z">
            <w:rPr>
              <w:sz w:val="22"/>
              <w:szCs w:val="22"/>
            </w:rPr>
          </w:rPrChange>
        </w:rPr>
        <w:t xml:space="preserve">Following the conclusion of experiments, animals were heavily anesthetized under 5% isoflurane for several minutes. </w:t>
      </w:r>
      <w:r w:rsidR="002947CA" w:rsidRPr="00EE2D4E">
        <w:rPr>
          <w:rFonts w:ascii="Arial" w:hAnsi="Arial" w:cs="Arial"/>
          <w:sz w:val="22"/>
          <w:szCs w:val="22"/>
          <w:rPrChange w:id="1970" w:author="Patrick Drew" w:date="2020-05-12T18:19:00Z">
            <w:rPr>
              <w:sz w:val="22"/>
              <w:szCs w:val="22"/>
            </w:rPr>
          </w:rPrChange>
        </w:rPr>
        <w:t xml:space="preserve">A </w:t>
      </w:r>
      <w:proofErr w:type="spellStart"/>
      <w:r w:rsidR="002947CA" w:rsidRPr="00EE2D4E">
        <w:rPr>
          <w:rFonts w:ascii="Arial" w:hAnsi="Arial" w:cs="Arial"/>
          <w:sz w:val="22"/>
          <w:szCs w:val="22"/>
          <w:rPrChange w:id="1971" w:author="Patrick Drew" w:date="2020-05-12T18:19:00Z">
            <w:rPr>
              <w:sz w:val="22"/>
              <w:szCs w:val="22"/>
            </w:rPr>
          </w:rPrChange>
        </w:rPr>
        <w:t>transcardial</w:t>
      </w:r>
      <w:proofErr w:type="spellEnd"/>
      <w:r w:rsidR="002947CA" w:rsidRPr="00EE2D4E">
        <w:rPr>
          <w:rFonts w:ascii="Arial" w:hAnsi="Arial" w:cs="Arial"/>
          <w:sz w:val="22"/>
          <w:szCs w:val="22"/>
          <w:rPrChange w:id="1972" w:author="Patrick Drew" w:date="2020-05-12T18:19:00Z">
            <w:rPr>
              <w:sz w:val="22"/>
              <w:szCs w:val="22"/>
            </w:rPr>
          </w:rPrChange>
        </w:rPr>
        <w:t xml:space="preserve"> perfusion with heparinized saline was performed for several minutes, followed by </w:t>
      </w:r>
      <w:r w:rsidR="00B25FD1" w:rsidRPr="00EE2D4E">
        <w:rPr>
          <w:rFonts w:ascii="Arial" w:hAnsi="Arial" w:cs="Arial"/>
          <w:sz w:val="22"/>
          <w:szCs w:val="22"/>
          <w:rPrChange w:id="1973" w:author="Patrick Drew" w:date="2020-05-12T18:19:00Z">
            <w:rPr>
              <w:sz w:val="22"/>
              <w:szCs w:val="22"/>
            </w:rPr>
          </w:rPrChange>
        </w:rPr>
        <w:t xml:space="preserve">4% </w:t>
      </w:r>
      <w:r w:rsidR="00B25FD1" w:rsidRPr="00EE2D4E">
        <w:rPr>
          <w:rFonts w:ascii="Calibri" w:hAnsi="Calibri" w:cs="Calibri"/>
          <w:sz w:val="22"/>
          <w:szCs w:val="22"/>
        </w:rPr>
        <w:t>﻿</w:t>
      </w:r>
      <w:r w:rsidR="00B25FD1" w:rsidRPr="00EE2D4E">
        <w:rPr>
          <w:rFonts w:ascii="Arial" w:hAnsi="Arial" w:cs="Arial"/>
          <w:sz w:val="22"/>
          <w:szCs w:val="22"/>
          <w:rPrChange w:id="1974" w:author="Patrick Drew" w:date="2020-05-12T18:19:00Z">
            <w:rPr>
              <w:sz w:val="22"/>
              <w:szCs w:val="22"/>
            </w:rPr>
          </w:rPrChange>
        </w:rPr>
        <w:t>paraformaldehyde. Fiduciary marks were made at the corner of each cranial window.</w:t>
      </w:r>
      <w:r w:rsidR="00D27211" w:rsidRPr="00EE2D4E">
        <w:rPr>
          <w:rFonts w:ascii="Arial" w:hAnsi="Arial" w:cs="Arial"/>
          <w:sz w:val="22"/>
          <w:szCs w:val="22"/>
          <w:rPrChange w:id="1975" w:author="Patrick Drew" w:date="2020-05-12T18:19:00Z">
            <w:rPr>
              <w:sz w:val="22"/>
              <w:szCs w:val="22"/>
            </w:rPr>
          </w:rPrChange>
        </w:rPr>
        <w:t xml:space="preserve"> The extracted brains were allowed to sit in a solution of 4% PFA/30% sucrose for several days</w:t>
      </w:r>
      <w:r w:rsidR="00980F64" w:rsidRPr="00EE2D4E">
        <w:rPr>
          <w:rFonts w:ascii="Arial" w:hAnsi="Arial" w:cs="Arial"/>
          <w:sz w:val="22"/>
          <w:szCs w:val="22"/>
          <w:rPrChange w:id="1976" w:author="Patrick Drew" w:date="2020-05-12T18:19:00Z">
            <w:rPr>
              <w:sz w:val="22"/>
              <w:szCs w:val="22"/>
            </w:rPr>
          </w:rPrChange>
        </w:rPr>
        <w:t xml:space="preserve"> before being coronally section (~60 </w:t>
      </w:r>
      <w:r w:rsidR="00980F64" w:rsidRPr="00EE2D4E">
        <w:rPr>
          <w:rFonts w:ascii="Arial" w:hAnsi="Arial" w:cs="Arial"/>
          <w:sz w:val="22"/>
          <w:szCs w:val="22"/>
          <w:rPrChange w:id="1977" w:author="Patrick Drew" w:date="2020-05-12T18:19:00Z">
            <w:rPr>
              <w:sz w:val="22"/>
              <w:szCs w:val="22"/>
            </w:rPr>
          </w:rPrChange>
        </w:rPr>
        <w:sym w:font="Symbol" w:char="F06D"/>
      </w:r>
      <w:r w:rsidR="00980F64" w:rsidRPr="00EE2D4E">
        <w:rPr>
          <w:rFonts w:ascii="Arial" w:hAnsi="Arial" w:cs="Arial"/>
          <w:sz w:val="22"/>
          <w:szCs w:val="22"/>
          <w:rPrChange w:id="1978" w:author="Patrick Drew" w:date="2020-05-12T18:19:00Z">
            <w:rPr>
              <w:sz w:val="22"/>
              <w:szCs w:val="22"/>
            </w:rPr>
          </w:rPrChange>
        </w:rPr>
        <w:t xml:space="preserve">M per section) </w:t>
      </w:r>
      <w:r w:rsidR="00287C99" w:rsidRPr="00EE2D4E">
        <w:rPr>
          <w:rFonts w:ascii="Arial" w:hAnsi="Arial" w:cs="Arial"/>
          <w:sz w:val="22"/>
          <w:szCs w:val="22"/>
          <w:rPrChange w:id="1979" w:author="Patrick Drew" w:date="2020-05-12T18:19:00Z">
            <w:rPr>
              <w:sz w:val="22"/>
              <w:szCs w:val="22"/>
            </w:rPr>
          </w:rPrChange>
        </w:rPr>
        <w:t xml:space="preserve">with a freezing microtome. Sections were stained for the presence of cytochrome oxidase (CO). The whisker barrels </w:t>
      </w:r>
      <w:r w:rsidR="00481A45" w:rsidRPr="00EE2D4E">
        <w:rPr>
          <w:rFonts w:ascii="Arial" w:hAnsi="Arial" w:cs="Arial"/>
          <w:sz w:val="22"/>
          <w:szCs w:val="22"/>
          <w:rPrChange w:id="1980" w:author="Patrick Drew" w:date="2020-05-12T18:19:00Z">
            <w:rPr>
              <w:sz w:val="22"/>
              <w:szCs w:val="22"/>
            </w:rPr>
          </w:rPrChange>
        </w:rPr>
        <w:t>are visible in layer IV of the</w:t>
      </w:r>
      <w:r w:rsidR="00D27211" w:rsidRPr="00EE2D4E">
        <w:rPr>
          <w:rFonts w:ascii="Arial" w:hAnsi="Arial" w:cs="Arial"/>
          <w:sz w:val="22"/>
          <w:szCs w:val="22"/>
          <w:rPrChange w:id="1981" w:author="Patrick Drew" w:date="2020-05-12T18:19:00Z">
            <w:rPr>
              <w:sz w:val="22"/>
              <w:szCs w:val="22"/>
            </w:rPr>
          </w:rPrChange>
        </w:rPr>
        <w:t xml:space="preserve"> </w:t>
      </w:r>
      <w:r w:rsidR="00DA5CAA" w:rsidRPr="00EE2D4E">
        <w:rPr>
          <w:rFonts w:ascii="Arial" w:hAnsi="Arial" w:cs="Arial"/>
          <w:sz w:val="22"/>
          <w:szCs w:val="22"/>
          <w:rPrChange w:id="1982" w:author="Patrick Drew" w:date="2020-05-12T18:19:00Z">
            <w:rPr>
              <w:sz w:val="22"/>
              <w:szCs w:val="22"/>
            </w:rPr>
          </w:rPrChange>
        </w:rPr>
        <w:t xml:space="preserve">sections and allow the </w:t>
      </w:r>
      <w:r w:rsidR="00D1198D" w:rsidRPr="00EE2D4E">
        <w:rPr>
          <w:rFonts w:ascii="Arial" w:hAnsi="Arial" w:cs="Arial"/>
          <w:sz w:val="22"/>
          <w:szCs w:val="22"/>
          <w:rPrChange w:id="1983" w:author="Patrick Drew" w:date="2020-05-12T18:19:00Z">
            <w:rPr>
              <w:sz w:val="22"/>
              <w:szCs w:val="22"/>
            </w:rPr>
          </w:rPrChange>
        </w:rPr>
        <w:t>verification of the electrode’s presence in the tissue</w:t>
      </w:r>
      <w:r w:rsidR="00F2146B" w:rsidRPr="00EE2D4E">
        <w:rPr>
          <w:rFonts w:ascii="Arial" w:hAnsi="Arial" w:cs="Arial"/>
          <w:sz w:val="22"/>
          <w:szCs w:val="22"/>
          <w:rPrChange w:id="1984" w:author="Patrick Drew" w:date="2020-05-12T18:19:00Z">
            <w:rPr>
              <w:sz w:val="22"/>
              <w:szCs w:val="22"/>
            </w:rPr>
          </w:rPrChange>
        </w:rPr>
        <w:fldChar w:fldCharType="begin" w:fldLock="1"/>
      </w:r>
      <w:r w:rsidR="007C7F71" w:rsidRPr="00EE2D4E">
        <w:rPr>
          <w:rFonts w:ascii="Arial" w:hAnsi="Arial" w:cs="Arial"/>
          <w:sz w:val="22"/>
          <w:szCs w:val="22"/>
          <w:rPrChange w:id="1985" w:author="Patrick Drew" w:date="2020-05-12T18:19:00Z">
            <w:rPr>
              <w:sz w:val="22"/>
              <w:szCs w:val="22"/>
            </w:rPr>
          </w:rPrChange>
        </w:rPr>
        <w:instrText>ADDIN CSL_CITATION {"citationItems":[{"id":"ITEM-1","itemData":{"DOI":"10.1093/cercor/bhn085","ISSN":"10473211","abstract":"In classical sensory cortical map plasticity, the representation of deprived or underused inputs contracts within cortical sensory maps, whereas spared inputs expand. Expansion of spared inputs occurs preferentially into nearby cortical columns representing temporally correlated spared inputs, suggesting that expansion involves correlation-based learning rules at cross-columnar synapses. It is unknown whether deprived representations contract in a similar anisotropic manner, which would implicate similar learning rules and sites of plasticity. We briefly deprived D-row whiskers in 20-day-old rats, so that each deprived whisker had deprived (D-row) and spared (C- and E-row) neighbors. Intrinsic signal optical imaging revealed that D-row deprivation weakened and contracted the functional representation of deprived D-row whiskers in L2/3 of somatosensory (S1) cortex. Spared whisker representations did not strengthen or expand, indicating that D-row deprivation selectively engages the depression component of map plasticity. Contraction of deprived whisker representations was spatially uniform, with equal withdrawal from spared and deprived neighbors. Single-unit electrophysiological recordings confirmed these results, and showed substantial weakening of responses to deprived whiskers in layer 2/3 of S1, and modest weakening in L4. The observed isotropic contraction of deprived whisker representations during D-row deprivation is consistent with plasticity at intracolumnar, rather than cross-columnar, synapses. © The Author 2008. Published by Oxford University Press. All rights reserved.","author":[{"dropping-particle":"","family":"Drew","given":"Patrick J.","non-dropping-particle":"","parse-names":false,"suffix":""},{"dropping-particle":"","family":"Feldman","given":"Daniel E.","non-dropping-particle":"","parse-names":false,"suffix":""}],"container-title":"Cerebral Cortex","id":"ITEM-1","issue":"2","issued":{"date-parts":[["2009"]]},"page":"331-348","title":"Intrinsic signal imaging of deprivation-induced contraction of whisker representations in rat somatosensory cortex","type":"article-journal","volume":"19"},"uris":["http://www.mendeley.com/documents/?uuid=de1cc798-e284-43ce-93df-188fd99ababf"]},{"id":"ITEM-2","itemData":{"DOI":"10.1152/jn.00046.2015","ISSN":"15221598","abstract":"Changes in brain temperature can alter electrical properties of neurons and cause changes in behavior. However, it is not well understood how behaviors, like locomotion, or experimental manipulations, like anesthesia, alter brain temperature. We implanted thermocouples in sensorimotor cortex of mice to understand how cortical temperature was affected by locomotion, as well as by brief and prolonged anesthesia. Voluntary locomotion induced small (~0.1°C) but reliable increases in cortical temperature that could be described using a linear convolution model. In contrast, brief (90-s) exposure to isoflurane anesthesia depressed cortical temperature by ~2°C, which lasted for up to 30 min after the cessation of anesthesia. Cortical temperature decreases were not accompanied by a concomitant decrease in the γ-band local field potential power, multiunit firing rate, or locomotion behavior, which all returned to baseline within a few minutes after the cessation of anesthesia. In anesthetized animals where core body temperature was kept constant, cortical temperature was still &gt;1°C lower than in the awake animal. Thermocouples implanted in the subcortex showed similar temperature changes under anesthesia, suggesting these responses occur throughout the brain. Two-photon microscopy of individual blood vessel dynamics following brief isoflurane exposure revealed a large increase in vessel diameter that ceased before the brain temperature significantly decreased, indicating cerebral heat loss was not due to increased cerebral blood vessel dilation. These data should be considered in experimental designs recording in anesthetized preparations, computational models relating temperature and neural activity, and awake-behaving methods that require brief anesthesia before experimental procedures.","author":[{"dropping-particle":"","family":"Shirey","given":"Michael J.","non-dropping-particle":"","parse-names":false,"suffix":""},{"dropping-particle":"","family":"Smith","given":"Jared B.","non-dropping-particle":"","parse-names":false,"suffix":""},{"dropping-particle":"","family":"Kudlik","given":"D’Anne E.","non-dropping-particle":"","parse-names":false,"suffix":""},{"dropping-particle":"","family":"Huo","given":"Bing Xing","non-dropping-particle":"","parse-names":false,"suffix":""},{"dropping-particle":"","family":"Greene","given":"Stephanie E.","non-dropping-particle":"","parse-names":false,"suffix":""},{"dropping-particle":"","family":"Drew","given":"Patrick J.","non-dropping-particle":"","parse-names":false,"suffix":""}],"container-title":"Journal of Neurophysiology","id":"ITEM-2","issue":"1","issued":{"date-parts":[["2015"]]},"page":"309-322","title":"Brief anesthesia, but not voluntary locomotion, significantly alters cortical temperature","type":"article-journal","volume":"114"},"uris":["http://www.mendeley.com/documents/?uuid=34cc59cc-5e04-4d3a-8b4e-76e0c6bc63e0"]}],"mendeley":{"formattedCitation":"(Drew and Feldman, 2009; Shirey et al., 2015)","plainTextFormattedCitation":"(Drew and Feldman, 2009; Shirey et al., 2015)","previouslyFormattedCitation":"(Drew and Feldman, 2009; Shirey et al., 2015)"},"properties":{"noteIndex":0},"schema":"https://github.com/citation-style-language/schema/raw/master/csl-citation.json"}</w:instrText>
      </w:r>
      <w:r w:rsidR="00F2146B" w:rsidRPr="00EE2D4E">
        <w:rPr>
          <w:rFonts w:ascii="Arial" w:hAnsi="Arial" w:cs="Arial"/>
          <w:sz w:val="22"/>
          <w:szCs w:val="22"/>
          <w:rPrChange w:id="1986" w:author="Patrick Drew" w:date="2020-05-12T18:19:00Z">
            <w:rPr>
              <w:sz w:val="22"/>
              <w:szCs w:val="22"/>
            </w:rPr>
          </w:rPrChange>
        </w:rPr>
        <w:fldChar w:fldCharType="separate"/>
      </w:r>
      <w:r w:rsidR="004D71F8" w:rsidRPr="00EE2D4E">
        <w:rPr>
          <w:rFonts w:ascii="Arial" w:hAnsi="Arial" w:cs="Arial"/>
          <w:noProof/>
          <w:sz w:val="22"/>
          <w:szCs w:val="22"/>
          <w:rPrChange w:id="1987" w:author="Patrick Drew" w:date="2020-05-12T18:19:00Z">
            <w:rPr>
              <w:noProof/>
              <w:sz w:val="22"/>
              <w:szCs w:val="22"/>
            </w:rPr>
          </w:rPrChange>
        </w:rPr>
        <w:t>(Drew and Feldman, 2009; Shirey et al., 2015)</w:t>
      </w:r>
      <w:r w:rsidR="00F2146B" w:rsidRPr="00EE2D4E">
        <w:rPr>
          <w:rFonts w:ascii="Arial" w:hAnsi="Arial" w:cs="Arial"/>
          <w:sz w:val="22"/>
          <w:szCs w:val="22"/>
          <w:rPrChange w:id="1988" w:author="Patrick Drew" w:date="2020-05-12T18:19:00Z">
            <w:rPr>
              <w:sz w:val="22"/>
              <w:szCs w:val="22"/>
            </w:rPr>
          </w:rPrChange>
        </w:rPr>
        <w:fldChar w:fldCharType="end"/>
      </w:r>
      <w:r w:rsidR="00D1198D" w:rsidRPr="00EE2D4E">
        <w:rPr>
          <w:rFonts w:ascii="Arial" w:hAnsi="Arial" w:cs="Arial"/>
          <w:sz w:val="22"/>
          <w:szCs w:val="22"/>
          <w:rPrChange w:id="1989" w:author="Patrick Drew" w:date="2020-05-12T18:19:00Z">
            <w:rPr>
              <w:sz w:val="22"/>
              <w:szCs w:val="22"/>
            </w:rPr>
          </w:rPrChange>
        </w:rPr>
        <w:t>. The hippocampus is also brightly stained</w:t>
      </w:r>
      <w:r w:rsidR="00F2146B" w:rsidRPr="00EE2D4E">
        <w:rPr>
          <w:rFonts w:ascii="Arial" w:hAnsi="Arial" w:cs="Arial"/>
          <w:sz w:val="22"/>
          <w:szCs w:val="22"/>
          <w:rPrChange w:id="1990" w:author="Patrick Drew" w:date="2020-05-12T18:19:00Z">
            <w:rPr>
              <w:sz w:val="22"/>
              <w:szCs w:val="22"/>
            </w:rPr>
          </w:rPrChange>
        </w:rPr>
        <w:t xml:space="preserve"> and allows the verification of the hippocampal electrode’s relation to CA1.</w:t>
      </w:r>
    </w:p>
    <w:p w14:paraId="63EEC100" w14:textId="61D344BA" w:rsidR="0090702E" w:rsidRPr="00EE2D4E" w:rsidRDefault="0090702E">
      <w:pPr>
        <w:widowControl w:val="0"/>
        <w:autoSpaceDE w:val="0"/>
        <w:autoSpaceDN w:val="0"/>
        <w:adjustRightInd w:val="0"/>
        <w:spacing w:line="360" w:lineRule="auto"/>
        <w:contextualSpacing/>
        <w:jc w:val="both"/>
        <w:rPr>
          <w:rFonts w:ascii="Arial" w:hAnsi="Arial" w:cs="Arial"/>
          <w:sz w:val="22"/>
          <w:szCs w:val="22"/>
          <w:rPrChange w:id="1991" w:author="Patrick Drew" w:date="2020-05-12T18:19:00Z">
            <w:rPr>
              <w:sz w:val="22"/>
              <w:szCs w:val="22"/>
            </w:rPr>
          </w:rPrChange>
        </w:rPr>
        <w:pPrChange w:id="1992" w:author="Patrick Drew" w:date="2020-05-12T18:16:00Z">
          <w:pPr>
            <w:widowControl w:val="0"/>
            <w:autoSpaceDE w:val="0"/>
            <w:autoSpaceDN w:val="0"/>
            <w:adjustRightInd w:val="0"/>
            <w:contextualSpacing/>
            <w:jc w:val="both"/>
          </w:pPr>
        </w:pPrChange>
      </w:pPr>
    </w:p>
    <w:p w14:paraId="01007C19" w14:textId="4EE3783C" w:rsidR="008475A4" w:rsidRPr="00EE2D4E" w:rsidRDefault="008475A4">
      <w:pPr>
        <w:widowControl w:val="0"/>
        <w:autoSpaceDE w:val="0"/>
        <w:autoSpaceDN w:val="0"/>
        <w:adjustRightInd w:val="0"/>
        <w:spacing w:line="360" w:lineRule="auto"/>
        <w:contextualSpacing/>
        <w:jc w:val="both"/>
        <w:rPr>
          <w:rFonts w:ascii="Arial" w:hAnsi="Arial" w:cs="Arial"/>
          <w:sz w:val="22"/>
          <w:szCs w:val="22"/>
          <w:rPrChange w:id="1993" w:author="Patrick Drew" w:date="2020-05-12T18:19:00Z">
            <w:rPr>
              <w:sz w:val="22"/>
              <w:szCs w:val="22"/>
            </w:rPr>
          </w:rPrChange>
        </w:rPr>
        <w:pPrChange w:id="1994" w:author="Patrick Drew" w:date="2020-05-12T18:16:00Z">
          <w:pPr>
            <w:widowControl w:val="0"/>
            <w:autoSpaceDE w:val="0"/>
            <w:autoSpaceDN w:val="0"/>
            <w:adjustRightInd w:val="0"/>
            <w:contextualSpacing/>
            <w:jc w:val="both"/>
          </w:pPr>
        </w:pPrChange>
      </w:pPr>
      <w:r w:rsidRPr="00EE2D4E">
        <w:rPr>
          <w:rFonts w:ascii="Arial" w:hAnsi="Arial" w:cs="Arial"/>
          <w:sz w:val="22"/>
          <w:szCs w:val="22"/>
          <w:rPrChange w:id="1995" w:author="Patrick Drew" w:date="2020-05-12T18:19:00Z">
            <w:rPr>
              <w:sz w:val="22"/>
              <w:szCs w:val="22"/>
            </w:rPr>
          </w:rPrChange>
        </w:rPr>
        <w:t xml:space="preserve">Coherence between hemoglobin and </w:t>
      </w:r>
      <w:proofErr w:type="spellStart"/>
      <w:r w:rsidRPr="00EE2D4E">
        <w:rPr>
          <w:rFonts w:ascii="Arial" w:hAnsi="Arial" w:cs="Arial"/>
          <w:sz w:val="22"/>
          <w:szCs w:val="22"/>
          <w:rPrChange w:id="1996" w:author="Patrick Drew" w:date="2020-05-12T18:19:00Z">
            <w:rPr>
              <w:sz w:val="22"/>
              <w:szCs w:val="22"/>
            </w:rPr>
          </w:rPrChange>
        </w:rPr>
        <w:t>HbT</w:t>
      </w:r>
      <w:proofErr w:type="spellEnd"/>
      <w:r w:rsidRPr="00EE2D4E">
        <w:rPr>
          <w:rFonts w:ascii="Arial" w:hAnsi="Arial" w:cs="Arial"/>
          <w:sz w:val="22"/>
          <w:szCs w:val="22"/>
          <w:rPrChange w:id="1997" w:author="Patrick Drew" w:date="2020-05-12T18:19:00Z">
            <w:rPr>
              <w:sz w:val="22"/>
              <w:szCs w:val="22"/>
            </w:rPr>
          </w:rPrChange>
        </w:rPr>
        <w:t xml:space="preserve"> for figure 9 summary figure</w:t>
      </w:r>
    </w:p>
    <w:p w14:paraId="284D4215" w14:textId="77777777" w:rsidR="008475A4" w:rsidRPr="00EE2D4E" w:rsidRDefault="008475A4">
      <w:pPr>
        <w:widowControl w:val="0"/>
        <w:autoSpaceDE w:val="0"/>
        <w:autoSpaceDN w:val="0"/>
        <w:adjustRightInd w:val="0"/>
        <w:spacing w:line="360" w:lineRule="auto"/>
        <w:contextualSpacing/>
        <w:jc w:val="both"/>
        <w:rPr>
          <w:rFonts w:ascii="Arial" w:hAnsi="Arial" w:cs="Arial"/>
          <w:sz w:val="22"/>
          <w:szCs w:val="22"/>
          <w:rPrChange w:id="1998" w:author="Patrick Drew" w:date="2020-05-12T18:19:00Z">
            <w:rPr>
              <w:sz w:val="22"/>
              <w:szCs w:val="22"/>
            </w:rPr>
          </w:rPrChange>
        </w:rPr>
        <w:pPrChange w:id="1999" w:author="Patrick Drew" w:date="2020-05-12T18:16:00Z">
          <w:pPr>
            <w:widowControl w:val="0"/>
            <w:autoSpaceDE w:val="0"/>
            <w:autoSpaceDN w:val="0"/>
            <w:adjustRightInd w:val="0"/>
            <w:contextualSpacing/>
            <w:jc w:val="both"/>
          </w:pPr>
        </w:pPrChange>
      </w:pPr>
    </w:p>
    <w:p w14:paraId="5A3C2F0E" w14:textId="5FD45680" w:rsidR="00F2146B" w:rsidRPr="00EE2D4E" w:rsidRDefault="00B34A8F">
      <w:pPr>
        <w:widowControl w:val="0"/>
        <w:autoSpaceDE w:val="0"/>
        <w:autoSpaceDN w:val="0"/>
        <w:adjustRightInd w:val="0"/>
        <w:spacing w:line="360" w:lineRule="auto"/>
        <w:contextualSpacing/>
        <w:jc w:val="both"/>
        <w:rPr>
          <w:rFonts w:ascii="Arial" w:hAnsi="Arial" w:cs="Arial"/>
          <w:b/>
          <w:bCs/>
          <w:sz w:val="22"/>
          <w:szCs w:val="22"/>
          <w:rPrChange w:id="2000" w:author="Patrick Drew" w:date="2020-05-12T18:19:00Z">
            <w:rPr>
              <w:b/>
              <w:bCs/>
              <w:sz w:val="22"/>
              <w:szCs w:val="22"/>
            </w:rPr>
          </w:rPrChange>
        </w:rPr>
        <w:pPrChange w:id="2001" w:author="Patrick Drew" w:date="2020-05-12T18:16:00Z">
          <w:pPr>
            <w:widowControl w:val="0"/>
            <w:autoSpaceDE w:val="0"/>
            <w:autoSpaceDN w:val="0"/>
            <w:adjustRightInd w:val="0"/>
            <w:contextualSpacing/>
            <w:jc w:val="both"/>
          </w:pPr>
        </w:pPrChange>
      </w:pPr>
      <w:r w:rsidRPr="00EE2D4E">
        <w:rPr>
          <w:rFonts w:ascii="Arial" w:hAnsi="Arial" w:cs="Arial"/>
          <w:b/>
          <w:bCs/>
          <w:sz w:val="22"/>
          <w:szCs w:val="22"/>
          <w:rPrChange w:id="2002" w:author="Patrick Drew" w:date="2020-05-12T18:19:00Z">
            <w:rPr>
              <w:b/>
              <w:bCs/>
              <w:sz w:val="22"/>
              <w:szCs w:val="22"/>
            </w:rPr>
          </w:rPrChange>
        </w:rPr>
        <w:t>Physiological data acquisition</w:t>
      </w:r>
    </w:p>
    <w:p w14:paraId="72A568E2" w14:textId="77777777" w:rsidR="00895CAE" w:rsidRPr="00EE2D4E" w:rsidRDefault="006D6BA7">
      <w:pPr>
        <w:spacing w:line="360" w:lineRule="auto"/>
        <w:contextualSpacing/>
        <w:jc w:val="both"/>
        <w:rPr>
          <w:rFonts w:ascii="Arial" w:hAnsi="Arial" w:cs="Arial"/>
          <w:sz w:val="22"/>
          <w:szCs w:val="22"/>
          <w:rPrChange w:id="2003" w:author="Patrick Drew" w:date="2020-05-12T18:19:00Z">
            <w:rPr>
              <w:sz w:val="22"/>
              <w:szCs w:val="22"/>
            </w:rPr>
          </w:rPrChange>
        </w:rPr>
        <w:pPrChange w:id="2004" w:author="Patrick Drew" w:date="2020-05-12T18:16:00Z">
          <w:pPr>
            <w:contextualSpacing/>
            <w:jc w:val="both"/>
          </w:pPr>
        </w:pPrChange>
      </w:pPr>
      <w:r w:rsidRPr="00EE2D4E">
        <w:rPr>
          <w:rFonts w:ascii="Arial" w:hAnsi="Arial" w:cs="Arial"/>
          <w:sz w:val="22"/>
          <w:szCs w:val="22"/>
          <w:rPrChange w:id="2005" w:author="Patrick Drew" w:date="2020-05-12T18:19:00Z">
            <w:rPr>
              <w:sz w:val="22"/>
              <w:szCs w:val="22"/>
            </w:rPr>
          </w:rPrChange>
        </w:rPr>
        <w:t xml:space="preserve">All data from </w:t>
      </w:r>
      <w:r w:rsidR="00CE6636" w:rsidRPr="00EE2D4E">
        <w:rPr>
          <w:rFonts w:ascii="Arial" w:hAnsi="Arial" w:cs="Arial"/>
          <w:sz w:val="22"/>
          <w:szCs w:val="22"/>
          <w:rPrChange w:id="2006" w:author="Patrick Drew" w:date="2020-05-12T18:19:00Z">
            <w:rPr>
              <w:sz w:val="22"/>
              <w:szCs w:val="22"/>
            </w:rPr>
          </w:rPrChange>
        </w:rPr>
        <w:t xml:space="preserve">IOS </w:t>
      </w:r>
      <w:r w:rsidRPr="00EE2D4E">
        <w:rPr>
          <w:rFonts w:ascii="Arial" w:hAnsi="Arial" w:cs="Arial"/>
          <w:sz w:val="22"/>
          <w:szCs w:val="22"/>
          <w:rPrChange w:id="2007" w:author="Patrick Drew" w:date="2020-05-12T18:19:00Z">
            <w:rPr>
              <w:sz w:val="22"/>
              <w:szCs w:val="22"/>
            </w:rPr>
          </w:rPrChange>
        </w:rPr>
        <w:t xml:space="preserve">experiments were acquired with </w:t>
      </w:r>
      <w:r w:rsidR="00A27126" w:rsidRPr="00EE2D4E">
        <w:rPr>
          <w:rFonts w:ascii="Arial" w:hAnsi="Arial" w:cs="Arial"/>
          <w:sz w:val="22"/>
          <w:szCs w:val="22"/>
          <w:rPrChange w:id="2008" w:author="Patrick Drew" w:date="2020-05-12T18:19:00Z">
            <w:rPr>
              <w:sz w:val="22"/>
              <w:szCs w:val="22"/>
            </w:rPr>
          </w:rPrChange>
        </w:rPr>
        <w:t>a custom LabVIEW program (</w:t>
      </w:r>
      <w:r w:rsidR="00C33E24" w:rsidRPr="00EE2D4E">
        <w:rPr>
          <w:rFonts w:ascii="Arial" w:hAnsi="Arial" w:cs="Arial"/>
          <w:sz w:val="22"/>
          <w:szCs w:val="22"/>
          <w:rPrChange w:id="2009" w:author="Patrick Drew" w:date="2020-05-12T18:19:00Z">
            <w:rPr>
              <w:sz w:val="22"/>
              <w:szCs w:val="22"/>
            </w:rPr>
          </w:rPrChange>
        </w:rPr>
        <w:t>2018, National Instruments, Austin TX)</w:t>
      </w:r>
      <w:r w:rsidR="00CE6636" w:rsidRPr="00EE2D4E">
        <w:rPr>
          <w:rFonts w:ascii="Arial" w:hAnsi="Arial" w:cs="Arial"/>
          <w:sz w:val="22"/>
          <w:szCs w:val="22"/>
          <w:rPrChange w:id="2010" w:author="Patrick Drew" w:date="2020-05-12T18:19:00Z">
            <w:rPr>
              <w:sz w:val="22"/>
              <w:szCs w:val="22"/>
            </w:rPr>
          </w:rPrChange>
        </w:rPr>
        <w:t xml:space="preserve">. Data from 2PLSM experiments were acquired with </w:t>
      </w:r>
      <w:r w:rsidR="007C6E25" w:rsidRPr="00EE2D4E">
        <w:rPr>
          <w:rFonts w:ascii="Calibri" w:hAnsi="Calibri" w:cs="Calibri"/>
          <w:sz w:val="22"/>
          <w:szCs w:val="22"/>
        </w:rPr>
        <w:t>﻿</w:t>
      </w:r>
      <w:r w:rsidR="007C6E25" w:rsidRPr="00EE2D4E">
        <w:rPr>
          <w:rFonts w:ascii="Arial" w:hAnsi="Arial" w:cs="Arial"/>
          <w:sz w:val="22"/>
          <w:szCs w:val="22"/>
          <w:rPrChange w:id="2011" w:author="Patrick Drew" w:date="2020-05-12T18:19:00Z">
            <w:rPr>
              <w:sz w:val="22"/>
              <w:szCs w:val="22"/>
            </w:rPr>
          </w:rPrChange>
        </w:rPr>
        <w:t>Sutter MCS software (Sutter Instruments, Novato, CA) and a different custom LabVIEW program designed to synchronize with the Sutter MCS software. All IOS and 2PLSM experiments were perform in sound-dampening boxes.</w:t>
      </w:r>
      <w:r w:rsidR="001E0217" w:rsidRPr="00EE2D4E">
        <w:rPr>
          <w:rFonts w:ascii="Arial" w:hAnsi="Arial" w:cs="Arial"/>
          <w:sz w:val="22"/>
          <w:szCs w:val="22"/>
          <w:rPrChange w:id="2012" w:author="Patrick Drew" w:date="2020-05-12T18:19:00Z">
            <w:rPr>
              <w:sz w:val="22"/>
              <w:szCs w:val="22"/>
            </w:rPr>
          </w:rPrChange>
        </w:rPr>
        <w:t xml:space="preserve"> Both custom LabVIEW programs can be viewed </w:t>
      </w:r>
      <w:r w:rsidR="00895CAE" w:rsidRPr="00EE2D4E">
        <w:rPr>
          <w:rFonts w:ascii="Arial" w:hAnsi="Arial" w:cs="Arial"/>
          <w:sz w:val="22"/>
          <w:szCs w:val="22"/>
          <w:rPrChange w:id="2013" w:author="Patrick Drew" w:date="2020-05-12T18:19:00Z">
            <w:rPr>
              <w:sz w:val="22"/>
              <w:szCs w:val="22"/>
            </w:rPr>
          </w:rPrChange>
        </w:rPr>
        <w:t xml:space="preserve">at </w:t>
      </w:r>
      <w:r w:rsidR="00B76195" w:rsidRPr="00EE2D4E">
        <w:rPr>
          <w:rFonts w:ascii="Arial" w:hAnsi="Arial" w:cs="Arial"/>
          <w:sz w:val="22"/>
          <w:szCs w:val="22"/>
          <w:rPrChange w:id="2014" w:author="Patrick Drew" w:date="2020-05-12T18:19:00Z">
            <w:rPr/>
          </w:rPrChange>
        </w:rPr>
        <w:fldChar w:fldCharType="begin"/>
      </w:r>
      <w:r w:rsidR="00B76195" w:rsidRPr="00EE2D4E">
        <w:rPr>
          <w:rFonts w:ascii="Arial" w:hAnsi="Arial" w:cs="Arial"/>
          <w:sz w:val="22"/>
          <w:szCs w:val="22"/>
          <w:rPrChange w:id="2015" w:author="Patrick Drew" w:date="2020-05-12T18:19:00Z">
            <w:rPr/>
          </w:rPrChange>
        </w:rPr>
        <w:instrText xml:space="preserve"> HYPERLINK "https://github.com/DrewLab/LabVIEW-DAQ" </w:instrText>
      </w:r>
      <w:r w:rsidR="00B76195" w:rsidRPr="00EE2D4E">
        <w:rPr>
          <w:rFonts w:ascii="Arial" w:hAnsi="Arial" w:cs="Arial"/>
          <w:sz w:val="22"/>
          <w:szCs w:val="22"/>
          <w:rPrChange w:id="2016" w:author="Patrick Drew" w:date="2020-05-12T18:19:00Z">
            <w:rPr>
              <w:color w:val="0000FF"/>
              <w:sz w:val="22"/>
              <w:szCs w:val="22"/>
              <w:u w:val="single"/>
            </w:rPr>
          </w:rPrChange>
        </w:rPr>
        <w:fldChar w:fldCharType="separate"/>
      </w:r>
      <w:r w:rsidR="00895CAE" w:rsidRPr="00EE2D4E">
        <w:rPr>
          <w:rFonts w:ascii="Arial" w:hAnsi="Arial" w:cs="Arial"/>
          <w:color w:val="0000FF"/>
          <w:sz w:val="22"/>
          <w:szCs w:val="22"/>
          <w:u w:val="single"/>
          <w:rPrChange w:id="2017" w:author="Patrick Drew" w:date="2020-05-12T18:19:00Z">
            <w:rPr>
              <w:color w:val="0000FF"/>
              <w:sz w:val="22"/>
              <w:szCs w:val="22"/>
              <w:u w:val="single"/>
            </w:rPr>
          </w:rPrChange>
        </w:rPr>
        <w:t>https://github.com/DrewLab/LabVIEW-DAQ</w:t>
      </w:r>
      <w:r w:rsidR="00B76195" w:rsidRPr="00EE2D4E">
        <w:rPr>
          <w:rFonts w:ascii="Arial" w:hAnsi="Arial" w:cs="Arial"/>
          <w:color w:val="0000FF"/>
          <w:sz w:val="22"/>
          <w:szCs w:val="22"/>
          <w:u w:val="single"/>
          <w:rPrChange w:id="2018" w:author="Patrick Drew" w:date="2020-05-12T18:19:00Z">
            <w:rPr>
              <w:color w:val="0000FF"/>
              <w:sz w:val="22"/>
              <w:szCs w:val="22"/>
              <w:u w:val="single"/>
            </w:rPr>
          </w:rPrChange>
        </w:rPr>
        <w:fldChar w:fldCharType="end"/>
      </w:r>
    </w:p>
    <w:p w14:paraId="70075ADE" w14:textId="4EB590CD" w:rsidR="00B34A8F" w:rsidRPr="00EE2D4E" w:rsidRDefault="00B34A8F">
      <w:pPr>
        <w:widowControl w:val="0"/>
        <w:autoSpaceDE w:val="0"/>
        <w:autoSpaceDN w:val="0"/>
        <w:adjustRightInd w:val="0"/>
        <w:spacing w:line="360" w:lineRule="auto"/>
        <w:contextualSpacing/>
        <w:jc w:val="both"/>
        <w:rPr>
          <w:rFonts w:ascii="Arial" w:hAnsi="Arial" w:cs="Arial"/>
          <w:sz w:val="22"/>
          <w:szCs w:val="22"/>
          <w:rPrChange w:id="2019" w:author="Patrick Drew" w:date="2020-05-12T18:19:00Z">
            <w:rPr>
              <w:sz w:val="22"/>
              <w:szCs w:val="22"/>
            </w:rPr>
          </w:rPrChange>
        </w:rPr>
        <w:pPrChange w:id="2020" w:author="Patrick Drew" w:date="2020-05-12T18:16:00Z">
          <w:pPr>
            <w:widowControl w:val="0"/>
            <w:autoSpaceDE w:val="0"/>
            <w:autoSpaceDN w:val="0"/>
            <w:adjustRightInd w:val="0"/>
            <w:contextualSpacing/>
            <w:jc w:val="both"/>
          </w:pPr>
        </w:pPrChange>
      </w:pPr>
    </w:p>
    <w:p w14:paraId="5159C132" w14:textId="4F6CC856" w:rsidR="007C6E25" w:rsidRPr="00EE2D4E" w:rsidRDefault="007C6E25">
      <w:pPr>
        <w:widowControl w:val="0"/>
        <w:autoSpaceDE w:val="0"/>
        <w:autoSpaceDN w:val="0"/>
        <w:adjustRightInd w:val="0"/>
        <w:spacing w:line="360" w:lineRule="auto"/>
        <w:contextualSpacing/>
        <w:jc w:val="both"/>
        <w:rPr>
          <w:rFonts w:ascii="Arial" w:hAnsi="Arial" w:cs="Arial"/>
          <w:i/>
          <w:iCs/>
          <w:sz w:val="22"/>
          <w:szCs w:val="22"/>
          <w:rPrChange w:id="2021" w:author="Patrick Drew" w:date="2020-05-12T18:19:00Z">
            <w:rPr>
              <w:i/>
              <w:iCs/>
              <w:sz w:val="22"/>
              <w:szCs w:val="22"/>
            </w:rPr>
          </w:rPrChange>
        </w:rPr>
        <w:pPrChange w:id="2022"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023" w:author="Patrick Drew" w:date="2020-05-12T18:19:00Z">
            <w:rPr>
              <w:i/>
              <w:iCs/>
              <w:sz w:val="22"/>
              <w:szCs w:val="22"/>
            </w:rPr>
          </w:rPrChange>
        </w:rPr>
        <w:t>Habituation</w:t>
      </w:r>
      <w:r w:rsidR="00284D15" w:rsidRPr="00EE2D4E">
        <w:rPr>
          <w:rFonts w:ascii="Arial" w:hAnsi="Arial" w:cs="Arial"/>
          <w:i/>
          <w:iCs/>
          <w:sz w:val="22"/>
          <w:szCs w:val="22"/>
          <w:rPrChange w:id="2024" w:author="Patrick Drew" w:date="2020-05-12T18:19:00Z">
            <w:rPr>
              <w:i/>
              <w:iCs/>
              <w:sz w:val="22"/>
              <w:szCs w:val="22"/>
            </w:rPr>
          </w:rPrChange>
        </w:rPr>
        <w:t>.</w:t>
      </w:r>
      <w:r w:rsidR="00F236AD" w:rsidRPr="00EE2D4E">
        <w:rPr>
          <w:rFonts w:ascii="Arial" w:hAnsi="Arial" w:cs="Arial"/>
          <w:i/>
          <w:iCs/>
          <w:sz w:val="22"/>
          <w:szCs w:val="22"/>
          <w:rPrChange w:id="2025" w:author="Patrick Drew" w:date="2020-05-12T18:19:00Z">
            <w:rPr>
              <w:i/>
              <w:iCs/>
              <w:sz w:val="22"/>
              <w:szCs w:val="22"/>
            </w:rPr>
          </w:rPrChange>
        </w:rPr>
        <w:t xml:space="preserve"> </w:t>
      </w:r>
      <w:r w:rsidRPr="00EE2D4E">
        <w:rPr>
          <w:rFonts w:ascii="Arial" w:hAnsi="Arial" w:cs="Arial"/>
          <w:sz w:val="22"/>
          <w:szCs w:val="22"/>
          <w:rPrChange w:id="2026" w:author="Patrick Drew" w:date="2020-05-12T18:19:00Z">
            <w:rPr>
              <w:sz w:val="22"/>
              <w:szCs w:val="22"/>
            </w:rPr>
          </w:rPrChange>
        </w:rPr>
        <w:t xml:space="preserve">All animals were gradually acclimated to being head-fixed over the course of </w:t>
      </w:r>
      <w:r w:rsidR="004B72D8" w:rsidRPr="00EE2D4E">
        <w:rPr>
          <w:rFonts w:ascii="Arial" w:hAnsi="Arial" w:cs="Arial"/>
          <w:sz w:val="22"/>
          <w:szCs w:val="22"/>
          <w:rPrChange w:id="2027" w:author="Patrick Drew" w:date="2020-05-12T18:19:00Z">
            <w:rPr>
              <w:sz w:val="22"/>
              <w:szCs w:val="22"/>
            </w:rPr>
          </w:rPrChange>
        </w:rPr>
        <w:t>three habituation sessions</w:t>
      </w:r>
      <w:r w:rsidR="001D51EA" w:rsidRPr="00EE2D4E">
        <w:rPr>
          <w:rFonts w:ascii="Arial" w:hAnsi="Arial" w:cs="Arial"/>
          <w:sz w:val="22"/>
          <w:szCs w:val="22"/>
          <w:rPrChange w:id="2028" w:author="Patrick Drew" w:date="2020-05-12T18:19:00Z">
            <w:rPr>
              <w:sz w:val="22"/>
              <w:szCs w:val="22"/>
            </w:rPr>
          </w:rPrChange>
        </w:rPr>
        <w:t xml:space="preserve"> of increasing duration. In the initial session</w:t>
      </w:r>
      <w:r w:rsidR="003701FA" w:rsidRPr="00EE2D4E">
        <w:rPr>
          <w:rFonts w:ascii="Arial" w:hAnsi="Arial" w:cs="Arial"/>
          <w:sz w:val="22"/>
          <w:szCs w:val="22"/>
          <w:rPrChange w:id="2029" w:author="Patrick Drew" w:date="2020-05-12T18:19:00Z">
            <w:rPr>
              <w:sz w:val="22"/>
              <w:szCs w:val="22"/>
            </w:rPr>
          </w:rPrChange>
        </w:rPr>
        <w:t xml:space="preserve"> (15-30 min)</w:t>
      </w:r>
      <w:r w:rsidR="001D51EA" w:rsidRPr="00EE2D4E">
        <w:rPr>
          <w:rFonts w:ascii="Arial" w:hAnsi="Arial" w:cs="Arial"/>
          <w:sz w:val="22"/>
          <w:szCs w:val="22"/>
          <w:rPrChange w:id="2030" w:author="Patrick Drew" w:date="2020-05-12T18:19:00Z">
            <w:rPr>
              <w:sz w:val="22"/>
              <w:szCs w:val="22"/>
            </w:rPr>
          </w:rPrChange>
        </w:rPr>
        <w:t xml:space="preserve">, </w:t>
      </w:r>
      <w:r w:rsidR="003701FA" w:rsidRPr="00EE2D4E">
        <w:rPr>
          <w:rFonts w:ascii="Arial" w:hAnsi="Arial" w:cs="Arial"/>
          <w:sz w:val="22"/>
          <w:szCs w:val="22"/>
          <w:rPrChange w:id="2031" w:author="Patrick Drew" w:date="2020-05-12T18:19:00Z">
            <w:rPr>
              <w:sz w:val="22"/>
              <w:szCs w:val="22"/>
            </w:rPr>
          </w:rPrChange>
        </w:rPr>
        <w:t>animals were not exposed to any whisker stimulation and the efficacy</w:t>
      </w:r>
      <w:r w:rsidR="005803C7" w:rsidRPr="00EE2D4E">
        <w:rPr>
          <w:rFonts w:ascii="Arial" w:hAnsi="Arial" w:cs="Arial"/>
          <w:sz w:val="22"/>
          <w:szCs w:val="22"/>
          <w:rPrChange w:id="2032" w:author="Patrick Drew" w:date="2020-05-12T18:19:00Z">
            <w:rPr>
              <w:sz w:val="22"/>
              <w:szCs w:val="22"/>
            </w:rPr>
          </w:rPrChange>
        </w:rPr>
        <w:t xml:space="preserve"> of the cortical, hippocampal, and EMG electrodes was determined.</w:t>
      </w:r>
      <w:r w:rsidR="00594AB3" w:rsidRPr="00EE2D4E">
        <w:rPr>
          <w:rFonts w:ascii="Arial" w:hAnsi="Arial" w:cs="Arial"/>
          <w:sz w:val="22"/>
          <w:szCs w:val="22"/>
          <w:rPrChange w:id="2033" w:author="Patrick Drew" w:date="2020-05-12T18:19:00Z">
            <w:rPr>
              <w:sz w:val="22"/>
              <w:szCs w:val="22"/>
            </w:rPr>
          </w:rPrChange>
        </w:rPr>
        <w:t xml:space="preserve"> Pending clean electrical signals and a tolerance of the head-fixation, animals were habituated for two more sessions of 60 and 120 minutes. During </w:t>
      </w:r>
      <w:r w:rsidR="004A76B7" w:rsidRPr="00EE2D4E">
        <w:rPr>
          <w:rFonts w:ascii="Arial" w:hAnsi="Arial" w:cs="Arial"/>
          <w:sz w:val="22"/>
          <w:szCs w:val="22"/>
          <w:rPrChange w:id="2034" w:author="Patrick Drew" w:date="2020-05-12T18:19:00Z">
            <w:rPr>
              <w:sz w:val="22"/>
              <w:szCs w:val="22"/>
            </w:rPr>
          </w:rPrChange>
        </w:rPr>
        <w:t xml:space="preserve">these </w:t>
      </w:r>
      <w:r w:rsidR="00594AB3" w:rsidRPr="00EE2D4E">
        <w:rPr>
          <w:rFonts w:ascii="Arial" w:hAnsi="Arial" w:cs="Arial"/>
          <w:sz w:val="22"/>
          <w:szCs w:val="22"/>
          <w:rPrChange w:id="2035" w:author="Patrick Drew" w:date="2020-05-12T18:19:00Z">
            <w:rPr>
              <w:sz w:val="22"/>
              <w:szCs w:val="22"/>
            </w:rPr>
          </w:rPrChange>
        </w:rPr>
        <w:t xml:space="preserve">subsequent sessions, the </w:t>
      </w:r>
      <w:r w:rsidR="004A76B7" w:rsidRPr="00EE2D4E">
        <w:rPr>
          <w:rFonts w:ascii="Arial" w:hAnsi="Arial" w:cs="Arial"/>
          <w:sz w:val="22"/>
          <w:szCs w:val="22"/>
          <w:rPrChange w:id="2036" w:author="Patrick Drew" w:date="2020-05-12T18:19:00Z">
            <w:rPr>
              <w:sz w:val="22"/>
              <w:szCs w:val="22"/>
            </w:rPr>
          </w:rPrChange>
        </w:rPr>
        <w:t>whiskers</w:t>
      </w:r>
      <w:r w:rsidR="00594AB3" w:rsidRPr="00EE2D4E">
        <w:rPr>
          <w:rFonts w:ascii="Arial" w:hAnsi="Arial" w:cs="Arial"/>
          <w:sz w:val="22"/>
          <w:szCs w:val="22"/>
          <w:rPrChange w:id="2037" w:author="Patrick Drew" w:date="2020-05-12T18:19:00Z">
            <w:rPr>
              <w:sz w:val="22"/>
              <w:szCs w:val="22"/>
            </w:rPr>
          </w:rPrChange>
        </w:rPr>
        <w:t xml:space="preserve"> were </w:t>
      </w:r>
      <w:r w:rsidR="004A76B7" w:rsidRPr="00EE2D4E">
        <w:rPr>
          <w:rFonts w:ascii="Arial" w:hAnsi="Arial" w:cs="Arial"/>
          <w:sz w:val="22"/>
          <w:szCs w:val="22"/>
          <w:rPrChange w:id="2038" w:author="Patrick Drew" w:date="2020-05-12T18:19:00Z">
            <w:rPr>
              <w:sz w:val="22"/>
              <w:szCs w:val="22"/>
            </w:rPr>
          </w:rPrChange>
        </w:rPr>
        <w:t>stimulated with directed air puffs</w:t>
      </w:r>
      <w:r w:rsidR="00C92B72" w:rsidRPr="00EE2D4E">
        <w:rPr>
          <w:rFonts w:ascii="Arial" w:hAnsi="Arial" w:cs="Arial"/>
          <w:sz w:val="22"/>
          <w:szCs w:val="22"/>
          <w:rPrChange w:id="2039" w:author="Patrick Drew" w:date="2020-05-12T18:19:00Z">
            <w:rPr>
              <w:sz w:val="22"/>
              <w:szCs w:val="22"/>
            </w:rPr>
          </w:rPrChange>
        </w:rPr>
        <w:t xml:space="preserve">. Any animals </w:t>
      </w:r>
      <w:r w:rsidR="0022235C" w:rsidRPr="00EE2D4E">
        <w:rPr>
          <w:rFonts w:ascii="Arial" w:hAnsi="Arial" w:cs="Arial"/>
          <w:sz w:val="22"/>
          <w:szCs w:val="22"/>
          <w:rPrChange w:id="2040" w:author="Patrick Drew" w:date="2020-05-12T18:19:00Z">
            <w:rPr>
              <w:sz w:val="22"/>
              <w:szCs w:val="22"/>
            </w:rPr>
          </w:rPrChange>
        </w:rPr>
        <w:t xml:space="preserve">who showed </w:t>
      </w:r>
      <w:r w:rsidR="00364A6A" w:rsidRPr="00EE2D4E">
        <w:rPr>
          <w:rFonts w:ascii="Arial" w:hAnsi="Arial" w:cs="Arial"/>
          <w:sz w:val="22"/>
          <w:szCs w:val="22"/>
          <w:rPrChange w:id="2041" w:author="Patrick Drew" w:date="2020-05-12T18:19:00Z">
            <w:rPr>
              <w:sz w:val="22"/>
              <w:szCs w:val="22"/>
            </w:rPr>
          </w:rPrChange>
        </w:rPr>
        <w:t xml:space="preserve">excessive, visible distress/struggling throughout the habituation were removed from future experiments. Following habituation, IOS animals were run for six imaging sessions </w:t>
      </w:r>
      <w:r w:rsidR="00526EA8" w:rsidRPr="00EE2D4E">
        <w:rPr>
          <w:rFonts w:ascii="Arial" w:hAnsi="Arial" w:cs="Arial"/>
          <w:sz w:val="22"/>
          <w:szCs w:val="22"/>
          <w:rPrChange w:id="2042" w:author="Patrick Drew" w:date="2020-05-12T18:19:00Z">
            <w:rPr>
              <w:sz w:val="22"/>
              <w:szCs w:val="22"/>
            </w:rPr>
          </w:rPrChange>
        </w:rPr>
        <w:t xml:space="preserve">lasting </w:t>
      </w:r>
      <w:r w:rsidR="00364A6A" w:rsidRPr="00EE2D4E">
        <w:rPr>
          <w:rFonts w:ascii="Arial" w:hAnsi="Arial" w:cs="Arial"/>
          <w:sz w:val="22"/>
          <w:szCs w:val="22"/>
          <w:rPrChange w:id="2043" w:author="Patrick Drew" w:date="2020-05-12T18:19:00Z">
            <w:rPr>
              <w:sz w:val="22"/>
              <w:szCs w:val="22"/>
            </w:rPr>
          </w:rPrChange>
        </w:rPr>
        <w:t>of 3-5</w:t>
      </w:r>
      <w:r w:rsidR="00526EA8" w:rsidRPr="00EE2D4E">
        <w:rPr>
          <w:rFonts w:ascii="Arial" w:hAnsi="Arial" w:cs="Arial"/>
          <w:sz w:val="22"/>
          <w:szCs w:val="22"/>
          <w:rPrChange w:id="2044" w:author="Patrick Drew" w:date="2020-05-12T18:19:00Z">
            <w:rPr>
              <w:sz w:val="22"/>
              <w:szCs w:val="22"/>
            </w:rPr>
          </w:rPrChange>
        </w:rPr>
        <w:t xml:space="preserve"> </w:t>
      </w:r>
      <w:proofErr w:type="spellStart"/>
      <w:r w:rsidR="00526EA8" w:rsidRPr="00EE2D4E">
        <w:rPr>
          <w:rFonts w:ascii="Arial" w:hAnsi="Arial" w:cs="Arial"/>
          <w:sz w:val="22"/>
          <w:szCs w:val="22"/>
          <w:rPrChange w:id="2045" w:author="Patrick Drew" w:date="2020-05-12T18:19:00Z">
            <w:rPr>
              <w:sz w:val="22"/>
              <w:szCs w:val="22"/>
            </w:rPr>
          </w:rPrChange>
        </w:rPr>
        <w:t>hrs</w:t>
      </w:r>
      <w:proofErr w:type="spellEnd"/>
      <w:r w:rsidR="00526EA8" w:rsidRPr="00EE2D4E">
        <w:rPr>
          <w:rFonts w:ascii="Arial" w:hAnsi="Arial" w:cs="Arial"/>
          <w:sz w:val="22"/>
          <w:szCs w:val="22"/>
          <w:rPrChange w:id="2046" w:author="Patrick Drew" w:date="2020-05-12T18:19:00Z">
            <w:rPr>
              <w:sz w:val="22"/>
              <w:szCs w:val="22"/>
            </w:rPr>
          </w:rPrChange>
        </w:rPr>
        <w:t xml:space="preserve">, and 2PLSM animals were run for up to six imaging sessions depending on the quality of the thinned-skull window. </w:t>
      </w:r>
    </w:p>
    <w:p w14:paraId="7B7B82B5" w14:textId="77777777" w:rsidR="006313E1" w:rsidRPr="00EE2D4E" w:rsidRDefault="006313E1">
      <w:pPr>
        <w:widowControl w:val="0"/>
        <w:autoSpaceDE w:val="0"/>
        <w:autoSpaceDN w:val="0"/>
        <w:adjustRightInd w:val="0"/>
        <w:spacing w:line="360" w:lineRule="auto"/>
        <w:contextualSpacing/>
        <w:jc w:val="both"/>
        <w:rPr>
          <w:rFonts w:ascii="Arial" w:hAnsi="Arial" w:cs="Arial"/>
          <w:sz w:val="22"/>
          <w:szCs w:val="22"/>
          <w:rPrChange w:id="2047" w:author="Patrick Drew" w:date="2020-05-12T18:19:00Z">
            <w:rPr>
              <w:sz w:val="22"/>
              <w:szCs w:val="22"/>
            </w:rPr>
          </w:rPrChange>
        </w:rPr>
        <w:pPrChange w:id="2048" w:author="Patrick Drew" w:date="2020-05-12T18:16:00Z">
          <w:pPr>
            <w:widowControl w:val="0"/>
            <w:autoSpaceDE w:val="0"/>
            <w:autoSpaceDN w:val="0"/>
            <w:adjustRightInd w:val="0"/>
            <w:contextualSpacing/>
            <w:jc w:val="both"/>
          </w:pPr>
        </w:pPrChange>
      </w:pPr>
    </w:p>
    <w:p w14:paraId="4836CEDC" w14:textId="45261D25" w:rsidR="00B34A8F" w:rsidRPr="00EE2D4E" w:rsidRDefault="007D5A35">
      <w:pPr>
        <w:widowControl w:val="0"/>
        <w:autoSpaceDE w:val="0"/>
        <w:autoSpaceDN w:val="0"/>
        <w:adjustRightInd w:val="0"/>
        <w:spacing w:line="360" w:lineRule="auto"/>
        <w:contextualSpacing/>
        <w:jc w:val="both"/>
        <w:rPr>
          <w:rFonts w:ascii="Arial" w:hAnsi="Arial" w:cs="Arial"/>
          <w:i/>
          <w:iCs/>
          <w:sz w:val="22"/>
          <w:szCs w:val="22"/>
          <w:rPrChange w:id="2049" w:author="Patrick Drew" w:date="2020-05-12T18:19:00Z">
            <w:rPr>
              <w:i/>
              <w:iCs/>
              <w:sz w:val="22"/>
              <w:szCs w:val="22"/>
            </w:rPr>
          </w:rPrChange>
        </w:rPr>
        <w:pPrChange w:id="2050"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051" w:author="Patrick Drew" w:date="2020-05-12T18:19:00Z">
            <w:rPr>
              <w:i/>
              <w:iCs/>
              <w:sz w:val="22"/>
              <w:szCs w:val="22"/>
            </w:rPr>
          </w:rPrChange>
        </w:rPr>
        <w:t>I</w:t>
      </w:r>
      <w:r w:rsidR="00EB68A2" w:rsidRPr="00EE2D4E">
        <w:rPr>
          <w:rFonts w:ascii="Arial" w:hAnsi="Arial" w:cs="Arial"/>
          <w:i/>
          <w:iCs/>
          <w:sz w:val="22"/>
          <w:szCs w:val="22"/>
          <w:rPrChange w:id="2052" w:author="Patrick Drew" w:date="2020-05-12T18:19:00Z">
            <w:rPr>
              <w:i/>
              <w:iCs/>
              <w:sz w:val="22"/>
              <w:szCs w:val="22"/>
            </w:rPr>
          </w:rPrChange>
        </w:rPr>
        <w:t>ntrinsic optical signal (IOS) imaging</w:t>
      </w:r>
      <w:r w:rsidR="00F236AD" w:rsidRPr="00EE2D4E">
        <w:rPr>
          <w:rFonts w:ascii="Arial" w:hAnsi="Arial" w:cs="Arial"/>
          <w:i/>
          <w:iCs/>
          <w:sz w:val="22"/>
          <w:szCs w:val="22"/>
          <w:rPrChange w:id="2053" w:author="Patrick Drew" w:date="2020-05-12T18:19:00Z">
            <w:rPr>
              <w:i/>
              <w:iCs/>
              <w:sz w:val="22"/>
              <w:szCs w:val="22"/>
            </w:rPr>
          </w:rPrChange>
        </w:rPr>
        <w:t xml:space="preserve">. </w:t>
      </w:r>
      <w:r w:rsidR="00EB68A2" w:rsidRPr="00EE2D4E">
        <w:rPr>
          <w:rFonts w:ascii="Arial" w:hAnsi="Arial" w:cs="Arial"/>
          <w:sz w:val="22"/>
          <w:szCs w:val="22"/>
          <w:rPrChange w:id="2054" w:author="Patrick Drew" w:date="2020-05-12T18:19:00Z">
            <w:rPr>
              <w:sz w:val="22"/>
              <w:szCs w:val="22"/>
            </w:rPr>
          </w:rPrChange>
        </w:rPr>
        <w:t xml:space="preserve">Mice </w:t>
      </w:r>
      <w:r w:rsidR="00382C89" w:rsidRPr="00EE2D4E">
        <w:rPr>
          <w:rFonts w:ascii="Arial" w:hAnsi="Arial" w:cs="Arial"/>
          <w:sz w:val="22"/>
          <w:szCs w:val="22"/>
          <w:rPrChange w:id="2055" w:author="Patrick Drew" w:date="2020-05-12T18:19:00Z">
            <w:rPr>
              <w:sz w:val="22"/>
              <w:szCs w:val="22"/>
            </w:rPr>
          </w:rPrChange>
        </w:rPr>
        <w:t xml:space="preserve">(n = 14) </w:t>
      </w:r>
      <w:r w:rsidR="00EB68A2" w:rsidRPr="00EE2D4E">
        <w:rPr>
          <w:rFonts w:ascii="Arial" w:hAnsi="Arial" w:cs="Arial"/>
          <w:sz w:val="22"/>
          <w:szCs w:val="22"/>
          <w:rPrChange w:id="2056" w:author="Patrick Drew" w:date="2020-05-12T18:19:00Z">
            <w:rPr>
              <w:sz w:val="22"/>
              <w:szCs w:val="22"/>
            </w:rPr>
          </w:rPrChange>
        </w:rPr>
        <w:t>were briefly (&lt;</w:t>
      </w:r>
      <w:r w:rsidR="009F2228" w:rsidRPr="00EE2D4E">
        <w:rPr>
          <w:rFonts w:ascii="Arial" w:hAnsi="Arial" w:cs="Arial"/>
          <w:sz w:val="22"/>
          <w:szCs w:val="22"/>
          <w:rPrChange w:id="2057" w:author="Patrick Drew" w:date="2020-05-12T18:19:00Z">
            <w:rPr>
              <w:sz w:val="22"/>
              <w:szCs w:val="22"/>
            </w:rPr>
          </w:rPrChange>
        </w:rPr>
        <w:t xml:space="preserve"> </w:t>
      </w:r>
      <w:r w:rsidR="00EB68A2" w:rsidRPr="00EE2D4E">
        <w:rPr>
          <w:rFonts w:ascii="Arial" w:hAnsi="Arial" w:cs="Arial"/>
          <w:sz w:val="22"/>
          <w:szCs w:val="22"/>
          <w:rPrChange w:id="2058" w:author="Patrick Drew" w:date="2020-05-12T18:19:00Z">
            <w:rPr>
              <w:sz w:val="22"/>
              <w:szCs w:val="22"/>
            </w:rPr>
          </w:rPrChange>
        </w:rPr>
        <w:t xml:space="preserve">1 min) anesthetized with 5% isoflurane </w:t>
      </w:r>
      <w:r w:rsidR="00EB68A2" w:rsidRPr="00EE2D4E">
        <w:rPr>
          <w:rFonts w:ascii="Arial" w:hAnsi="Arial" w:cs="Arial"/>
          <w:sz w:val="22"/>
          <w:szCs w:val="22"/>
          <w:rPrChange w:id="2059" w:author="Patrick Drew" w:date="2020-05-12T18:19:00Z">
            <w:rPr>
              <w:sz w:val="22"/>
              <w:szCs w:val="22"/>
            </w:rPr>
          </w:rPrChange>
        </w:rPr>
        <w:lastRenderedPageBreak/>
        <w:t>and transferred to the head-fixation apparatus</w:t>
      </w:r>
      <w:r w:rsidR="004B0DBC" w:rsidRPr="00EE2D4E">
        <w:rPr>
          <w:rFonts w:ascii="Arial" w:hAnsi="Arial" w:cs="Arial"/>
          <w:sz w:val="22"/>
          <w:szCs w:val="22"/>
          <w:rPrChange w:id="2060" w:author="Patrick Drew" w:date="2020-05-12T18:19:00Z">
            <w:rPr>
              <w:sz w:val="22"/>
              <w:szCs w:val="22"/>
            </w:rPr>
          </w:rPrChange>
        </w:rPr>
        <w:t xml:space="preserve"> with t</w:t>
      </w:r>
      <w:r w:rsidR="001E0217" w:rsidRPr="00EE2D4E">
        <w:rPr>
          <w:rFonts w:ascii="Arial" w:hAnsi="Arial" w:cs="Arial"/>
          <w:sz w:val="22"/>
          <w:szCs w:val="22"/>
          <w:rPrChange w:id="2061" w:author="Patrick Drew" w:date="2020-05-12T18:19:00Z">
            <w:rPr>
              <w:sz w:val="22"/>
              <w:szCs w:val="22"/>
            </w:rPr>
          </w:rPrChange>
        </w:rPr>
        <w:t xml:space="preserve">he body </w:t>
      </w:r>
      <w:r w:rsidR="004B0DBC" w:rsidRPr="00EE2D4E">
        <w:rPr>
          <w:rFonts w:ascii="Arial" w:hAnsi="Arial" w:cs="Arial"/>
          <w:sz w:val="22"/>
          <w:szCs w:val="22"/>
          <w:rPrChange w:id="2062" w:author="Patrick Drew" w:date="2020-05-12T18:19:00Z">
            <w:rPr>
              <w:sz w:val="22"/>
              <w:szCs w:val="22"/>
            </w:rPr>
          </w:rPrChange>
        </w:rPr>
        <w:t>being</w:t>
      </w:r>
      <w:r w:rsidR="001E0217" w:rsidRPr="00EE2D4E">
        <w:rPr>
          <w:rFonts w:ascii="Arial" w:hAnsi="Arial" w:cs="Arial"/>
          <w:sz w:val="22"/>
          <w:szCs w:val="22"/>
          <w:rPrChange w:id="2063" w:author="Patrick Drew" w:date="2020-05-12T18:19:00Z">
            <w:rPr>
              <w:sz w:val="22"/>
              <w:szCs w:val="22"/>
            </w:rPr>
          </w:rPrChange>
        </w:rPr>
        <w:t xml:space="preserve"> </w:t>
      </w:r>
      <w:r w:rsidR="006313E1" w:rsidRPr="00EE2D4E">
        <w:rPr>
          <w:rFonts w:ascii="Arial" w:hAnsi="Arial" w:cs="Arial"/>
          <w:sz w:val="22"/>
          <w:szCs w:val="22"/>
          <w:rPrChange w:id="2064" w:author="Patrick Drew" w:date="2020-05-12T18:19:00Z">
            <w:rPr>
              <w:sz w:val="22"/>
              <w:szCs w:val="22"/>
            </w:rPr>
          </w:rPrChange>
        </w:rPr>
        <w:t xml:space="preserve">supported </w:t>
      </w:r>
      <w:r w:rsidR="004B0DBC" w:rsidRPr="00EE2D4E">
        <w:rPr>
          <w:rFonts w:ascii="Arial" w:hAnsi="Arial" w:cs="Arial"/>
          <w:sz w:val="22"/>
          <w:szCs w:val="22"/>
          <w:rPrChange w:id="2065" w:author="Patrick Drew" w:date="2020-05-12T18:19:00Z">
            <w:rPr>
              <w:sz w:val="22"/>
              <w:szCs w:val="22"/>
            </w:rPr>
          </w:rPrChange>
        </w:rPr>
        <w:t>by clear plastic tube.</w:t>
      </w:r>
      <w:r w:rsidR="000E4A85" w:rsidRPr="00EE2D4E">
        <w:rPr>
          <w:rFonts w:ascii="Arial" w:hAnsi="Arial" w:cs="Arial"/>
          <w:sz w:val="22"/>
          <w:szCs w:val="22"/>
          <w:rPrChange w:id="2066" w:author="Patrick Drew" w:date="2020-05-12T18:19:00Z">
            <w:rPr>
              <w:sz w:val="22"/>
              <w:szCs w:val="22"/>
            </w:rPr>
          </w:rPrChange>
        </w:rPr>
        <w:t xml:space="preserve"> </w:t>
      </w:r>
      <w:r w:rsidR="00EC3A65" w:rsidRPr="00EE2D4E">
        <w:rPr>
          <w:rFonts w:ascii="Arial" w:hAnsi="Arial" w:cs="Arial"/>
          <w:sz w:val="22"/>
          <w:szCs w:val="22"/>
          <w:rPrChange w:id="2067" w:author="Patrick Drew" w:date="2020-05-12T18:19:00Z">
            <w:rPr>
              <w:sz w:val="22"/>
              <w:szCs w:val="22"/>
            </w:rPr>
          </w:rPrChange>
        </w:rPr>
        <w:t xml:space="preserve">Animals were given 30 minutes to wake up prior to data collection to give the vasculature time to return to baseline. </w:t>
      </w:r>
      <w:r w:rsidR="00580729" w:rsidRPr="00EE2D4E">
        <w:rPr>
          <w:rFonts w:ascii="Arial" w:hAnsi="Arial" w:cs="Arial"/>
          <w:sz w:val="22"/>
          <w:szCs w:val="22"/>
          <w:rPrChange w:id="2068" w:author="Patrick Drew" w:date="2020-05-12T18:19:00Z">
            <w:rPr>
              <w:sz w:val="22"/>
              <w:szCs w:val="22"/>
            </w:rPr>
          </w:rPrChange>
        </w:rPr>
        <w:t>Changes in total b</w:t>
      </w:r>
      <w:r w:rsidR="000E4A85" w:rsidRPr="00EE2D4E">
        <w:rPr>
          <w:rFonts w:ascii="Arial" w:hAnsi="Arial" w:cs="Arial"/>
          <w:sz w:val="22"/>
          <w:szCs w:val="22"/>
          <w:rPrChange w:id="2069" w:author="Patrick Drew" w:date="2020-05-12T18:19:00Z">
            <w:rPr>
              <w:sz w:val="22"/>
              <w:szCs w:val="22"/>
            </w:rPr>
          </w:rPrChange>
        </w:rPr>
        <w:t xml:space="preserve">lood volume </w:t>
      </w:r>
      <w:r w:rsidR="0060584C" w:rsidRPr="00EE2D4E">
        <w:rPr>
          <w:rFonts w:ascii="Arial" w:hAnsi="Arial" w:cs="Arial"/>
          <w:sz w:val="22"/>
          <w:szCs w:val="22"/>
          <w:rPrChange w:id="2070" w:author="Patrick Drew" w:date="2020-05-12T18:19:00Z">
            <w:rPr>
              <w:sz w:val="22"/>
              <w:szCs w:val="22"/>
            </w:rPr>
          </w:rPrChange>
        </w:rPr>
        <w:t xml:space="preserve">was measured by illuminating each </w:t>
      </w:r>
      <w:r w:rsidR="00AE5F2B" w:rsidRPr="00EE2D4E">
        <w:rPr>
          <w:rFonts w:ascii="Arial" w:hAnsi="Arial" w:cs="Arial"/>
          <w:sz w:val="22"/>
          <w:szCs w:val="22"/>
          <w:rPrChange w:id="2071" w:author="Patrick Drew" w:date="2020-05-12T18:19:00Z">
            <w:rPr>
              <w:sz w:val="22"/>
              <w:szCs w:val="22"/>
            </w:rPr>
          </w:rPrChange>
        </w:rPr>
        <w:t xml:space="preserve">cranial </w:t>
      </w:r>
      <w:r w:rsidR="0060584C" w:rsidRPr="00EE2D4E">
        <w:rPr>
          <w:rFonts w:ascii="Arial" w:hAnsi="Arial" w:cs="Arial"/>
          <w:sz w:val="22"/>
          <w:szCs w:val="22"/>
          <w:rPrChange w:id="2072" w:author="Patrick Drew" w:date="2020-05-12T18:19:00Z">
            <w:rPr>
              <w:sz w:val="22"/>
              <w:szCs w:val="22"/>
            </w:rPr>
          </w:rPrChange>
        </w:rPr>
        <w:t xml:space="preserve">window with two collimated and filtered 530 </w:t>
      </w:r>
      <w:r w:rsidR="00AE5F2B" w:rsidRPr="00EE2D4E">
        <w:rPr>
          <w:rFonts w:ascii="Calibri" w:hAnsi="Calibri" w:cs="Calibri"/>
          <w:sz w:val="22"/>
          <w:szCs w:val="22"/>
        </w:rPr>
        <w:t>﻿</w:t>
      </w:r>
      <w:r w:rsidR="00AE5F2B" w:rsidRPr="00EE2D4E">
        <w:rPr>
          <w:rFonts w:ascii="Arial" w:hAnsi="Arial" w:cs="Arial"/>
          <w:sz w:val="22"/>
          <w:szCs w:val="22"/>
          <w:rPrChange w:id="2073" w:author="Patrick Drew" w:date="2020-05-12T18:19:00Z">
            <w:rPr>
              <w:sz w:val="22"/>
              <w:szCs w:val="22"/>
            </w:rPr>
          </w:rPrChange>
        </w:rPr>
        <w:t>± 5 nm LEDs (Thor Labs, FB530-10, M530L3). The 530 nm wavelength is an isosbestic point</w:t>
      </w:r>
      <w:r w:rsidR="00B3001B" w:rsidRPr="00EE2D4E">
        <w:rPr>
          <w:rFonts w:ascii="Arial" w:hAnsi="Arial" w:cs="Arial"/>
          <w:sz w:val="22"/>
          <w:szCs w:val="22"/>
          <w:rPrChange w:id="2074" w:author="Patrick Drew" w:date="2020-05-12T18:19:00Z">
            <w:rPr>
              <w:sz w:val="22"/>
              <w:szCs w:val="22"/>
            </w:rPr>
          </w:rPrChange>
        </w:rPr>
        <w:t xml:space="preserve"> in which oxy- and deoxy- hemoglobin absorb the light equally</w:t>
      </w:r>
      <w:r w:rsidR="00114FCA" w:rsidRPr="00EE2D4E">
        <w:rPr>
          <w:rFonts w:ascii="Arial" w:hAnsi="Arial" w:cs="Arial"/>
          <w:sz w:val="22"/>
          <w:szCs w:val="22"/>
          <w:rPrChange w:id="2075" w:author="Patrick Drew" w:date="2020-05-12T18:19:00Z">
            <w:rPr>
              <w:sz w:val="22"/>
              <w:szCs w:val="22"/>
            </w:rPr>
          </w:rPrChange>
        </w:rPr>
        <w:t>.</w:t>
      </w:r>
      <w:r w:rsidR="00E25359" w:rsidRPr="00EE2D4E">
        <w:rPr>
          <w:rFonts w:ascii="Arial" w:hAnsi="Arial" w:cs="Arial"/>
          <w:sz w:val="22"/>
          <w:szCs w:val="22"/>
          <w:rPrChange w:id="2076" w:author="Patrick Drew" w:date="2020-05-12T18:19:00Z">
            <w:rPr>
              <w:sz w:val="22"/>
              <w:szCs w:val="22"/>
            </w:rPr>
          </w:rPrChange>
        </w:rPr>
        <w:t xml:space="preserve"> </w:t>
      </w:r>
      <w:r w:rsidR="00595BBE" w:rsidRPr="00EE2D4E">
        <w:rPr>
          <w:rFonts w:ascii="Arial" w:hAnsi="Arial" w:cs="Arial"/>
          <w:sz w:val="22"/>
          <w:szCs w:val="22"/>
          <w:rPrChange w:id="2077" w:author="Patrick Drew" w:date="2020-05-12T18:19:00Z">
            <w:rPr>
              <w:sz w:val="22"/>
              <w:szCs w:val="22"/>
            </w:rPr>
          </w:rPrChange>
        </w:rPr>
        <w:t>We use the c</w:t>
      </w:r>
      <w:r w:rsidR="00E25359" w:rsidRPr="00EE2D4E">
        <w:rPr>
          <w:rFonts w:ascii="Arial" w:hAnsi="Arial" w:cs="Arial"/>
          <w:sz w:val="22"/>
          <w:szCs w:val="22"/>
          <w:rPrChange w:id="2078" w:author="Patrick Drew" w:date="2020-05-12T18:19:00Z">
            <w:rPr>
              <w:sz w:val="22"/>
              <w:szCs w:val="22"/>
            </w:rPr>
          </w:rPrChange>
        </w:rPr>
        <w:t xml:space="preserve">hanges in the amount of light reflected from the surface of the brain </w:t>
      </w:r>
      <w:r w:rsidR="00595BBE" w:rsidRPr="00EE2D4E">
        <w:rPr>
          <w:rFonts w:ascii="Arial" w:hAnsi="Arial" w:cs="Arial"/>
          <w:sz w:val="22"/>
          <w:szCs w:val="22"/>
          <w:rPrChange w:id="2079" w:author="Patrick Drew" w:date="2020-05-12T18:19:00Z">
            <w:rPr>
              <w:sz w:val="22"/>
              <w:szCs w:val="22"/>
            </w:rPr>
          </w:rPrChange>
        </w:rPr>
        <w:t>as a measurement of total hemoglobin concentration. T</w:t>
      </w:r>
      <w:r w:rsidR="007637A3" w:rsidRPr="00EE2D4E">
        <w:rPr>
          <w:rFonts w:ascii="Arial" w:hAnsi="Arial" w:cs="Arial"/>
          <w:sz w:val="22"/>
          <w:szCs w:val="22"/>
          <w:rPrChange w:id="2080" w:author="Patrick Drew" w:date="2020-05-12T18:19:00Z">
            <w:rPr>
              <w:sz w:val="22"/>
              <w:szCs w:val="22"/>
            </w:rPr>
          </w:rPrChange>
        </w:rPr>
        <w:t xml:space="preserve">he reflected light is imaged </w:t>
      </w:r>
      <w:r w:rsidR="00595BBE" w:rsidRPr="00EE2D4E">
        <w:rPr>
          <w:rFonts w:ascii="Arial" w:hAnsi="Arial" w:cs="Arial"/>
          <w:sz w:val="22"/>
          <w:szCs w:val="22"/>
          <w:rPrChange w:id="2081" w:author="Patrick Drew" w:date="2020-05-12T18:19:00Z">
            <w:rPr>
              <w:sz w:val="22"/>
              <w:szCs w:val="22"/>
            </w:rPr>
          </w:rPrChange>
        </w:rPr>
        <w:t xml:space="preserve">with a </w:t>
      </w:r>
      <w:proofErr w:type="spellStart"/>
      <w:r w:rsidR="00595BBE" w:rsidRPr="00EE2D4E">
        <w:rPr>
          <w:rFonts w:ascii="Arial" w:hAnsi="Arial" w:cs="Arial"/>
          <w:sz w:val="22"/>
          <w:szCs w:val="22"/>
          <w:rPrChange w:id="2082" w:author="Patrick Drew" w:date="2020-05-12T18:19:00Z">
            <w:rPr>
              <w:sz w:val="22"/>
              <w:szCs w:val="22"/>
            </w:rPr>
          </w:rPrChange>
        </w:rPr>
        <w:t>Dalsa</w:t>
      </w:r>
      <w:proofErr w:type="spellEnd"/>
      <w:r w:rsidR="00595BBE" w:rsidRPr="00EE2D4E">
        <w:rPr>
          <w:rFonts w:ascii="Arial" w:hAnsi="Arial" w:cs="Arial"/>
          <w:sz w:val="22"/>
          <w:szCs w:val="22"/>
          <w:rPrChange w:id="2083" w:author="Patrick Drew" w:date="2020-05-12T18:19:00Z">
            <w:rPr>
              <w:sz w:val="22"/>
              <w:szCs w:val="22"/>
            </w:rPr>
          </w:rPrChange>
        </w:rPr>
        <w:t xml:space="preserve"> 1M60 </w:t>
      </w:r>
      <w:proofErr w:type="spellStart"/>
      <w:r w:rsidR="00595BBE" w:rsidRPr="00EE2D4E">
        <w:rPr>
          <w:rFonts w:ascii="Arial" w:hAnsi="Arial" w:cs="Arial"/>
          <w:sz w:val="22"/>
          <w:szCs w:val="22"/>
          <w:rPrChange w:id="2084" w:author="Patrick Drew" w:date="2020-05-12T18:19:00Z">
            <w:rPr>
              <w:sz w:val="22"/>
              <w:szCs w:val="22"/>
            </w:rPr>
          </w:rPrChange>
        </w:rPr>
        <w:t>Pantera</w:t>
      </w:r>
      <w:proofErr w:type="spellEnd"/>
      <w:r w:rsidR="00595BBE" w:rsidRPr="00EE2D4E">
        <w:rPr>
          <w:rFonts w:ascii="Arial" w:hAnsi="Arial" w:cs="Arial"/>
          <w:sz w:val="22"/>
          <w:szCs w:val="22"/>
          <w:rPrChange w:id="2085" w:author="Patrick Drew" w:date="2020-05-12T18:19:00Z">
            <w:rPr>
              <w:sz w:val="22"/>
              <w:szCs w:val="22"/>
            </w:rPr>
          </w:rPrChange>
        </w:rPr>
        <w:t xml:space="preserve"> CCD camera (Phase One, Cambridge MA) positioned </w:t>
      </w:r>
      <w:r w:rsidR="007637A3" w:rsidRPr="00EE2D4E">
        <w:rPr>
          <w:rFonts w:ascii="Arial" w:hAnsi="Arial" w:cs="Arial"/>
          <w:sz w:val="22"/>
          <w:szCs w:val="22"/>
          <w:rPrChange w:id="2086" w:author="Patrick Drew" w:date="2020-05-12T18:19:00Z">
            <w:rPr>
              <w:sz w:val="22"/>
              <w:szCs w:val="22"/>
            </w:rPr>
          </w:rPrChange>
        </w:rPr>
        <w:t>above the mouse’s head. The magnification of the lens allows simultaneous collection of data from both the left and right cranial windows.</w:t>
      </w:r>
      <w:r w:rsidR="00595BBE" w:rsidRPr="00EE2D4E">
        <w:rPr>
          <w:rFonts w:ascii="Arial" w:hAnsi="Arial" w:cs="Arial"/>
          <w:sz w:val="22"/>
          <w:szCs w:val="22"/>
          <w:rPrChange w:id="2087" w:author="Patrick Drew" w:date="2020-05-12T18:19:00Z">
            <w:rPr>
              <w:sz w:val="22"/>
              <w:szCs w:val="22"/>
            </w:rPr>
          </w:rPrChange>
        </w:rPr>
        <w:t xml:space="preserve"> </w:t>
      </w:r>
      <w:r w:rsidR="007637A3" w:rsidRPr="00EE2D4E">
        <w:rPr>
          <w:rFonts w:ascii="Arial" w:hAnsi="Arial" w:cs="Arial"/>
          <w:sz w:val="22"/>
          <w:szCs w:val="22"/>
          <w:rPrChange w:id="2088" w:author="Patrick Drew" w:date="2020-05-12T18:19:00Z">
            <w:rPr>
              <w:sz w:val="22"/>
              <w:szCs w:val="22"/>
            </w:rPr>
          </w:rPrChange>
        </w:rPr>
        <w:t>The l</w:t>
      </w:r>
      <w:r w:rsidR="00595BBE" w:rsidRPr="00EE2D4E">
        <w:rPr>
          <w:rFonts w:ascii="Arial" w:hAnsi="Arial" w:cs="Arial"/>
          <w:sz w:val="22"/>
          <w:szCs w:val="22"/>
          <w:rPrChange w:id="2089" w:author="Patrick Drew" w:date="2020-05-12T18:19:00Z">
            <w:rPr>
              <w:sz w:val="22"/>
              <w:szCs w:val="22"/>
            </w:rPr>
          </w:rPrChange>
        </w:rPr>
        <w:t xml:space="preserve">ight entering the camera </w:t>
      </w:r>
      <w:r w:rsidR="00F1122F" w:rsidRPr="00EE2D4E">
        <w:rPr>
          <w:rFonts w:ascii="Arial" w:hAnsi="Arial" w:cs="Arial"/>
          <w:sz w:val="22"/>
          <w:szCs w:val="22"/>
          <w:rPrChange w:id="2090" w:author="Patrick Drew" w:date="2020-05-12T18:19:00Z">
            <w:rPr>
              <w:sz w:val="22"/>
              <w:szCs w:val="22"/>
            </w:rPr>
          </w:rPrChange>
        </w:rPr>
        <w:t xml:space="preserve">(green) </w:t>
      </w:r>
      <w:r w:rsidR="00595BBE" w:rsidRPr="00EE2D4E">
        <w:rPr>
          <w:rFonts w:ascii="Arial" w:hAnsi="Arial" w:cs="Arial"/>
          <w:sz w:val="22"/>
          <w:szCs w:val="22"/>
          <w:rPrChange w:id="2091" w:author="Patrick Drew" w:date="2020-05-12T18:19:00Z">
            <w:rPr>
              <w:sz w:val="22"/>
              <w:szCs w:val="22"/>
            </w:rPr>
          </w:rPrChange>
        </w:rPr>
        <w:t>was filtered using a mounted filter (Edmund Optics, Barrington NJ, #46540)</w:t>
      </w:r>
      <w:r w:rsidR="00F1122F" w:rsidRPr="00EE2D4E">
        <w:rPr>
          <w:rFonts w:ascii="Arial" w:hAnsi="Arial" w:cs="Arial"/>
          <w:sz w:val="22"/>
          <w:szCs w:val="22"/>
          <w:rPrChange w:id="2092" w:author="Patrick Drew" w:date="2020-05-12T18:19:00Z">
            <w:rPr>
              <w:sz w:val="22"/>
              <w:szCs w:val="22"/>
            </w:rPr>
          </w:rPrChange>
        </w:rPr>
        <w:t xml:space="preserve"> to remove the red light used in whisker tracking</w:t>
      </w:r>
      <w:r w:rsidR="00595BBE" w:rsidRPr="00EE2D4E">
        <w:rPr>
          <w:rFonts w:ascii="Arial" w:hAnsi="Arial" w:cs="Arial"/>
          <w:sz w:val="22"/>
          <w:szCs w:val="22"/>
          <w:rPrChange w:id="2093" w:author="Patrick Drew" w:date="2020-05-12T18:19:00Z">
            <w:rPr>
              <w:sz w:val="22"/>
              <w:szCs w:val="22"/>
            </w:rPr>
          </w:rPrChange>
        </w:rPr>
        <w:t xml:space="preserve">. </w:t>
      </w:r>
      <w:r w:rsidR="00F1122F" w:rsidRPr="00EE2D4E">
        <w:rPr>
          <w:rFonts w:ascii="Arial" w:hAnsi="Arial" w:cs="Arial"/>
          <w:sz w:val="22"/>
          <w:szCs w:val="22"/>
          <w:rPrChange w:id="2094" w:author="Patrick Drew" w:date="2020-05-12T18:19:00Z">
            <w:rPr>
              <w:sz w:val="22"/>
              <w:szCs w:val="22"/>
            </w:rPr>
          </w:rPrChange>
        </w:rPr>
        <w:t>I</w:t>
      </w:r>
      <w:r w:rsidR="00595BBE" w:rsidRPr="00EE2D4E">
        <w:rPr>
          <w:rFonts w:ascii="Arial" w:hAnsi="Arial" w:cs="Arial"/>
          <w:sz w:val="22"/>
          <w:szCs w:val="22"/>
          <w:rPrChange w:id="2095" w:author="Patrick Drew" w:date="2020-05-12T18:19:00Z">
            <w:rPr>
              <w:sz w:val="22"/>
              <w:szCs w:val="22"/>
            </w:rPr>
          </w:rPrChange>
        </w:rPr>
        <w:t xml:space="preserve">mages </w:t>
      </w:r>
      <w:r w:rsidR="00F1122F" w:rsidRPr="00EE2D4E">
        <w:rPr>
          <w:rFonts w:ascii="Arial" w:hAnsi="Arial" w:cs="Arial"/>
          <w:sz w:val="22"/>
          <w:szCs w:val="22"/>
          <w:rPrChange w:id="2096" w:author="Patrick Drew" w:date="2020-05-12T18:19:00Z">
            <w:rPr>
              <w:sz w:val="22"/>
              <w:szCs w:val="22"/>
            </w:rPr>
          </w:rPrChange>
        </w:rPr>
        <w:t xml:space="preserve">for tracking changes in total hemoglobin </w:t>
      </w:r>
      <w:r w:rsidR="00595BBE" w:rsidRPr="00EE2D4E">
        <w:rPr>
          <w:rFonts w:ascii="Arial" w:hAnsi="Arial" w:cs="Arial"/>
          <w:sz w:val="22"/>
          <w:szCs w:val="22"/>
          <w:rPrChange w:id="2097" w:author="Patrick Drew" w:date="2020-05-12T18:19:00Z">
            <w:rPr>
              <w:sz w:val="22"/>
              <w:szCs w:val="22"/>
            </w:rPr>
          </w:rPrChange>
        </w:rPr>
        <w:t>(256 × 256 pixels, 15 µm per pixel, 12-bit resolution) were acquired at 30 Hz</w:t>
      </w:r>
      <w:r w:rsidR="00680985" w:rsidRPr="00EE2D4E">
        <w:rPr>
          <w:rFonts w:ascii="Arial" w:hAnsi="Arial" w:cs="Arial"/>
          <w:sz w:val="22"/>
          <w:szCs w:val="22"/>
          <w:rPrChange w:id="2098" w:author="Patrick Drew" w:date="2020-05-12T18:19:00Z">
            <w:rPr>
              <w:sz w:val="22"/>
              <w:szCs w:val="22"/>
            </w:rPr>
          </w:rPrChange>
        </w:rPr>
        <w:fldChar w:fldCharType="begin" w:fldLock="1"/>
      </w:r>
      <w:r w:rsidR="007C7F71" w:rsidRPr="00EE2D4E">
        <w:rPr>
          <w:rFonts w:ascii="Arial" w:hAnsi="Arial" w:cs="Arial"/>
          <w:sz w:val="22"/>
          <w:szCs w:val="22"/>
          <w:rPrChange w:id="2099" w:author="Patrick Drew" w:date="2020-05-12T18:19:00Z">
            <w:rPr>
              <w:sz w:val="22"/>
              <w:szCs w:val="22"/>
            </w:rPr>
          </w:rPrChange>
        </w:rPr>
        <w:instrText>ADDIN CSL_CITATION {"citationItems":[{"id":"ITEM-1","itemData":{"DOI":"10.1016/j.neuroimage.2014.10.030","ISSN":"10959572","abstract":"Voluntary locomotion is accompanied by large increases in cortical activity and localized increases in cerebral blood volume (CBV). We sought to quantitatively determine the spatial and temporal dynamics of voluntary locomotion-evoked cerebral hemodynamic changes. We measured single vessel dilations using two-photon microscopy and cortex-wide changes in CBV-related signal using intrinsic optical signal (IOS) imaging in head-fixed mice freely locomoting on a spherical treadmill. During bouts of locomotion, arteries dilated rapidly, while veins distended slightly and recovered slowly. The dynamics of diameter changes of both vessel types could be captured using a simple linear convolution model. Using these single vessel measurements, we developed a novel analysis approach to separate out spatially and temporally distinct arterial and venous components of the location-specific hemodynamic response functions (HRF) for IOS. The HRF of each pixel of was well fit by a sum of a fast arterial and a slow venous component. The HRFs of pixels in the limb representations of somatosensory cortex had a large arterial contribution, while in the frontal cortex the arterial contribution to the HRF was negligible. The venous contribution was much less localized, and was substantial in the frontal cortex. The spatial pattern and amplitude of these HRFs in response to locomotion in the cortex were robust across imaging sessions. Separating the more localized arterial component from the diffuse venous signals will be useful for dealing with the dynamic signals generated by naturalistic stimuli.","author":[{"dropping-particle":"","family":"Huo","given":"Bing Xing","non-dropping-particle":"","parse-names":false,"suffix":""},{"dropping-particle":"","family":"Gao","given":"Yu Rong","non-dropping-particle":"","parse-names":false,"suffix":""},{"dropping-particle":"","family":"Drew","given":"Patrick J.","non-dropping-particle":"","parse-names":false,"suffix":""}],"container-title":"NeuroImage","id":"ITEM-1","issued":{"date-parts":[["2015"]]},"page":"369-379","publisher":"Elsevier Inc.","title":"Quantitative separation of arterial and venous cerebral blood volume increases during voluntary locomotion","type":"article-journal","volume":"105"},"uris":["http://www.mendeley.com/documents/?uuid=9cc82ffc-d6ac-44e1-becd-e92086414372"]},{"id":"ITEM-2","itemData":{"DOI":"10.1038/s41593-017-0007-y","ISSN":"15461726","abstract":"Spontaneous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Neuroscience","id":"ITEM-2","issue":"12","issued":{"date-parts":[["2017"]]},"page":"1761-1769","publisher":"Springer US","title":"Weak correlations between hemodynamic signals and ongoing neural activity during the resting state","type":"article-journal","volume":"20"},"uris":["http://www.mendeley.com/documents/?uuid=e24bdf4a-ebad-4158-aa64-dd6a9c97fa43"]}],"mendeley":{"formattedCitation":"(Huo et al., 2015; Winder et al., 2017)","plainTextFormattedCitation":"(Huo et al., 2015; Winder et al., 2017)","previouslyFormattedCitation":"(Huo et al., 2015; Winder et al., 2017)"},"properties":{"noteIndex":0},"schema":"https://github.com/citation-style-language/schema/raw/master/csl-citation.json"}</w:instrText>
      </w:r>
      <w:r w:rsidR="00680985" w:rsidRPr="00EE2D4E">
        <w:rPr>
          <w:rFonts w:ascii="Arial" w:hAnsi="Arial" w:cs="Arial"/>
          <w:sz w:val="22"/>
          <w:szCs w:val="22"/>
          <w:rPrChange w:id="2100" w:author="Patrick Drew" w:date="2020-05-12T18:19:00Z">
            <w:rPr>
              <w:sz w:val="22"/>
              <w:szCs w:val="22"/>
            </w:rPr>
          </w:rPrChange>
        </w:rPr>
        <w:fldChar w:fldCharType="separate"/>
      </w:r>
      <w:r w:rsidR="004D71F8" w:rsidRPr="00EE2D4E">
        <w:rPr>
          <w:rFonts w:ascii="Arial" w:hAnsi="Arial" w:cs="Arial"/>
          <w:noProof/>
          <w:sz w:val="22"/>
          <w:szCs w:val="22"/>
          <w:rPrChange w:id="2101" w:author="Patrick Drew" w:date="2020-05-12T18:19:00Z">
            <w:rPr>
              <w:noProof/>
              <w:sz w:val="22"/>
              <w:szCs w:val="22"/>
            </w:rPr>
          </w:rPrChange>
        </w:rPr>
        <w:t>(Huo et al., 2015; Winder et al., 2017)</w:t>
      </w:r>
      <w:r w:rsidR="00680985" w:rsidRPr="00EE2D4E">
        <w:rPr>
          <w:rFonts w:ascii="Arial" w:hAnsi="Arial" w:cs="Arial"/>
          <w:sz w:val="22"/>
          <w:szCs w:val="22"/>
          <w:rPrChange w:id="2102" w:author="Patrick Drew" w:date="2020-05-12T18:19:00Z">
            <w:rPr>
              <w:sz w:val="22"/>
              <w:szCs w:val="22"/>
            </w:rPr>
          </w:rPrChange>
        </w:rPr>
        <w:fldChar w:fldCharType="end"/>
      </w:r>
      <w:r w:rsidR="00680985" w:rsidRPr="00EE2D4E">
        <w:rPr>
          <w:rFonts w:ascii="Arial" w:hAnsi="Arial" w:cs="Arial"/>
          <w:sz w:val="22"/>
          <w:szCs w:val="22"/>
          <w:rPrChange w:id="2103" w:author="Patrick Drew" w:date="2020-05-12T18:19:00Z">
            <w:rPr>
              <w:sz w:val="22"/>
              <w:szCs w:val="22"/>
            </w:rPr>
          </w:rPrChange>
        </w:rPr>
        <w:t>.</w:t>
      </w:r>
    </w:p>
    <w:p w14:paraId="4EF1B168" w14:textId="400AEDF6" w:rsidR="00B34A8F" w:rsidRPr="00EE2D4E" w:rsidRDefault="00B34A8F">
      <w:pPr>
        <w:widowControl w:val="0"/>
        <w:autoSpaceDE w:val="0"/>
        <w:autoSpaceDN w:val="0"/>
        <w:adjustRightInd w:val="0"/>
        <w:spacing w:line="360" w:lineRule="auto"/>
        <w:contextualSpacing/>
        <w:jc w:val="both"/>
        <w:rPr>
          <w:rFonts w:ascii="Arial" w:hAnsi="Arial" w:cs="Arial"/>
          <w:b/>
          <w:bCs/>
          <w:sz w:val="22"/>
          <w:szCs w:val="22"/>
          <w:rPrChange w:id="2104" w:author="Patrick Drew" w:date="2020-05-12T18:19:00Z">
            <w:rPr>
              <w:b/>
              <w:bCs/>
              <w:sz w:val="22"/>
              <w:szCs w:val="22"/>
            </w:rPr>
          </w:rPrChange>
        </w:rPr>
        <w:pPrChange w:id="2105" w:author="Patrick Drew" w:date="2020-05-12T18:16:00Z">
          <w:pPr>
            <w:widowControl w:val="0"/>
            <w:autoSpaceDE w:val="0"/>
            <w:autoSpaceDN w:val="0"/>
            <w:adjustRightInd w:val="0"/>
            <w:contextualSpacing/>
            <w:jc w:val="both"/>
          </w:pPr>
        </w:pPrChange>
      </w:pPr>
    </w:p>
    <w:p w14:paraId="3E1BBA18" w14:textId="46C356E9" w:rsidR="00BF1563" w:rsidRPr="00EE2D4E" w:rsidRDefault="00BF1563">
      <w:pPr>
        <w:widowControl w:val="0"/>
        <w:autoSpaceDE w:val="0"/>
        <w:autoSpaceDN w:val="0"/>
        <w:adjustRightInd w:val="0"/>
        <w:spacing w:line="360" w:lineRule="auto"/>
        <w:contextualSpacing/>
        <w:jc w:val="both"/>
        <w:rPr>
          <w:rFonts w:ascii="Arial" w:hAnsi="Arial" w:cs="Arial"/>
          <w:sz w:val="22"/>
          <w:szCs w:val="22"/>
          <w:rPrChange w:id="2106" w:author="Patrick Drew" w:date="2020-05-12T18:19:00Z">
            <w:rPr>
              <w:sz w:val="22"/>
              <w:szCs w:val="22"/>
            </w:rPr>
          </w:rPrChange>
        </w:rPr>
        <w:pPrChange w:id="2107"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108" w:author="Patrick Drew" w:date="2020-05-12T18:19:00Z">
            <w:rPr>
              <w:i/>
              <w:iCs/>
              <w:sz w:val="22"/>
              <w:szCs w:val="22"/>
            </w:rPr>
          </w:rPrChange>
        </w:rPr>
        <w:t>Electrophysiology</w:t>
      </w:r>
      <w:r w:rsidR="00F236AD" w:rsidRPr="00EE2D4E">
        <w:rPr>
          <w:rFonts w:ascii="Arial" w:hAnsi="Arial" w:cs="Arial"/>
          <w:i/>
          <w:iCs/>
          <w:sz w:val="22"/>
          <w:szCs w:val="22"/>
          <w:rPrChange w:id="2109" w:author="Patrick Drew" w:date="2020-05-12T18:19:00Z">
            <w:rPr>
              <w:i/>
              <w:iCs/>
              <w:sz w:val="22"/>
              <w:szCs w:val="22"/>
            </w:rPr>
          </w:rPrChange>
        </w:rPr>
        <w:t xml:space="preserve">. </w:t>
      </w:r>
      <w:r w:rsidR="00C27FA3" w:rsidRPr="00EE2D4E">
        <w:rPr>
          <w:rFonts w:ascii="Arial" w:hAnsi="Arial" w:cs="Arial"/>
          <w:sz w:val="22"/>
          <w:szCs w:val="22"/>
          <w:rPrChange w:id="2110" w:author="Patrick Drew" w:date="2020-05-12T18:19:00Z">
            <w:rPr>
              <w:sz w:val="22"/>
              <w:szCs w:val="22"/>
            </w:rPr>
          </w:rPrChange>
        </w:rPr>
        <w:t xml:space="preserve">Neural activity was recorded simultaneously </w:t>
      </w:r>
      <w:r w:rsidR="00C64A42" w:rsidRPr="00EE2D4E">
        <w:rPr>
          <w:rFonts w:ascii="Arial" w:hAnsi="Arial" w:cs="Arial"/>
          <w:sz w:val="22"/>
          <w:szCs w:val="22"/>
          <w:rPrChange w:id="2111" w:author="Patrick Drew" w:date="2020-05-12T18:19:00Z">
            <w:rPr>
              <w:sz w:val="22"/>
              <w:szCs w:val="22"/>
            </w:rPr>
          </w:rPrChange>
        </w:rPr>
        <w:t>in</w:t>
      </w:r>
      <w:r w:rsidR="00C27FA3" w:rsidRPr="00EE2D4E">
        <w:rPr>
          <w:rFonts w:ascii="Arial" w:hAnsi="Arial" w:cs="Arial"/>
          <w:sz w:val="22"/>
          <w:szCs w:val="22"/>
          <w:rPrChange w:id="2112" w:author="Patrick Drew" w:date="2020-05-12T18:19:00Z">
            <w:rPr>
              <w:sz w:val="22"/>
              <w:szCs w:val="22"/>
            </w:rPr>
          </w:rPrChange>
        </w:rPr>
        <w:t xml:space="preserve"> both IOS and 2PLSM </w:t>
      </w:r>
      <w:r w:rsidR="00F91E6C" w:rsidRPr="00EE2D4E">
        <w:rPr>
          <w:rFonts w:ascii="Arial" w:hAnsi="Arial" w:cs="Arial"/>
          <w:sz w:val="22"/>
          <w:szCs w:val="22"/>
          <w:rPrChange w:id="2113" w:author="Patrick Drew" w:date="2020-05-12T18:19:00Z">
            <w:rPr>
              <w:sz w:val="22"/>
              <w:szCs w:val="22"/>
            </w:rPr>
          </w:rPrChange>
        </w:rPr>
        <w:t xml:space="preserve">as the differential potentials between the two leads of either the PFA-coated tungsten microwires </w:t>
      </w:r>
      <w:r w:rsidR="002B5B22" w:rsidRPr="00EE2D4E">
        <w:rPr>
          <w:rFonts w:ascii="Calibri" w:hAnsi="Calibri" w:cs="Calibri"/>
          <w:sz w:val="22"/>
          <w:szCs w:val="22"/>
        </w:rPr>
        <w:t>﻿</w:t>
      </w:r>
      <w:r w:rsidR="002B5B22" w:rsidRPr="00EE2D4E">
        <w:rPr>
          <w:rFonts w:ascii="Arial" w:hAnsi="Arial" w:cs="Arial"/>
          <w:sz w:val="22"/>
          <w:szCs w:val="22"/>
          <w:rPrChange w:id="2114" w:author="Patrick Drew" w:date="2020-05-12T18:19:00Z">
            <w:rPr>
              <w:sz w:val="22"/>
              <w:szCs w:val="22"/>
            </w:rPr>
          </w:rPrChange>
        </w:rPr>
        <w:t>(A-M Systems, #795500)</w:t>
      </w:r>
      <w:r w:rsidR="004D41E8" w:rsidRPr="00EE2D4E">
        <w:rPr>
          <w:rFonts w:ascii="Arial" w:hAnsi="Arial" w:cs="Arial"/>
          <w:b/>
          <w:bCs/>
          <w:sz w:val="22"/>
          <w:szCs w:val="22"/>
          <w:rPrChange w:id="2115" w:author="Patrick Drew" w:date="2020-05-12T18:19:00Z">
            <w:rPr>
              <w:b/>
              <w:bCs/>
              <w:sz w:val="22"/>
              <w:szCs w:val="22"/>
            </w:rPr>
          </w:rPrChange>
        </w:rPr>
        <w:fldChar w:fldCharType="begin" w:fldLock="1"/>
      </w:r>
      <w:r w:rsidR="007C7F71" w:rsidRPr="00EE2D4E">
        <w:rPr>
          <w:rFonts w:ascii="Arial" w:hAnsi="Arial" w:cs="Arial"/>
          <w:b/>
          <w:bCs/>
          <w:sz w:val="22"/>
          <w:szCs w:val="22"/>
          <w:rPrChange w:id="2116" w:author="Patrick Drew" w:date="2020-05-12T18:19:00Z">
            <w:rPr>
              <w:b/>
              <w:bCs/>
              <w:sz w:val="22"/>
              <w:szCs w:val="22"/>
            </w:rPr>
          </w:rPrChange>
        </w:rPr>
        <w:instrText>ADDIN CSL_CITATION {"citationItems":[{"id":"ITEM-1","itemData":{"DOI":"10.1523/JNEUROSCI.1369-14.2014","ISSN":"15292401","abstract":"Hemodynamic signals are widely used to infer neural activity in the brain. We tested the hypothesis that hemodynamic signals faithfully report neural activity during voluntary behaviors by measuring cerebral blood volume (CBV) and neural activity in the somatosensory cortex and frontal cortex of head-fixed mice during locomotion. Locomotion induced a large and robust increase in firing rate and gamma-band (40-100 Hz) power in the local field potential in the limb representations in somatosensory cortex, and was accompanied by increases in CBV, demonstrating that hemodynamic signals are coupled with neural activity in this region. However, in the frontal cortex, CBV did not change during locomotion, but firing rate and gamma-band power both increased, indicating a decoupling of neural activity from the hemodynamic signal. These results show that hemodynamic signals are not faithful indicators of the mean neural activity in the frontal cortex during locomotion; thus, the results from fMRI and other hemodynamic imaging methodologies for studying neural processes must be interpreted with caution. © 2014 the authors.","author":[{"dropping-particle":"","family":"Huo","given":"Bing Xing","non-dropping-particle":"","parse-names":false,"suffix":""},{"dropping-particle":"","family":"Smith","given":"Jared B.","non-dropping-particle":"","parse-names":false,"suffix":""},{"dropping-particle":"","family":"Drew","given":"Patrick J.","non-dropping-particle":"","parse-names":false,"suffix":""}],"container-title":"Journal of Neuroscience","id":"ITEM-1","issue":"33","issued":{"date-parts":[["2014"]]},"page":"10975-10981","title":"Neurovascular coupling and decoupling in the cortex during voluntary locomotion","type":"article-journal","volume":"34"},"uris":["http://www.mendeley.com/documents/?uuid=bf2c2102-5e44-4b35-9ed4-1a986a816cb4"]},{"id":"ITEM-2","itemData":{"DOI":"10.1038/s41593-017-0007-y","ISSN":"15461726","abstract":"Spontaneous fluctuations in hemodynamic signals in the absence of a task or overt stimulation are used to infer neural activity. We tested this coupling by simultaneously measuring neural activity and changes in cerebral blood volume (CBV) in the somatosensory cortex of awake, head-fixed mice during periods of true rest and during whisker stimulation and volitional whisking. We found that neurovascular coupling was similar across states and that large, spontaneous CBV changes in the absence of sensory input were driven by volitional whisker and body movements. Hemodynamic signals during periods of rest were weakly correlated with neural activity. Spontaneous fluctuations in CBV and vessel diameter persisted when local neural spiking and glutamatergic input were blocked, as well as during blockade of noradrenergic receptors, suggesting a non-neuronal origin for spontaneous CBV fluctuations. Spontaneous hemodynamic signals reflect a combination of behavior, local neural activity, and putatively non-neural processes.","author":[{"dropping-particle":"","family":"Winder","given":"Aaron T.","non-dropping-particle":"","parse-names":false,"suffix":""},{"dropping-particle":"","family":"Echagarruga","given":"Christina","non-dropping-particle":"","parse-names":false,"suffix":""},{"dropping-particle":"","family":"Zhang","given":"Qingguang","non-dropping-particle":"","parse-names":false,"suffix":""},{"dropping-particle":"","family":"Drew","given":"Patrick J.","non-dropping-particle":"","parse-names":false,"suffix":""}],"container-title":"Nature Neuroscience","id":"ITEM-2","issue":"12","issued":{"date-parts":[["2017"]]},"page":"1761-1769","publisher":"Springer US","title":"Weak correlations between hemodynamic signals and ongoing neural activity during the resting state","type":"article-journal","volume":"20"},"uris":["http://www.mendeley.com/documents/?uuid=e24bdf4a-ebad-4158-aa64-dd6a9c97fa43"]}],"mendeley":{"formattedCitation":"(Huo et al., 2014; Winder et al., 2017)","plainTextFormattedCitation":"(Huo et al., 2014; Winder et al., 2017)","previouslyFormattedCitation":"(Huo et al., 2014; Winder et al., 2017)"},"properties":{"noteIndex":0},"schema":"https://github.com/citation-style-language/schema/raw/master/csl-citation.json"}</w:instrText>
      </w:r>
      <w:r w:rsidR="004D41E8" w:rsidRPr="00EE2D4E">
        <w:rPr>
          <w:rFonts w:ascii="Arial" w:hAnsi="Arial" w:cs="Arial"/>
          <w:b/>
          <w:bCs/>
          <w:sz w:val="22"/>
          <w:szCs w:val="22"/>
          <w:rPrChange w:id="2117" w:author="Patrick Drew" w:date="2020-05-12T18:19:00Z">
            <w:rPr>
              <w:b/>
              <w:bCs/>
              <w:sz w:val="22"/>
              <w:szCs w:val="22"/>
            </w:rPr>
          </w:rPrChange>
        </w:rPr>
        <w:fldChar w:fldCharType="separate"/>
      </w:r>
      <w:r w:rsidR="004D71F8" w:rsidRPr="00EE2D4E">
        <w:rPr>
          <w:rFonts w:ascii="Arial" w:hAnsi="Arial" w:cs="Arial"/>
          <w:bCs/>
          <w:noProof/>
          <w:sz w:val="22"/>
          <w:szCs w:val="22"/>
          <w:rPrChange w:id="2118" w:author="Patrick Drew" w:date="2020-05-12T18:19:00Z">
            <w:rPr>
              <w:bCs/>
              <w:noProof/>
              <w:sz w:val="22"/>
              <w:szCs w:val="22"/>
            </w:rPr>
          </w:rPrChange>
        </w:rPr>
        <w:t>(Huo et al., 2014; Winder et al., 2017)</w:t>
      </w:r>
      <w:r w:rsidR="004D41E8" w:rsidRPr="00EE2D4E">
        <w:rPr>
          <w:rFonts w:ascii="Arial" w:hAnsi="Arial" w:cs="Arial"/>
          <w:b/>
          <w:bCs/>
          <w:sz w:val="22"/>
          <w:szCs w:val="22"/>
          <w:rPrChange w:id="2119" w:author="Patrick Drew" w:date="2020-05-12T18:19:00Z">
            <w:rPr>
              <w:b/>
              <w:bCs/>
              <w:sz w:val="22"/>
              <w:szCs w:val="22"/>
            </w:rPr>
          </w:rPrChange>
        </w:rPr>
        <w:fldChar w:fldCharType="end"/>
      </w:r>
      <w:r w:rsidR="002B5B22" w:rsidRPr="00EE2D4E">
        <w:rPr>
          <w:rFonts w:ascii="Arial" w:hAnsi="Arial" w:cs="Arial"/>
          <w:b/>
          <w:bCs/>
          <w:sz w:val="22"/>
          <w:szCs w:val="22"/>
          <w:rPrChange w:id="2120" w:author="Patrick Drew" w:date="2020-05-12T18:19:00Z">
            <w:rPr>
              <w:b/>
              <w:bCs/>
              <w:sz w:val="22"/>
              <w:szCs w:val="22"/>
            </w:rPr>
          </w:rPrChange>
        </w:rPr>
        <w:t xml:space="preserve"> </w:t>
      </w:r>
      <w:r w:rsidR="009B7E8B" w:rsidRPr="00EE2D4E">
        <w:rPr>
          <w:rFonts w:ascii="Arial" w:hAnsi="Arial" w:cs="Arial"/>
          <w:sz w:val="22"/>
          <w:szCs w:val="22"/>
          <w:rPrChange w:id="2121" w:author="Patrick Drew" w:date="2020-05-12T18:19:00Z">
            <w:rPr>
              <w:sz w:val="22"/>
              <w:szCs w:val="22"/>
            </w:rPr>
          </w:rPrChange>
        </w:rPr>
        <w:t xml:space="preserve">for cortical and hippocampal </w:t>
      </w:r>
      <w:proofErr w:type="spellStart"/>
      <w:r w:rsidR="00C64A42" w:rsidRPr="00EE2D4E">
        <w:rPr>
          <w:rFonts w:ascii="Arial" w:hAnsi="Arial" w:cs="Arial"/>
          <w:sz w:val="22"/>
          <w:szCs w:val="22"/>
          <w:rPrChange w:id="2122" w:author="Patrick Drew" w:date="2020-05-12T18:19:00Z">
            <w:rPr>
              <w:sz w:val="22"/>
              <w:szCs w:val="22"/>
            </w:rPr>
          </w:rPrChange>
        </w:rPr>
        <w:t>stereotrodes</w:t>
      </w:r>
      <w:proofErr w:type="spellEnd"/>
      <w:r w:rsidR="009B7E8B" w:rsidRPr="00EE2D4E">
        <w:rPr>
          <w:rFonts w:ascii="Arial" w:hAnsi="Arial" w:cs="Arial"/>
          <w:sz w:val="22"/>
          <w:szCs w:val="22"/>
          <w:rPrChange w:id="2123" w:author="Patrick Drew" w:date="2020-05-12T18:19:00Z">
            <w:rPr>
              <w:sz w:val="22"/>
              <w:szCs w:val="22"/>
            </w:rPr>
          </w:rPrChange>
        </w:rPr>
        <w:t>. EMG activity was identically recorded with</w:t>
      </w:r>
      <w:r w:rsidR="002B5B22" w:rsidRPr="00EE2D4E">
        <w:rPr>
          <w:rFonts w:ascii="Arial" w:hAnsi="Arial" w:cs="Arial"/>
          <w:sz w:val="22"/>
          <w:szCs w:val="22"/>
          <w:rPrChange w:id="2124" w:author="Patrick Drew" w:date="2020-05-12T18:19:00Z">
            <w:rPr>
              <w:sz w:val="22"/>
              <w:szCs w:val="22"/>
            </w:rPr>
          </w:rPrChange>
        </w:rPr>
        <w:t xml:space="preserve"> PFA-coated 7-strand stainless-steel microwires </w:t>
      </w:r>
      <w:r w:rsidR="009B7E8B" w:rsidRPr="00EE2D4E">
        <w:rPr>
          <w:rFonts w:ascii="Arial" w:hAnsi="Arial" w:cs="Arial"/>
          <w:sz w:val="22"/>
          <w:szCs w:val="22"/>
          <w:rPrChange w:id="2125" w:author="Patrick Drew" w:date="2020-05-12T18:19:00Z">
            <w:rPr>
              <w:sz w:val="22"/>
              <w:szCs w:val="22"/>
            </w:rPr>
          </w:rPrChange>
        </w:rPr>
        <w:t>(AM systems, 793200)</w:t>
      </w:r>
      <w:r w:rsidR="00C64A42" w:rsidRPr="00EE2D4E">
        <w:rPr>
          <w:rFonts w:ascii="Arial" w:hAnsi="Arial" w:cs="Arial"/>
          <w:sz w:val="22"/>
          <w:szCs w:val="22"/>
          <w:rPrChange w:id="2126" w:author="Patrick Drew" w:date="2020-05-12T18:19:00Z">
            <w:rPr>
              <w:sz w:val="22"/>
              <w:szCs w:val="22"/>
            </w:rPr>
          </w:rPrChange>
        </w:rPr>
        <w:t xml:space="preserve">. </w:t>
      </w:r>
      <w:proofErr w:type="spellStart"/>
      <w:r w:rsidR="00C64A42" w:rsidRPr="00EE2D4E">
        <w:rPr>
          <w:rFonts w:ascii="Arial" w:hAnsi="Arial" w:cs="Arial"/>
          <w:sz w:val="22"/>
          <w:szCs w:val="22"/>
          <w:rPrChange w:id="2127" w:author="Patrick Drew" w:date="2020-05-12T18:19:00Z">
            <w:rPr>
              <w:sz w:val="22"/>
              <w:szCs w:val="22"/>
            </w:rPr>
          </w:rPrChange>
        </w:rPr>
        <w:t>Stereotrode</w:t>
      </w:r>
      <w:proofErr w:type="spellEnd"/>
      <w:r w:rsidR="00C64A42" w:rsidRPr="00EE2D4E">
        <w:rPr>
          <w:rFonts w:ascii="Arial" w:hAnsi="Arial" w:cs="Arial"/>
          <w:sz w:val="22"/>
          <w:szCs w:val="22"/>
          <w:rPrChange w:id="2128" w:author="Patrick Drew" w:date="2020-05-12T18:19:00Z">
            <w:rPr>
              <w:sz w:val="22"/>
              <w:szCs w:val="22"/>
            </w:rPr>
          </w:rPrChange>
        </w:rPr>
        <w:t xml:space="preserve"> </w:t>
      </w:r>
      <w:r w:rsidR="00E712C5" w:rsidRPr="00EE2D4E">
        <w:rPr>
          <w:rFonts w:ascii="Arial" w:hAnsi="Arial" w:cs="Arial"/>
          <w:sz w:val="22"/>
          <w:szCs w:val="22"/>
          <w:rPrChange w:id="2129" w:author="Patrick Drew" w:date="2020-05-12T18:19:00Z">
            <w:rPr>
              <w:sz w:val="22"/>
              <w:szCs w:val="22"/>
            </w:rPr>
          </w:rPrChange>
        </w:rPr>
        <w:t xml:space="preserve">tungsten </w:t>
      </w:r>
      <w:r w:rsidR="00F3382B" w:rsidRPr="00EE2D4E">
        <w:rPr>
          <w:rFonts w:ascii="Arial" w:hAnsi="Arial" w:cs="Arial"/>
          <w:sz w:val="22"/>
          <w:szCs w:val="22"/>
          <w:rPrChange w:id="2130" w:author="Patrick Drew" w:date="2020-05-12T18:19:00Z">
            <w:rPr>
              <w:sz w:val="22"/>
              <w:szCs w:val="22"/>
            </w:rPr>
          </w:rPrChange>
        </w:rPr>
        <w:t>micro</w:t>
      </w:r>
      <w:r w:rsidR="00C64A42" w:rsidRPr="00EE2D4E">
        <w:rPr>
          <w:rFonts w:ascii="Arial" w:hAnsi="Arial" w:cs="Arial"/>
          <w:sz w:val="22"/>
          <w:szCs w:val="22"/>
          <w:rPrChange w:id="2131" w:author="Patrick Drew" w:date="2020-05-12T18:19:00Z">
            <w:rPr>
              <w:sz w:val="22"/>
              <w:szCs w:val="22"/>
            </w:rPr>
          </w:rPrChange>
        </w:rPr>
        <w:t xml:space="preserve">wires were threaded </w:t>
      </w:r>
      <w:r w:rsidR="00711AF6" w:rsidRPr="00EE2D4E">
        <w:rPr>
          <w:rFonts w:ascii="Arial" w:hAnsi="Arial" w:cs="Arial"/>
          <w:sz w:val="22"/>
          <w:szCs w:val="22"/>
          <w:rPrChange w:id="2132" w:author="Patrick Drew" w:date="2020-05-12T18:19:00Z">
            <w:rPr>
              <w:sz w:val="22"/>
              <w:szCs w:val="22"/>
            </w:rPr>
          </w:rPrChange>
        </w:rPr>
        <w:t>through</w:t>
      </w:r>
      <w:r w:rsidR="0066116D" w:rsidRPr="00EE2D4E">
        <w:rPr>
          <w:rFonts w:ascii="Arial" w:hAnsi="Arial" w:cs="Arial"/>
          <w:sz w:val="22"/>
          <w:szCs w:val="22"/>
          <w:rPrChange w:id="2133" w:author="Patrick Drew" w:date="2020-05-12T18:19:00Z">
            <w:rPr>
              <w:sz w:val="22"/>
              <w:szCs w:val="22"/>
            </w:rPr>
          </w:rPrChange>
        </w:rPr>
        <w:t xml:space="preserve"> polyimide tubing </w:t>
      </w:r>
      <w:proofErr w:type="gramStart"/>
      <w:r w:rsidR="0066116D" w:rsidRPr="00EE2D4E">
        <w:rPr>
          <w:rFonts w:ascii="Calibri" w:hAnsi="Calibri" w:cs="Calibri"/>
          <w:sz w:val="22"/>
          <w:szCs w:val="22"/>
        </w:rPr>
        <w:t>﻿</w:t>
      </w:r>
      <w:r w:rsidR="0066116D" w:rsidRPr="00EE2D4E">
        <w:rPr>
          <w:rFonts w:ascii="Arial" w:hAnsi="Arial" w:cs="Arial"/>
          <w:sz w:val="22"/>
          <w:szCs w:val="22"/>
          <w:rPrChange w:id="2134" w:author="Patrick Drew" w:date="2020-05-12T18:19:00Z">
            <w:rPr>
              <w:sz w:val="22"/>
              <w:szCs w:val="22"/>
            </w:rPr>
          </w:rPrChange>
        </w:rPr>
        <w:t>(</w:t>
      </w:r>
      <w:proofErr w:type="gramEnd"/>
      <w:r w:rsidR="0066116D" w:rsidRPr="00EE2D4E">
        <w:rPr>
          <w:rFonts w:ascii="Arial" w:hAnsi="Arial" w:cs="Arial"/>
          <w:sz w:val="22"/>
          <w:szCs w:val="22"/>
          <w:rPrChange w:id="2135" w:author="Patrick Drew" w:date="2020-05-12T18:19:00Z">
            <w:rPr>
              <w:sz w:val="22"/>
              <w:szCs w:val="22"/>
            </w:rPr>
          </w:rPrChange>
        </w:rPr>
        <w:t>A-M Systems, #822200)</w:t>
      </w:r>
      <w:r w:rsidR="00E712C5" w:rsidRPr="00EE2D4E">
        <w:rPr>
          <w:rFonts w:ascii="Arial" w:hAnsi="Arial" w:cs="Arial"/>
          <w:sz w:val="22"/>
          <w:szCs w:val="22"/>
          <w:rPrChange w:id="2136" w:author="Patrick Drew" w:date="2020-05-12T18:19:00Z">
            <w:rPr>
              <w:sz w:val="22"/>
              <w:szCs w:val="22"/>
            </w:rPr>
          </w:rPrChange>
        </w:rPr>
        <w:t xml:space="preserve"> </w:t>
      </w:r>
      <w:r w:rsidR="00C54C2B" w:rsidRPr="00EE2D4E">
        <w:rPr>
          <w:rFonts w:ascii="Arial" w:hAnsi="Arial" w:cs="Arial"/>
          <w:sz w:val="22"/>
          <w:szCs w:val="22"/>
          <w:rPrChange w:id="2137" w:author="Patrick Drew" w:date="2020-05-12T18:19:00Z">
            <w:rPr>
              <w:sz w:val="22"/>
              <w:szCs w:val="22"/>
            </w:rPr>
          </w:rPrChange>
        </w:rPr>
        <w:t xml:space="preserve">with an interelectrode spacing of ~100 </w:t>
      </w:r>
      <w:r w:rsidR="00C54C2B" w:rsidRPr="00EE2D4E">
        <w:rPr>
          <w:rFonts w:ascii="Calibri" w:hAnsi="Calibri" w:cs="Calibri"/>
          <w:sz w:val="22"/>
          <w:szCs w:val="22"/>
        </w:rPr>
        <w:t>﻿</w:t>
      </w:r>
      <w:r w:rsidR="00C54C2B" w:rsidRPr="00EE2D4E">
        <w:rPr>
          <w:rFonts w:ascii="Arial" w:hAnsi="Arial" w:cs="Arial"/>
          <w:sz w:val="22"/>
          <w:szCs w:val="22"/>
          <w:rPrChange w:id="2138" w:author="Patrick Drew" w:date="2020-05-12T18:19:00Z">
            <w:rPr>
              <w:sz w:val="22"/>
              <w:szCs w:val="22"/>
            </w:rPr>
          </w:rPrChange>
        </w:rPr>
        <w:t xml:space="preserve">µm. The tungsten </w:t>
      </w:r>
      <w:r w:rsidR="00F3382B" w:rsidRPr="00EE2D4E">
        <w:rPr>
          <w:rFonts w:ascii="Arial" w:hAnsi="Arial" w:cs="Arial"/>
          <w:sz w:val="22"/>
          <w:szCs w:val="22"/>
          <w:rPrChange w:id="2139" w:author="Patrick Drew" w:date="2020-05-12T18:19:00Z">
            <w:rPr>
              <w:sz w:val="22"/>
              <w:szCs w:val="22"/>
            </w:rPr>
          </w:rPrChange>
        </w:rPr>
        <w:t>micro</w:t>
      </w:r>
      <w:r w:rsidR="00C54C2B" w:rsidRPr="00EE2D4E">
        <w:rPr>
          <w:rFonts w:ascii="Arial" w:hAnsi="Arial" w:cs="Arial"/>
          <w:sz w:val="22"/>
          <w:szCs w:val="22"/>
          <w:rPrChange w:id="2140" w:author="Patrick Drew" w:date="2020-05-12T18:19:00Z">
            <w:rPr>
              <w:sz w:val="22"/>
              <w:szCs w:val="22"/>
            </w:rPr>
          </w:rPrChange>
        </w:rPr>
        <w:t>wires were</w:t>
      </w:r>
      <w:r w:rsidR="00E712C5" w:rsidRPr="00EE2D4E">
        <w:rPr>
          <w:rFonts w:ascii="Arial" w:hAnsi="Arial" w:cs="Arial"/>
          <w:sz w:val="22"/>
          <w:szCs w:val="22"/>
          <w:rPrChange w:id="2141" w:author="Patrick Drew" w:date="2020-05-12T18:19:00Z">
            <w:rPr>
              <w:sz w:val="22"/>
              <w:szCs w:val="22"/>
            </w:rPr>
          </w:rPrChange>
        </w:rPr>
        <w:t xml:space="preserve"> crimped to gold pin connectors</w:t>
      </w:r>
      <w:r w:rsidR="00763092" w:rsidRPr="00EE2D4E">
        <w:rPr>
          <w:rFonts w:ascii="Arial" w:hAnsi="Arial" w:cs="Arial"/>
          <w:sz w:val="22"/>
          <w:szCs w:val="22"/>
          <w:rPrChange w:id="2142" w:author="Patrick Drew" w:date="2020-05-12T18:19:00Z">
            <w:rPr>
              <w:sz w:val="22"/>
              <w:szCs w:val="22"/>
            </w:rPr>
          </w:rPrChange>
        </w:rPr>
        <w:t xml:space="preserve">, with </w:t>
      </w:r>
      <w:r w:rsidR="000916EA" w:rsidRPr="00EE2D4E">
        <w:rPr>
          <w:rFonts w:ascii="Arial" w:hAnsi="Arial" w:cs="Arial"/>
          <w:sz w:val="22"/>
          <w:szCs w:val="22"/>
          <w:rPrChange w:id="2143" w:author="Patrick Drew" w:date="2020-05-12T18:19:00Z">
            <w:rPr>
              <w:sz w:val="22"/>
              <w:szCs w:val="22"/>
            </w:rPr>
          </w:rPrChange>
        </w:rPr>
        <w:t>impedances</w:t>
      </w:r>
      <w:r w:rsidR="00763092" w:rsidRPr="00EE2D4E">
        <w:rPr>
          <w:rFonts w:ascii="Arial" w:hAnsi="Arial" w:cs="Arial"/>
          <w:sz w:val="22"/>
          <w:szCs w:val="22"/>
          <w:rPrChange w:id="2144" w:author="Patrick Drew" w:date="2020-05-12T18:19:00Z">
            <w:rPr>
              <w:sz w:val="22"/>
              <w:szCs w:val="22"/>
            </w:rPr>
          </w:rPrChange>
        </w:rPr>
        <w:t xml:space="preserve"> typically between 70 and 120 </w:t>
      </w:r>
      <w:r w:rsidR="00971155" w:rsidRPr="00EE2D4E">
        <w:rPr>
          <w:rFonts w:ascii="Calibri" w:hAnsi="Calibri" w:cs="Calibri"/>
          <w:sz w:val="22"/>
          <w:szCs w:val="22"/>
        </w:rPr>
        <w:t>﻿</w:t>
      </w:r>
      <w:r w:rsidR="00971155" w:rsidRPr="00EE2D4E">
        <w:rPr>
          <w:rFonts w:ascii="Arial" w:hAnsi="Arial" w:cs="Arial"/>
          <w:sz w:val="22"/>
          <w:szCs w:val="22"/>
          <w:rPrChange w:id="2145" w:author="Patrick Drew" w:date="2020-05-12T18:19:00Z">
            <w:rPr>
              <w:sz w:val="22"/>
              <w:szCs w:val="22"/>
            </w:rPr>
          </w:rPrChange>
        </w:rPr>
        <w:t xml:space="preserve">kΩ at 1 kHz. EMG stainless-steel microwires were </w:t>
      </w:r>
      <w:r w:rsidR="00F3382B" w:rsidRPr="00EE2D4E">
        <w:rPr>
          <w:rFonts w:ascii="Arial" w:hAnsi="Arial" w:cs="Arial"/>
          <w:sz w:val="22"/>
          <w:szCs w:val="22"/>
          <w:rPrChange w:id="2146" w:author="Patrick Drew" w:date="2020-05-12T18:19:00Z">
            <w:rPr>
              <w:sz w:val="22"/>
              <w:szCs w:val="22"/>
            </w:rPr>
          </w:rPrChange>
        </w:rPr>
        <w:t xml:space="preserve">fabricated in a similar fashion, but with an interelectrode spacing of several mm and much lower </w:t>
      </w:r>
      <w:r w:rsidR="000916EA" w:rsidRPr="00EE2D4E">
        <w:rPr>
          <w:rFonts w:ascii="Arial" w:hAnsi="Arial" w:cs="Arial"/>
          <w:sz w:val="22"/>
          <w:szCs w:val="22"/>
          <w:rPrChange w:id="2147" w:author="Patrick Drew" w:date="2020-05-12T18:19:00Z">
            <w:rPr>
              <w:sz w:val="22"/>
              <w:szCs w:val="22"/>
            </w:rPr>
          </w:rPrChange>
        </w:rPr>
        <w:t xml:space="preserve">impedance, typically </w:t>
      </w:r>
      <w:r w:rsidR="00F3382B" w:rsidRPr="00EE2D4E">
        <w:rPr>
          <w:rFonts w:ascii="Arial" w:hAnsi="Arial" w:cs="Arial"/>
          <w:sz w:val="22"/>
          <w:szCs w:val="22"/>
          <w:rPrChange w:id="2148" w:author="Patrick Drew" w:date="2020-05-12T18:19:00Z">
            <w:rPr>
              <w:sz w:val="22"/>
              <w:szCs w:val="22"/>
            </w:rPr>
          </w:rPrChange>
        </w:rPr>
        <w:t xml:space="preserve">~1 </w:t>
      </w:r>
      <w:r w:rsidR="000916EA" w:rsidRPr="00EE2D4E">
        <w:rPr>
          <w:rFonts w:ascii="Arial" w:hAnsi="Arial" w:cs="Arial"/>
          <w:sz w:val="22"/>
          <w:szCs w:val="22"/>
          <w:rPrChange w:id="2149" w:author="Patrick Drew" w:date="2020-05-12T18:19:00Z">
            <w:rPr>
              <w:sz w:val="22"/>
              <w:szCs w:val="22"/>
            </w:rPr>
          </w:rPrChange>
        </w:rPr>
        <w:t xml:space="preserve">to </w:t>
      </w:r>
      <w:r w:rsidR="00F3382B" w:rsidRPr="00EE2D4E">
        <w:rPr>
          <w:rFonts w:ascii="Arial" w:hAnsi="Arial" w:cs="Arial"/>
          <w:sz w:val="22"/>
          <w:szCs w:val="22"/>
          <w:rPrChange w:id="2150" w:author="Patrick Drew" w:date="2020-05-12T18:19:00Z">
            <w:rPr>
              <w:sz w:val="22"/>
              <w:szCs w:val="22"/>
            </w:rPr>
          </w:rPrChange>
        </w:rPr>
        <w:t xml:space="preserve">10 </w:t>
      </w:r>
      <w:r w:rsidR="000916EA" w:rsidRPr="00EE2D4E">
        <w:rPr>
          <w:rFonts w:ascii="Calibri" w:hAnsi="Calibri" w:cs="Calibri"/>
          <w:sz w:val="22"/>
          <w:szCs w:val="22"/>
        </w:rPr>
        <w:t>﻿</w:t>
      </w:r>
      <w:r w:rsidR="000916EA" w:rsidRPr="00EE2D4E">
        <w:rPr>
          <w:rFonts w:ascii="Arial" w:hAnsi="Arial" w:cs="Arial"/>
          <w:sz w:val="22"/>
          <w:szCs w:val="22"/>
          <w:rPrChange w:id="2151" w:author="Patrick Drew" w:date="2020-05-12T18:19:00Z">
            <w:rPr>
              <w:sz w:val="22"/>
              <w:szCs w:val="22"/>
            </w:rPr>
          </w:rPrChange>
        </w:rPr>
        <w:t>kΩ at 1 kHz</w:t>
      </w:r>
      <w:r w:rsidR="0093193A" w:rsidRPr="00EE2D4E">
        <w:rPr>
          <w:rFonts w:ascii="Arial" w:hAnsi="Arial" w:cs="Arial"/>
          <w:sz w:val="22"/>
          <w:szCs w:val="22"/>
          <w:rPrChange w:id="2152" w:author="Patrick Drew" w:date="2020-05-12T18:19:00Z">
            <w:rPr>
              <w:sz w:val="22"/>
              <w:szCs w:val="22"/>
            </w:rPr>
          </w:rPrChange>
        </w:rPr>
        <w:t xml:space="preserve"> </w:t>
      </w:r>
      <w:r w:rsidR="0093193A" w:rsidRPr="00EE2D4E">
        <w:rPr>
          <w:rFonts w:ascii="Arial" w:hAnsi="Arial" w:cs="Arial"/>
          <w:b/>
          <w:bCs/>
          <w:sz w:val="22"/>
          <w:szCs w:val="22"/>
          <w:rPrChange w:id="2153" w:author="Patrick Drew" w:date="2020-05-12T18:19:00Z">
            <w:rPr>
              <w:b/>
              <w:bCs/>
              <w:sz w:val="22"/>
              <w:szCs w:val="22"/>
            </w:rPr>
          </w:rPrChange>
        </w:rPr>
        <w:t>[double check]</w:t>
      </w:r>
      <w:r w:rsidR="0093193A" w:rsidRPr="00EE2D4E">
        <w:rPr>
          <w:rFonts w:ascii="Arial" w:hAnsi="Arial" w:cs="Arial"/>
          <w:sz w:val="22"/>
          <w:szCs w:val="22"/>
          <w:rPrChange w:id="2154" w:author="Patrick Drew" w:date="2020-05-12T18:19:00Z">
            <w:rPr>
              <w:sz w:val="22"/>
              <w:szCs w:val="22"/>
            </w:rPr>
          </w:rPrChange>
        </w:rPr>
        <w:t xml:space="preserve">. </w:t>
      </w:r>
      <w:r w:rsidR="003256A3" w:rsidRPr="00EE2D4E">
        <w:rPr>
          <w:rFonts w:ascii="Arial" w:hAnsi="Arial" w:cs="Arial"/>
          <w:sz w:val="22"/>
          <w:szCs w:val="22"/>
          <w:rPrChange w:id="2155" w:author="Patrick Drew" w:date="2020-05-12T18:19:00Z">
            <w:rPr>
              <w:sz w:val="22"/>
              <w:szCs w:val="22"/>
            </w:rPr>
          </w:rPrChange>
        </w:rPr>
        <w:t>Each signal was amplified</w:t>
      </w:r>
      <w:r w:rsidR="001800D6" w:rsidRPr="00EE2D4E">
        <w:rPr>
          <w:rFonts w:ascii="Arial" w:hAnsi="Arial" w:cs="Arial"/>
          <w:sz w:val="22"/>
          <w:szCs w:val="22"/>
          <w:rPrChange w:id="2156" w:author="Patrick Drew" w:date="2020-05-12T18:19:00Z">
            <w:rPr>
              <w:sz w:val="22"/>
              <w:szCs w:val="22"/>
            </w:rPr>
          </w:rPrChange>
        </w:rPr>
        <w:t xml:space="preserve"> and hardware bandpass filtered between 0.1 Hz and 10 kHz</w:t>
      </w:r>
      <w:r w:rsidR="003256A3" w:rsidRPr="00EE2D4E">
        <w:rPr>
          <w:rFonts w:ascii="Arial" w:hAnsi="Arial" w:cs="Arial"/>
          <w:sz w:val="22"/>
          <w:szCs w:val="22"/>
          <w:rPrChange w:id="2157" w:author="Patrick Drew" w:date="2020-05-12T18:19:00Z">
            <w:rPr>
              <w:sz w:val="22"/>
              <w:szCs w:val="22"/>
            </w:rPr>
          </w:rPrChange>
        </w:rPr>
        <w:t xml:space="preserve"> </w:t>
      </w:r>
      <w:proofErr w:type="gramStart"/>
      <w:r w:rsidR="001800D6" w:rsidRPr="00EE2D4E">
        <w:rPr>
          <w:rFonts w:ascii="Calibri" w:hAnsi="Calibri" w:cs="Calibri"/>
          <w:sz w:val="22"/>
          <w:szCs w:val="22"/>
        </w:rPr>
        <w:t>﻿</w:t>
      </w:r>
      <w:r w:rsidR="001800D6" w:rsidRPr="00EE2D4E">
        <w:rPr>
          <w:rFonts w:ascii="Arial" w:hAnsi="Arial" w:cs="Arial"/>
          <w:sz w:val="22"/>
          <w:szCs w:val="22"/>
          <w:rPrChange w:id="2158" w:author="Patrick Drew" w:date="2020-05-12T18:19:00Z">
            <w:rPr>
              <w:sz w:val="22"/>
              <w:szCs w:val="22"/>
            </w:rPr>
          </w:rPrChange>
        </w:rPr>
        <w:t>(</w:t>
      </w:r>
      <w:proofErr w:type="gramEnd"/>
      <w:r w:rsidR="001800D6" w:rsidRPr="00EE2D4E">
        <w:rPr>
          <w:rFonts w:ascii="Arial" w:hAnsi="Arial" w:cs="Arial"/>
          <w:sz w:val="22"/>
          <w:szCs w:val="22"/>
          <w:rPrChange w:id="2159" w:author="Patrick Drew" w:date="2020-05-12T18:19:00Z">
            <w:rPr>
              <w:sz w:val="22"/>
              <w:szCs w:val="22"/>
            </w:rPr>
          </w:rPrChange>
        </w:rPr>
        <w:t>World Precision Instruments, DAM80)</w:t>
      </w:r>
      <w:r w:rsidR="0071096C" w:rsidRPr="00EE2D4E">
        <w:rPr>
          <w:rFonts w:ascii="Arial" w:hAnsi="Arial" w:cs="Arial"/>
          <w:sz w:val="22"/>
          <w:szCs w:val="22"/>
          <w:rPrChange w:id="2160" w:author="Patrick Drew" w:date="2020-05-12T18:19:00Z">
            <w:rPr>
              <w:sz w:val="22"/>
              <w:szCs w:val="22"/>
            </w:rPr>
          </w:rPrChange>
        </w:rPr>
        <w:t xml:space="preserve"> and then digitized at 20 kHz </w:t>
      </w:r>
      <w:r w:rsidR="0071096C" w:rsidRPr="00EE2D4E">
        <w:rPr>
          <w:rFonts w:ascii="Calibri" w:hAnsi="Calibri" w:cs="Calibri"/>
          <w:sz w:val="22"/>
          <w:szCs w:val="22"/>
        </w:rPr>
        <w:t>﻿</w:t>
      </w:r>
      <w:r w:rsidR="0071096C" w:rsidRPr="00EE2D4E">
        <w:rPr>
          <w:rFonts w:ascii="Arial" w:hAnsi="Arial" w:cs="Arial"/>
          <w:sz w:val="22"/>
          <w:szCs w:val="22"/>
          <w:rPrChange w:id="2161" w:author="Patrick Drew" w:date="2020-05-12T18:19:00Z">
            <w:rPr>
              <w:sz w:val="22"/>
              <w:szCs w:val="22"/>
            </w:rPr>
          </w:rPrChange>
        </w:rPr>
        <w:t>(National Instruments, Austin TX, PCI</w:t>
      </w:r>
      <w:r w:rsidR="00253439" w:rsidRPr="00EE2D4E">
        <w:rPr>
          <w:rFonts w:ascii="Arial" w:hAnsi="Arial" w:cs="Arial"/>
          <w:sz w:val="22"/>
          <w:szCs w:val="22"/>
          <w:rPrChange w:id="2162" w:author="Patrick Drew" w:date="2020-05-12T18:19:00Z">
            <w:rPr>
              <w:sz w:val="22"/>
              <w:szCs w:val="22"/>
            </w:rPr>
          </w:rPrChange>
        </w:rPr>
        <w:t>e</w:t>
      </w:r>
      <w:r w:rsidR="0071096C" w:rsidRPr="00EE2D4E">
        <w:rPr>
          <w:rFonts w:ascii="Arial" w:hAnsi="Arial" w:cs="Arial"/>
          <w:sz w:val="22"/>
          <w:szCs w:val="22"/>
          <w:rPrChange w:id="2163" w:author="Patrick Drew" w:date="2020-05-12T18:19:00Z">
            <w:rPr>
              <w:sz w:val="22"/>
              <w:szCs w:val="22"/>
            </w:rPr>
          </w:rPrChange>
        </w:rPr>
        <w:t>-6</w:t>
      </w:r>
      <w:r w:rsidR="00253439" w:rsidRPr="00EE2D4E">
        <w:rPr>
          <w:rFonts w:ascii="Arial" w:hAnsi="Arial" w:cs="Arial"/>
          <w:sz w:val="22"/>
          <w:szCs w:val="22"/>
          <w:rPrChange w:id="2164" w:author="Patrick Drew" w:date="2020-05-12T18:19:00Z">
            <w:rPr>
              <w:sz w:val="22"/>
              <w:szCs w:val="22"/>
            </w:rPr>
          </w:rPrChange>
        </w:rPr>
        <w:t>341</w:t>
      </w:r>
      <w:r w:rsidR="00F140E8" w:rsidRPr="00EE2D4E">
        <w:rPr>
          <w:rFonts w:ascii="Arial" w:hAnsi="Arial" w:cs="Arial"/>
          <w:sz w:val="22"/>
          <w:szCs w:val="22"/>
          <w:rPrChange w:id="2165" w:author="Patrick Drew" w:date="2020-05-12T18:19:00Z">
            <w:rPr>
              <w:sz w:val="22"/>
              <w:szCs w:val="22"/>
            </w:rPr>
          </w:rPrChange>
        </w:rPr>
        <w:t xml:space="preserve"> for IOS experiments, </w:t>
      </w:r>
      <w:r w:rsidR="0015649D" w:rsidRPr="00EE2D4E">
        <w:rPr>
          <w:rFonts w:ascii="Arial" w:hAnsi="Arial" w:cs="Arial"/>
          <w:sz w:val="22"/>
          <w:szCs w:val="22"/>
          <w:rPrChange w:id="2166" w:author="Patrick Drew" w:date="2020-05-12T18:19:00Z">
            <w:rPr>
              <w:sz w:val="22"/>
              <w:szCs w:val="22"/>
            </w:rPr>
          </w:rPrChange>
        </w:rPr>
        <w:t xml:space="preserve">PCIe-6321 and </w:t>
      </w:r>
      <w:r w:rsidR="00CC0A6C" w:rsidRPr="00EE2D4E">
        <w:rPr>
          <w:rFonts w:ascii="Arial" w:hAnsi="Arial" w:cs="Arial"/>
          <w:sz w:val="22"/>
          <w:szCs w:val="22"/>
          <w:rPrChange w:id="2167" w:author="Patrick Drew" w:date="2020-05-12T18:19:00Z">
            <w:rPr>
              <w:sz w:val="22"/>
              <w:szCs w:val="22"/>
            </w:rPr>
          </w:rPrChange>
        </w:rPr>
        <w:t xml:space="preserve">PCIe-6353 </w:t>
      </w:r>
      <w:r w:rsidR="0015649D" w:rsidRPr="00EE2D4E">
        <w:rPr>
          <w:rFonts w:ascii="Arial" w:hAnsi="Arial" w:cs="Arial"/>
          <w:sz w:val="22"/>
          <w:szCs w:val="22"/>
          <w:rPrChange w:id="2168" w:author="Patrick Drew" w:date="2020-05-12T18:19:00Z">
            <w:rPr>
              <w:sz w:val="22"/>
              <w:szCs w:val="22"/>
            </w:rPr>
          </w:rPrChange>
        </w:rPr>
        <w:t>for 2PLSM experiments</w:t>
      </w:r>
      <w:r w:rsidR="0071096C" w:rsidRPr="00EE2D4E">
        <w:rPr>
          <w:rFonts w:ascii="Arial" w:hAnsi="Arial" w:cs="Arial"/>
          <w:sz w:val="22"/>
          <w:szCs w:val="22"/>
          <w:rPrChange w:id="2169" w:author="Patrick Drew" w:date="2020-05-12T18:19:00Z">
            <w:rPr>
              <w:sz w:val="22"/>
              <w:szCs w:val="22"/>
            </w:rPr>
          </w:rPrChange>
        </w:rPr>
        <w:t>)</w:t>
      </w:r>
      <w:r w:rsidR="0015649D" w:rsidRPr="00EE2D4E">
        <w:rPr>
          <w:rFonts w:ascii="Arial" w:hAnsi="Arial" w:cs="Arial"/>
          <w:sz w:val="22"/>
          <w:szCs w:val="22"/>
          <w:rPrChange w:id="2170" w:author="Patrick Drew" w:date="2020-05-12T18:19:00Z">
            <w:rPr>
              <w:sz w:val="22"/>
              <w:szCs w:val="22"/>
            </w:rPr>
          </w:rPrChange>
        </w:rPr>
        <w:t xml:space="preserve">. </w:t>
      </w:r>
      <w:r w:rsidR="00CB73A3" w:rsidRPr="00EE2D4E">
        <w:rPr>
          <w:rFonts w:ascii="Arial" w:hAnsi="Arial" w:cs="Arial"/>
          <w:sz w:val="22"/>
          <w:szCs w:val="22"/>
          <w:rPrChange w:id="2171" w:author="Patrick Drew" w:date="2020-05-12T18:19:00Z">
            <w:rPr>
              <w:sz w:val="22"/>
              <w:szCs w:val="22"/>
            </w:rPr>
          </w:rPrChange>
        </w:rPr>
        <w:t>The p</w:t>
      </w:r>
      <w:r w:rsidR="006A6897" w:rsidRPr="00EE2D4E">
        <w:rPr>
          <w:rFonts w:ascii="Arial" w:hAnsi="Arial" w:cs="Arial"/>
          <w:sz w:val="22"/>
          <w:szCs w:val="22"/>
          <w:rPrChange w:id="2172" w:author="Patrick Drew" w:date="2020-05-12T18:19:00Z">
            <w:rPr>
              <w:sz w:val="22"/>
              <w:szCs w:val="22"/>
            </w:rPr>
          </w:rPrChange>
        </w:rPr>
        <w:t>ower in each neural band was calculated by digitally bandpass filtering the raw signal</w:t>
      </w:r>
      <w:r w:rsidR="00CB73A3" w:rsidRPr="00EE2D4E">
        <w:rPr>
          <w:rFonts w:ascii="Arial" w:hAnsi="Arial" w:cs="Arial"/>
          <w:sz w:val="22"/>
          <w:szCs w:val="22"/>
          <w:rPrChange w:id="2173" w:author="Patrick Drew" w:date="2020-05-12T18:19:00Z">
            <w:rPr>
              <w:sz w:val="22"/>
              <w:szCs w:val="22"/>
            </w:rPr>
          </w:rPrChange>
        </w:rPr>
        <w:t xml:space="preserve"> </w:t>
      </w:r>
      <w:r w:rsidR="00CB73A3" w:rsidRPr="00EE2D4E">
        <w:rPr>
          <w:rFonts w:ascii="Calibri" w:hAnsi="Calibri" w:cs="Calibri"/>
          <w:sz w:val="22"/>
          <w:szCs w:val="22"/>
        </w:rPr>
        <w:t>﻿</w:t>
      </w:r>
      <w:r w:rsidR="006D6721" w:rsidRPr="00EE2D4E">
        <w:rPr>
          <w:rFonts w:ascii="Arial" w:hAnsi="Arial" w:cs="Arial"/>
          <w:sz w:val="22"/>
          <w:szCs w:val="22"/>
          <w:rPrChange w:id="2174" w:author="Patrick Drew" w:date="2020-05-12T18:19:00Z">
            <w:rPr>
              <w:rFonts w:ascii="Calibri" w:hAnsi="Calibri" w:cs="Calibri"/>
              <w:sz w:val="22"/>
              <w:szCs w:val="22"/>
            </w:rPr>
          </w:rPrChange>
        </w:rPr>
        <w:t xml:space="preserve">using a fourth-order Butterworth filter. </w:t>
      </w:r>
      <w:r w:rsidR="00CB73A3" w:rsidRPr="00EE2D4E">
        <w:rPr>
          <w:rFonts w:ascii="Arial" w:hAnsi="Arial" w:cs="Arial"/>
          <w:sz w:val="22"/>
          <w:szCs w:val="22"/>
          <w:rPrChange w:id="2175" w:author="Patrick Drew" w:date="2020-05-12T18:19:00Z">
            <w:rPr>
              <w:sz w:val="22"/>
              <w:szCs w:val="22"/>
            </w:rPr>
          </w:rPrChange>
        </w:rPr>
        <w:t xml:space="preserve">Each result was squared, </w:t>
      </w:r>
      <w:proofErr w:type="gramStart"/>
      <w:r w:rsidR="00CB73A3" w:rsidRPr="00EE2D4E">
        <w:rPr>
          <w:rFonts w:ascii="Arial" w:hAnsi="Arial" w:cs="Arial"/>
          <w:sz w:val="22"/>
          <w:szCs w:val="22"/>
          <w:rPrChange w:id="2176" w:author="Patrick Drew" w:date="2020-05-12T18:19:00Z">
            <w:rPr>
              <w:sz w:val="22"/>
              <w:szCs w:val="22"/>
            </w:rPr>
          </w:rPrChange>
        </w:rPr>
        <w:t>low-pass</w:t>
      </w:r>
      <w:proofErr w:type="gramEnd"/>
      <w:r w:rsidR="00CB73A3" w:rsidRPr="00EE2D4E">
        <w:rPr>
          <w:rFonts w:ascii="Arial" w:hAnsi="Arial" w:cs="Arial"/>
          <w:sz w:val="22"/>
          <w:szCs w:val="22"/>
          <w:rPrChange w:id="2177" w:author="Patrick Drew" w:date="2020-05-12T18:19:00Z">
            <w:rPr>
              <w:sz w:val="22"/>
              <w:szCs w:val="22"/>
            </w:rPr>
          </w:rPrChange>
        </w:rPr>
        <w:t xml:space="preserve"> filtered below 10 Hz, and resampled from 20 kHz down to 30 Hz.</w:t>
      </w:r>
      <w:r w:rsidR="003871FC" w:rsidRPr="00EE2D4E">
        <w:rPr>
          <w:rFonts w:ascii="Arial" w:hAnsi="Arial" w:cs="Arial"/>
          <w:sz w:val="22"/>
          <w:szCs w:val="22"/>
          <w:rPrChange w:id="2178" w:author="Patrick Drew" w:date="2020-05-12T18:19:00Z">
            <w:rPr>
              <w:sz w:val="22"/>
              <w:szCs w:val="22"/>
            </w:rPr>
          </w:rPrChange>
        </w:rPr>
        <w:t xml:space="preserve"> </w:t>
      </w:r>
      <w:r w:rsidR="006D6721" w:rsidRPr="00EE2D4E">
        <w:rPr>
          <w:rFonts w:ascii="Arial" w:hAnsi="Arial" w:cs="Arial"/>
          <w:sz w:val="22"/>
          <w:szCs w:val="22"/>
          <w:rPrChange w:id="2179" w:author="Patrick Drew" w:date="2020-05-12T18:19:00Z">
            <w:rPr>
              <w:sz w:val="22"/>
              <w:szCs w:val="22"/>
            </w:rPr>
          </w:rPrChange>
        </w:rPr>
        <w:t>(</w:t>
      </w:r>
      <w:proofErr w:type="spellStart"/>
      <w:r w:rsidR="006D6721" w:rsidRPr="00EE2D4E">
        <w:rPr>
          <w:rFonts w:ascii="Arial" w:hAnsi="Arial" w:cs="Arial"/>
          <w:sz w:val="22"/>
          <w:szCs w:val="22"/>
          <w:rPrChange w:id="2180" w:author="Patrick Drew" w:date="2020-05-12T18:19:00Z">
            <w:rPr>
              <w:sz w:val="22"/>
              <w:szCs w:val="22"/>
            </w:rPr>
          </w:rPrChange>
        </w:rPr>
        <w:t>Matlab</w:t>
      </w:r>
      <w:proofErr w:type="spellEnd"/>
      <w:r w:rsidR="006D6721" w:rsidRPr="00EE2D4E">
        <w:rPr>
          <w:rFonts w:ascii="Arial" w:hAnsi="Arial" w:cs="Arial"/>
          <w:sz w:val="22"/>
          <w:szCs w:val="22"/>
          <w:rPrChange w:id="2181" w:author="Patrick Drew" w:date="2020-05-12T18:19:00Z">
            <w:rPr>
              <w:sz w:val="22"/>
              <w:szCs w:val="22"/>
            </w:rPr>
          </w:rPrChange>
        </w:rPr>
        <w:t xml:space="preserve"> function(s): butter, zp2sos, </w:t>
      </w:r>
      <w:proofErr w:type="spellStart"/>
      <w:r w:rsidR="006D6721" w:rsidRPr="00EE2D4E">
        <w:rPr>
          <w:rFonts w:ascii="Arial" w:hAnsi="Arial" w:cs="Arial"/>
          <w:sz w:val="22"/>
          <w:szCs w:val="22"/>
          <w:rPrChange w:id="2182" w:author="Patrick Drew" w:date="2020-05-12T18:19:00Z">
            <w:rPr>
              <w:sz w:val="22"/>
              <w:szCs w:val="22"/>
            </w:rPr>
          </w:rPrChange>
        </w:rPr>
        <w:t>filtfilt</w:t>
      </w:r>
      <w:proofErr w:type="spellEnd"/>
      <w:r w:rsidR="006D6721" w:rsidRPr="00EE2D4E">
        <w:rPr>
          <w:rFonts w:ascii="Arial" w:hAnsi="Arial" w:cs="Arial"/>
          <w:sz w:val="22"/>
          <w:szCs w:val="22"/>
          <w:rPrChange w:id="2183" w:author="Patrick Drew" w:date="2020-05-12T18:19:00Z">
            <w:rPr>
              <w:sz w:val="22"/>
              <w:szCs w:val="22"/>
            </w:rPr>
          </w:rPrChange>
        </w:rPr>
        <w:t>, resample).</w:t>
      </w:r>
    </w:p>
    <w:p w14:paraId="623C19F9" w14:textId="39466EC6" w:rsidR="00C513A9" w:rsidRPr="00EE2D4E" w:rsidRDefault="00C513A9">
      <w:pPr>
        <w:widowControl w:val="0"/>
        <w:autoSpaceDE w:val="0"/>
        <w:autoSpaceDN w:val="0"/>
        <w:adjustRightInd w:val="0"/>
        <w:spacing w:line="360" w:lineRule="auto"/>
        <w:contextualSpacing/>
        <w:jc w:val="both"/>
        <w:rPr>
          <w:rFonts w:ascii="Arial" w:hAnsi="Arial" w:cs="Arial"/>
          <w:sz w:val="22"/>
          <w:szCs w:val="22"/>
          <w:rPrChange w:id="2184" w:author="Patrick Drew" w:date="2020-05-12T18:19:00Z">
            <w:rPr>
              <w:sz w:val="22"/>
              <w:szCs w:val="22"/>
            </w:rPr>
          </w:rPrChange>
        </w:rPr>
        <w:pPrChange w:id="2185" w:author="Patrick Drew" w:date="2020-05-12T18:16:00Z">
          <w:pPr>
            <w:widowControl w:val="0"/>
            <w:autoSpaceDE w:val="0"/>
            <w:autoSpaceDN w:val="0"/>
            <w:adjustRightInd w:val="0"/>
            <w:contextualSpacing/>
            <w:jc w:val="both"/>
          </w:pPr>
        </w:pPrChange>
      </w:pPr>
    </w:p>
    <w:p w14:paraId="77A0F3D2" w14:textId="1131ED6E" w:rsidR="00D6677D" w:rsidRPr="00EE2D4E" w:rsidRDefault="00002E32">
      <w:pPr>
        <w:widowControl w:val="0"/>
        <w:autoSpaceDE w:val="0"/>
        <w:autoSpaceDN w:val="0"/>
        <w:adjustRightInd w:val="0"/>
        <w:spacing w:line="360" w:lineRule="auto"/>
        <w:contextualSpacing/>
        <w:jc w:val="both"/>
        <w:rPr>
          <w:rFonts w:ascii="Arial" w:hAnsi="Arial" w:cs="Arial"/>
          <w:sz w:val="22"/>
          <w:szCs w:val="22"/>
          <w:rPrChange w:id="2186" w:author="Patrick Drew" w:date="2020-05-12T18:19:00Z">
            <w:rPr>
              <w:sz w:val="22"/>
              <w:szCs w:val="22"/>
            </w:rPr>
          </w:rPrChange>
        </w:rPr>
        <w:pPrChange w:id="2187"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188" w:author="Patrick Drew" w:date="2020-05-12T18:19:00Z">
            <w:rPr>
              <w:i/>
              <w:iCs/>
              <w:sz w:val="22"/>
              <w:szCs w:val="22"/>
            </w:rPr>
          </w:rPrChange>
        </w:rPr>
        <w:t>Two-photon laser scanning microscopy (2PLSM)</w:t>
      </w:r>
      <w:r w:rsidR="00F236AD" w:rsidRPr="00EE2D4E">
        <w:rPr>
          <w:rFonts w:ascii="Arial" w:hAnsi="Arial" w:cs="Arial"/>
          <w:i/>
          <w:iCs/>
          <w:sz w:val="22"/>
          <w:szCs w:val="22"/>
          <w:rPrChange w:id="2189" w:author="Patrick Drew" w:date="2020-05-12T18:19:00Z">
            <w:rPr>
              <w:i/>
              <w:iCs/>
              <w:sz w:val="22"/>
              <w:szCs w:val="22"/>
            </w:rPr>
          </w:rPrChange>
        </w:rPr>
        <w:t xml:space="preserve">. </w:t>
      </w:r>
      <w:r w:rsidRPr="00EE2D4E">
        <w:rPr>
          <w:rFonts w:ascii="Arial" w:hAnsi="Arial" w:cs="Arial"/>
          <w:sz w:val="22"/>
          <w:szCs w:val="22"/>
          <w:rPrChange w:id="2190" w:author="Patrick Drew" w:date="2020-05-12T18:19:00Z">
            <w:rPr>
              <w:sz w:val="22"/>
              <w:szCs w:val="22"/>
            </w:rPr>
          </w:rPrChange>
        </w:rPr>
        <w:t>Mice (n = 6) were briefly (&lt;</w:t>
      </w:r>
      <w:r w:rsidR="009F2228" w:rsidRPr="00EE2D4E">
        <w:rPr>
          <w:rFonts w:ascii="Arial" w:hAnsi="Arial" w:cs="Arial"/>
          <w:sz w:val="22"/>
          <w:szCs w:val="22"/>
          <w:rPrChange w:id="2191" w:author="Patrick Drew" w:date="2020-05-12T18:19:00Z">
            <w:rPr>
              <w:sz w:val="22"/>
              <w:szCs w:val="22"/>
            </w:rPr>
          </w:rPrChange>
        </w:rPr>
        <w:t xml:space="preserve"> </w:t>
      </w:r>
      <w:r w:rsidRPr="00EE2D4E">
        <w:rPr>
          <w:rFonts w:ascii="Arial" w:hAnsi="Arial" w:cs="Arial"/>
          <w:sz w:val="22"/>
          <w:szCs w:val="22"/>
          <w:rPrChange w:id="2192" w:author="Patrick Drew" w:date="2020-05-12T18:19:00Z">
            <w:rPr>
              <w:sz w:val="22"/>
              <w:szCs w:val="22"/>
            </w:rPr>
          </w:rPrChange>
        </w:rPr>
        <w:t>1 min) anesthetized with 5% isoflurane and retro</w:t>
      </w:r>
      <w:r w:rsidR="00C05DD4" w:rsidRPr="00EE2D4E">
        <w:rPr>
          <w:rFonts w:ascii="Arial" w:hAnsi="Arial" w:cs="Arial"/>
          <w:sz w:val="22"/>
          <w:szCs w:val="22"/>
          <w:rPrChange w:id="2193" w:author="Patrick Drew" w:date="2020-05-12T18:19:00Z">
            <w:rPr>
              <w:sz w:val="22"/>
              <w:szCs w:val="22"/>
            </w:rPr>
          </w:rPrChange>
        </w:rPr>
        <w:t xml:space="preserve">-orbitally injected with 100 </w:t>
      </w:r>
      <w:r w:rsidR="0023357F" w:rsidRPr="00EE2D4E">
        <w:rPr>
          <w:rFonts w:ascii="Arial" w:hAnsi="Arial" w:cs="Arial"/>
          <w:sz w:val="22"/>
          <w:szCs w:val="22"/>
          <w:rPrChange w:id="2194" w:author="Patrick Drew" w:date="2020-05-12T18:19:00Z">
            <w:rPr>
              <w:sz w:val="22"/>
              <w:szCs w:val="22"/>
            </w:rPr>
          </w:rPrChange>
        </w:rPr>
        <w:t>µL o</w:t>
      </w:r>
      <w:r w:rsidR="00700449" w:rsidRPr="00EE2D4E">
        <w:rPr>
          <w:rFonts w:ascii="Arial" w:hAnsi="Arial" w:cs="Arial"/>
          <w:sz w:val="22"/>
          <w:szCs w:val="22"/>
          <w:rPrChange w:id="2195" w:author="Patrick Drew" w:date="2020-05-12T18:19:00Z">
            <w:rPr>
              <w:sz w:val="22"/>
              <w:szCs w:val="22"/>
            </w:rPr>
          </w:rPrChange>
        </w:rPr>
        <w:t>f</w:t>
      </w:r>
      <w:r w:rsidR="0023357F" w:rsidRPr="00EE2D4E">
        <w:rPr>
          <w:rFonts w:ascii="Arial" w:hAnsi="Arial" w:cs="Arial"/>
          <w:sz w:val="22"/>
          <w:szCs w:val="22"/>
          <w:rPrChange w:id="2196" w:author="Patrick Drew" w:date="2020-05-12T18:19:00Z">
            <w:rPr>
              <w:sz w:val="22"/>
              <w:szCs w:val="22"/>
            </w:rPr>
          </w:rPrChange>
        </w:rPr>
        <w:t xml:space="preserve"> 5% (weight/volume) </w:t>
      </w:r>
      <w:r w:rsidR="00700449" w:rsidRPr="00EE2D4E">
        <w:rPr>
          <w:rFonts w:ascii="Arial" w:hAnsi="Arial" w:cs="Arial"/>
          <w:sz w:val="22"/>
          <w:szCs w:val="22"/>
          <w:rPrChange w:id="2197" w:author="Patrick Drew" w:date="2020-05-12T18:19:00Z">
            <w:rPr>
              <w:sz w:val="22"/>
              <w:szCs w:val="22"/>
            </w:rPr>
          </w:rPrChange>
        </w:rPr>
        <w:t>f</w:t>
      </w:r>
      <w:r w:rsidR="00D6677D" w:rsidRPr="00EE2D4E">
        <w:rPr>
          <w:rFonts w:ascii="Arial" w:hAnsi="Arial" w:cs="Arial"/>
          <w:sz w:val="22"/>
          <w:szCs w:val="22"/>
          <w:rPrChange w:id="2198" w:author="Patrick Drew" w:date="2020-05-12T18:19:00Z">
            <w:rPr>
              <w:sz w:val="22"/>
              <w:szCs w:val="22"/>
            </w:rPr>
          </w:rPrChange>
        </w:rPr>
        <w:t xml:space="preserve">luorescein isothiocyanate–dextran </w:t>
      </w:r>
      <w:r w:rsidR="00BB705C" w:rsidRPr="00EE2D4E">
        <w:rPr>
          <w:rFonts w:ascii="Arial" w:hAnsi="Arial" w:cs="Arial"/>
          <w:sz w:val="22"/>
          <w:szCs w:val="22"/>
          <w:rPrChange w:id="2199" w:author="Patrick Drew" w:date="2020-05-12T18:19:00Z">
            <w:rPr>
              <w:sz w:val="22"/>
              <w:szCs w:val="22"/>
            </w:rPr>
          </w:rPrChange>
        </w:rPr>
        <w:t xml:space="preserve">(FITC) </w:t>
      </w:r>
      <w:r w:rsidR="00700449" w:rsidRPr="00EE2D4E">
        <w:rPr>
          <w:rFonts w:ascii="Arial" w:hAnsi="Arial" w:cs="Arial"/>
          <w:sz w:val="22"/>
          <w:szCs w:val="22"/>
          <w:rPrChange w:id="2200" w:author="Patrick Drew" w:date="2020-05-12T18:19:00Z">
            <w:rPr>
              <w:sz w:val="22"/>
              <w:szCs w:val="22"/>
            </w:rPr>
          </w:rPrChange>
        </w:rPr>
        <w:t xml:space="preserve">(Sigma-Aldrich, </w:t>
      </w:r>
      <w:r w:rsidR="00D6677D" w:rsidRPr="00EE2D4E">
        <w:rPr>
          <w:rFonts w:ascii="Arial" w:hAnsi="Arial" w:cs="Arial"/>
          <w:sz w:val="22"/>
          <w:szCs w:val="22"/>
          <w:rPrChange w:id="2201" w:author="Patrick Drew" w:date="2020-05-12T18:19:00Z">
            <w:rPr>
              <w:sz w:val="22"/>
              <w:szCs w:val="22"/>
            </w:rPr>
          </w:rPrChange>
        </w:rPr>
        <w:t>FD150S-1G</w:t>
      </w:r>
      <w:r w:rsidR="00700449" w:rsidRPr="00EE2D4E">
        <w:rPr>
          <w:rFonts w:ascii="Arial" w:hAnsi="Arial" w:cs="Arial"/>
          <w:sz w:val="22"/>
          <w:szCs w:val="22"/>
          <w:rPrChange w:id="2202" w:author="Patrick Drew" w:date="2020-05-12T18:19:00Z">
            <w:rPr>
              <w:sz w:val="22"/>
              <w:szCs w:val="22"/>
            </w:rPr>
          </w:rPrChange>
        </w:rPr>
        <w:t>) dissolved in sterile saline.</w:t>
      </w:r>
      <w:r w:rsidR="0072334D" w:rsidRPr="00EE2D4E">
        <w:rPr>
          <w:rFonts w:ascii="Arial" w:hAnsi="Arial" w:cs="Arial"/>
          <w:sz w:val="22"/>
          <w:szCs w:val="22"/>
          <w:rPrChange w:id="2203" w:author="Patrick Drew" w:date="2020-05-12T18:19:00Z">
            <w:rPr>
              <w:sz w:val="22"/>
              <w:szCs w:val="22"/>
            </w:rPr>
          </w:rPrChange>
        </w:rPr>
        <w:t xml:space="preserve"> Mice were then head-fixed </w:t>
      </w:r>
      <w:r w:rsidR="00BB705C" w:rsidRPr="00EE2D4E">
        <w:rPr>
          <w:rFonts w:ascii="Arial" w:hAnsi="Arial" w:cs="Arial"/>
          <w:sz w:val="22"/>
          <w:szCs w:val="22"/>
          <w:rPrChange w:id="2204" w:author="Patrick Drew" w:date="2020-05-12T18:19:00Z">
            <w:rPr>
              <w:sz w:val="22"/>
              <w:szCs w:val="22"/>
            </w:rPr>
          </w:rPrChange>
        </w:rPr>
        <w:t>in a similar</w:t>
      </w:r>
      <w:r w:rsidR="00104E60" w:rsidRPr="00EE2D4E">
        <w:rPr>
          <w:rFonts w:ascii="Arial" w:hAnsi="Arial" w:cs="Arial"/>
          <w:sz w:val="22"/>
          <w:szCs w:val="22"/>
          <w:rPrChange w:id="2205" w:author="Patrick Drew" w:date="2020-05-12T18:19:00Z">
            <w:rPr>
              <w:sz w:val="22"/>
              <w:szCs w:val="22"/>
            </w:rPr>
          </w:rPrChange>
        </w:rPr>
        <w:t xml:space="preserve"> set-up as during IOS experiments and given 30 min to wake up prior to data collection.</w:t>
      </w:r>
      <w:r w:rsidR="00B01FB0" w:rsidRPr="00EE2D4E">
        <w:rPr>
          <w:rFonts w:ascii="Arial" w:hAnsi="Arial" w:cs="Arial"/>
          <w:sz w:val="22"/>
          <w:szCs w:val="22"/>
          <w:rPrChange w:id="2206" w:author="Patrick Drew" w:date="2020-05-12T18:19:00Z">
            <w:rPr>
              <w:sz w:val="22"/>
              <w:szCs w:val="22"/>
            </w:rPr>
          </w:rPrChange>
        </w:rPr>
        <w:t xml:space="preserve"> Imaging was done on a Sutter Movable Objective Microscope with a </w:t>
      </w:r>
      <w:r w:rsidR="00C10677" w:rsidRPr="00EE2D4E">
        <w:rPr>
          <w:rFonts w:ascii="Arial" w:hAnsi="Arial" w:cs="Arial"/>
          <w:sz w:val="22"/>
          <w:szCs w:val="22"/>
          <w:rPrChange w:id="2207" w:author="Patrick Drew" w:date="2020-05-12T18:19:00Z">
            <w:rPr>
              <w:sz w:val="22"/>
              <w:szCs w:val="22"/>
            </w:rPr>
          </w:rPrChange>
        </w:rPr>
        <w:t xml:space="preserve">Nikon CFI75 LWD 16X W </w:t>
      </w:r>
      <w:r w:rsidR="00BB705C" w:rsidRPr="00EE2D4E">
        <w:rPr>
          <w:rFonts w:ascii="Arial" w:hAnsi="Arial" w:cs="Arial"/>
          <w:sz w:val="22"/>
          <w:szCs w:val="22"/>
          <w:rPrChange w:id="2208" w:author="Patrick Drew" w:date="2020-05-12T18:19:00Z">
            <w:rPr>
              <w:sz w:val="22"/>
              <w:szCs w:val="22"/>
            </w:rPr>
          </w:rPrChange>
        </w:rPr>
        <w:t>o</w:t>
      </w:r>
      <w:r w:rsidR="00C10677" w:rsidRPr="00EE2D4E">
        <w:rPr>
          <w:rFonts w:ascii="Arial" w:hAnsi="Arial" w:cs="Arial"/>
          <w:sz w:val="22"/>
          <w:szCs w:val="22"/>
          <w:rPrChange w:id="2209" w:author="Patrick Drew" w:date="2020-05-12T18:19:00Z">
            <w:rPr>
              <w:sz w:val="22"/>
              <w:szCs w:val="22"/>
            </w:rPr>
          </w:rPrChange>
        </w:rPr>
        <w:t>bjective</w:t>
      </w:r>
      <w:r w:rsidR="00BB705C" w:rsidRPr="00EE2D4E">
        <w:rPr>
          <w:rFonts w:ascii="Arial" w:hAnsi="Arial" w:cs="Arial"/>
          <w:sz w:val="22"/>
          <w:szCs w:val="22"/>
          <w:rPrChange w:id="2210" w:author="Patrick Drew" w:date="2020-05-12T18:19:00Z">
            <w:rPr>
              <w:sz w:val="22"/>
              <w:szCs w:val="22"/>
            </w:rPr>
          </w:rPrChange>
        </w:rPr>
        <w:t xml:space="preserve">. A </w:t>
      </w:r>
      <w:proofErr w:type="spellStart"/>
      <w:r w:rsidR="00BB705C" w:rsidRPr="00EE2D4E">
        <w:rPr>
          <w:rFonts w:ascii="Arial" w:hAnsi="Arial" w:cs="Arial"/>
          <w:sz w:val="22"/>
          <w:szCs w:val="22"/>
          <w:rPrChange w:id="2211" w:author="Patrick Drew" w:date="2020-05-12T18:19:00Z">
            <w:rPr>
              <w:sz w:val="22"/>
              <w:szCs w:val="22"/>
            </w:rPr>
          </w:rPrChange>
        </w:rPr>
        <w:t>MaiTai</w:t>
      </w:r>
      <w:proofErr w:type="spellEnd"/>
      <w:r w:rsidR="00BB705C" w:rsidRPr="00EE2D4E">
        <w:rPr>
          <w:rFonts w:ascii="Arial" w:hAnsi="Arial" w:cs="Arial"/>
          <w:sz w:val="22"/>
          <w:szCs w:val="22"/>
          <w:rPrChange w:id="2212" w:author="Patrick Drew" w:date="2020-05-12T18:19:00Z">
            <w:rPr>
              <w:sz w:val="22"/>
              <w:szCs w:val="22"/>
            </w:rPr>
          </w:rPrChange>
        </w:rPr>
        <w:t xml:space="preserve"> HP </w:t>
      </w:r>
      <w:proofErr w:type="spellStart"/>
      <w:proofErr w:type="gramStart"/>
      <w:r w:rsidR="00BB705C" w:rsidRPr="00EE2D4E">
        <w:rPr>
          <w:rFonts w:ascii="Arial" w:hAnsi="Arial" w:cs="Arial"/>
          <w:sz w:val="22"/>
          <w:szCs w:val="22"/>
          <w:rPrChange w:id="2213" w:author="Patrick Drew" w:date="2020-05-12T18:19:00Z">
            <w:rPr>
              <w:sz w:val="22"/>
              <w:szCs w:val="22"/>
            </w:rPr>
          </w:rPrChange>
        </w:rPr>
        <w:t>Ti:Sapphire</w:t>
      </w:r>
      <w:proofErr w:type="spellEnd"/>
      <w:proofErr w:type="gramEnd"/>
      <w:r w:rsidR="00BB705C" w:rsidRPr="00EE2D4E">
        <w:rPr>
          <w:rFonts w:ascii="Arial" w:hAnsi="Arial" w:cs="Arial"/>
          <w:sz w:val="22"/>
          <w:szCs w:val="22"/>
          <w:rPrChange w:id="2214" w:author="Patrick Drew" w:date="2020-05-12T18:19:00Z">
            <w:rPr>
              <w:sz w:val="22"/>
              <w:szCs w:val="22"/>
            </w:rPr>
          </w:rPrChange>
        </w:rPr>
        <w:t xml:space="preserve"> laser (</w:t>
      </w:r>
      <w:r w:rsidR="00BB705C" w:rsidRPr="00EE2D4E">
        <w:rPr>
          <w:rFonts w:ascii="Calibri" w:hAnsi="Calibri" w:cs="Calibri"/>
          <w:sz w:val="22"/>
          <w:szCs w:val="22"/>
        </w:rPr>
        <w:t>﻿</w:t>
      </w:r>
      <w:r w:rsidR="00BB705C" w:rsidRPr="00EE2D4E">
        <w:rPr>
          <w:rFonts w:ascii="Arial" w:hAnsi="Arial" w:cs="Arial"/>
          <w:sz w:val="22"/>
          <w:szCs w:val="22"/>
          <w:rPrChange w:id="2215" w:author="Patrick Drew" w:date="2020-05-12T18:19:00Z">
            <w:rPr>
              <w:sz w:val="22"/>
              <w:szCs w:val="22"/>
            </w:rPr>
          </w:rPrChange>
        </w:rPr>
        <w:t xml:space="preserve">Spectra-Physics, Santa Clara, CA) tuned to 800 nm was used to excite the FITC fluorophore infused in the vasculature. Individual pial </w:t>
      </w:r>
      <w:r w:rsidR="00BB705C" w:rsidRPr="00EE2D4E">
        <w:rPr>
          <w:rFonts w:ascii="Arial" w:hAnsi="Arial" w:cs="Arial"/>
          <w:b/>
          <w:bCs/>
          <w:sz w:val="22"/>
          <w:szCs w:val="22"/>
          <w:rPrChange w:id="2216" w:author="Patrick Drew" w:date="2020-05-12T18:19:00Z">
            <w:rPr>
              <w:b/>
              <w:bCs/>
              <w:sz w:val="22"/>
              <w:szCs w:val="22"/>
            </w:rPr>
          </w:rPrChange>
        </w:rPr>
        <w:t xml:space="preserve">(n = #) </w:t>
      </w:r>
      <w:r w:rsidR="00BB705C" w:rsidRPr="00EE2D4E">
        <w:rPr>
          <w:rFonts w:ascii="Arial" w:hAnsi="Arial" w:cs="Arial"/>
          <w:sz w:val="22"/>
          <w:szCs w:val="22"/>
          <w:rPrChange w:id="2217" w:author="Patrick Drew" w:date="2020-05-12T18:19:00Z">
            <w:rPr>
              <w:sz w:val="22"/>
              <w:szCs w:val="22"/>
            </w:rPr>
          </w:rPrChange>
        </w:rPr>
        <w:t xml:space="preserve">and penetrating </w:t>
      </w:r>
      <w:r w:rsidR="00BB705C" w:rsidRPr="00EE2D4E">
        <w:rPr>
          <w:rFonts w:ascii="Arial" w:hAnsi="Arial" w:cs="Arial"/>
          <w:b/>
          <w:bCs/>
          <w:sz w:val="22"/>
          <w:szCs w:val="22"/>
          <w:rPrChange w:id="2218" w:author="Patrick Drew" w:date="2020-05-12T18:19:00Z">
            <w:rPr>
              <w:b/>
              <w:bCs/>
              <w:sz w:val="22"/>
              <w:szCs w:val="22"/>
            </w:rPr>
          </w:rPrChange>
        </w:rPr>
        <w:t xml:space="preserve">(n = #) </w:t>
      </w:r>
      <w:r w:rsidR="00BB705C" w:rsidRPr="00EE2D4E">
        <w:rPr>
          <w:rFonts w:ascii="Arial" w:hAnsi="Arial" w:cs="Arial"/>
          <w:sz w:val="22"/>
          <w:szCs w:val="22"/>
          <w:rPrChange w:id="2219" w:author="Patrick Drew" w:date="2020-05-12T18:19:00Z">
            <w:rPr>
              <w:sz w:val="22"/>
              <w:szCs w:val="22"/>
            </w:rPr>
          </w:rPrChange>
        </w:rPr>
        <w:t xml:space="preserve">arterioles were imaged at a frame rate of 5 Hz in 15-min intervals at a power of 10-20 </w:t>
      </w:r>
      <w:proofErr w:type="spellStart"/>
      <w:r w:rsidR="00BB705C" w:rsidRPr="00EE2D4E">
        <w:rPr>
          <w:rFonts w:ascii="Arial" w:hAnsi="Arial" w:cs="Arial"/>
          <w:sz w:val="22"/>
          <w:szCs w:val="22"/>
          <w:rPrChange w:id="2220" w:author="Patrick Drew" w:date="2020-05-12T18:19:00Z">
            <w:rPr>
              <w:sz w:val="22"/>
              <w:szCs w:val="22"/>
            </w:rPr>
          </w:rPrChange>
        </w:rPr>
        <w:t>mW</w:t>
      </w:r>
      <w:proofErr w:type="spellEnd"/>
      <w:r w:rsidR="00BB705C" w:rsidRPr="00EE2D4E">
        <w:rPr>
          <w:rFonts w:ascii="Arial" w:hAnsi="Arial" w:cs="Arial"/>
          <w:sz w:val="22"/>
          <w:szCs w:val="22"/>
          <w:rPrChange w:id="2221" w:author="Patrick Drew" w:date="2020-05-12T18:19:00Z">
            <w:rPr>
              <w:sz w:val="22"/>
              <w:szCs w:val="22"/>
            </w:rPr>
          </w:rPrChange>
        </w:rPr>
        <w:t xml:space="preserve"> (measured exiting the objective). All arterioles measured were in somatosensory cortex and largely localized in or near the whisker barrel representation.</w:t>
      </w:r>
    </w:p>
    <w:p w14:paraId="44A7CDFA" w14:textId="4144B312" w:rsidR="00BB705C" w:rsidRPr="00EE2D4E" w:rsidRDefault="00BB705C">
      <w:pPr>
        <w:widowControl w:val="0"/>
        <w:autoSpaceDE w:val="0"/>
        <w:autoSpaceDN w:val="0"/>
        <w:adjustRightInd w:val="0"/>
        <w:spacing w:line="360" w:lineRule="auto"/>
        <w:contextualSpacing/>
        <w:jc w:val="both"/>
        <w:rPr>
          <w:rFonts w:ascii="Arial" w:hAnsi="Arial" w:cs="Arial"/>
          <w:sz w:val="22"/>
          <w:szCs w:val="22"/>
          <w:rPrChange w:id="2222" w:author="Patrick Drew" w:date="2020-05-12T18:19:00Z">
            <w:rPr>
              <w:sz w:val="22"/>
              <w:szCs w:val="22"/>
            </w:rPr>
          </w:rPrChange>
        </w:rPr>
        <w:pPrChange w:id="2223" w:author="Patrick Drew" w:date="2020-05-12T18:16:00Z">
          <w:pPr>
            <w:widowControl w:val="0"/>
            <w:autoSpaceDE w:val="0"/>
            <w:autoSpaceDN w:val="0"/>
            <w:adjustRightInd w:val="0"/>
            <w:contextualSpacing/>
            <w:jc w:val="both"/>
          </w:pPr>
        </w:pPrChange>
      </w:pPr>
    </w:p>
    <w:p w14:paraId="1F7214D6" w14:textId="3645E1BA" w:rsidR="00002E32" w:rsidRPr="00EE2D4E" w:rsidRDefault="00BB705C">
      <w:pPr>
        <w:widowControl w:val="0"/>
        <w:autoSpaceDE w:val="0"/>
        <w:autoSpaceDN w:val="0"/>
        <w:adjustRightInd w:val="0"/>
        <w:spacing w:line="360" w:lineRule="auto"/>
        <w:contextualSpacing/>
        <w:jc w:val="both"/>
        <w:rPr>
          <w:rFonts w:ascii="Arial" w:hAnsi="Arial" w:cs="Arial"/>
          <w:sz w:val="22"/>
          <w:szCs w:val="22"/>
          <w:rPrChange w:id="2224" w:author="Patrick Drew" w:date="2020-05-12T18:19:00Z">
            <w:rPr>
              <w:sz w:val="22"/>
              <w:szCs w:val="22"/>
            </w:rPr>
          </w:rPrChange>
        </w:rPr>
        <w:pPrChange w:id="2225"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226" w:author="Patrick Drew" w:date="2020-05-12T18:19:00Z">
            <w:rPr>
              <w:i/>
              <w:iCs/>
              <w:sz w:val="22"/>
              <w:szCs w:val="22"/>
            </w:rPr>
          </w:rPrChange>
        </w:rPr>
        <w:lastRenderedPageBreak/>
        <w:t>Whisker stimulation</w:t>
      </w:r>
      <w:r w:rsidR="00F236AD" w:rsidRPr="00EE2D4E">
        <w:rPr>
          <w:rFonts w:ascii="Arial" w:hAnsi="Arial" w:cs="Arial"/>
          <w:i/>
          <w:iCs/>
          <w:sz w:val="22"/>
          <w:szCs w:val="22"/>
          <w:rPrChange w:id="2227" w:author="Patrick Drew" w:date="2020-05-12T18:19:00Z">
            <w:rPr>
              <w:i/>
              <w:iCs/>
              <w:sz w:val="22"/>
              <w:szCs w:val="22"/>
            </w:rPr>
          </w:rPrChange>
        </w:rPr>
        <w:t xml:space="preserve">. </w:t>
      </w:r>
      <w:r w:rsidRPr="00EE2D4E">
        <w:rPr>
          <w:rFonts w:ascii="Arial" w:hAnsi="Arial" w:cs="Arial"/>
          <w:sz w:val="22"/>
          <w:szCs w:val="22"/>
          <w:rPrChange w:id="2228" w:author="Patrick Drew" w:date="2020-05-12T18:19:00Z">
            <w:rPr>
              <w:sz w:val="22"/>
              <w:szCs w:val="22"/>
            </w:rPr>
          </w:rPrChange>
        </w:rPr>
        <w:t>IOS animals were stimulated with brief (0.1 sec) randomized, alternating puffs of air to either the left whisker pad, right whisker pad, or an auditory control</w:t>
      </w:r>
      <w:r w:rsidR="00043369" w:rsidRPr="00EE2D4E">
        <w:rPr>
          <w:rFonts w:ascii="Arial" w:hAnsi="Arial" w:cs="Arial"/>
          <w:sz w:val="22"/>
          <w:szCs w:val="22"/>
          <w:rPrChange w:id="2229" w:author="Patrick Drew" w:date="2020-05-12T18:19:00Z">
            <w:rPr>
              <w:sz w:val="22"/>
              <w:szCs w:val="22"/>
            </w:rPr>
          </w:rPrChange>
        </w:rPr>
        <w:t xml:space="preserve"> for the first ~60 minutes of imaging.</w:t>
      </w:r>
      <w:r w:rsidRPr="00EE2D4E">
        <w:rPr>
          <w:rFonts w:ascii="Arial" w:hAnsi="Arial" w:cs="Arial"/>
          <w:sz w:val="22"/>
          <w:szCs w:val="22"/>
          <w:rPrChange w:id="2230" w:author="Patrick Drew" w:date="2020-05-12T18:19:00Z">
            <w:rPr>
              <w:sz w:val="22"/>
              <w:szCs w:val="22"/>
            </w:rPr>
          </w:rPrChange>
        </w:rPr>
        <w:t xml:space="preserve"> The puffs are directed to the distal ends</w:t>
      </w:r>
      <w:r w:rsidR="00043369" w:rsidRPr="00EE2D4E">
        <w:rPr>
          <w:rFonts w:ascii="Arial" w:hAnsi="Arial" w:cs="Arial"/>
          <w:sz w:val="22"/>
          <w:szCs w:val="22"/>
          <w:rPrChange w:id="2231" w:author="Patrick Drew" w:date="2020-05-12T18:19:00Z">
            <w:rPr>
              <w:sz w:val="22"/>
              <w:szCs w:val="22"/>
            </w:rPr>
          </w:rPrChange>
        </w:rPr>
        <w:t xml:space="preserve"> of the whiskers, parallel to the face so as to avoid stimulating other parts of the body/face. Each puff was controlled through solenoid actuator valves </w:t>
      </w:r>
      <w:proofErr w:type="gramStart"/>
      <w:r w:rsidR="00043369" w:rsidRPr="00EE2D4E">
        <w:rPr>
          <w:rFonts w:ascii="Calibri" w:hAnsi="Calibri" w:cs="Calibri"/>
          <w:sz w:val="22"/>
          <w:szCs w:val="22"/>
        </w:rPr>
        <w:t>﻿</w:t>
      </w:r>
      <w:r w:rsidR="00043369" w:rsidRPr="00EE2D4E">
        <w:rPr>
          <w:rFonts w:ascii="Arial" w:hAnsi="Arial" w:cs="Arial"/>
          <w:sz w:val="22"/>
          <w:szCs w:val="22"/>
          <w:rPrChange w:id="2232" w:author="Patrick Drew" w:date="2020-05-12T18:19:00Z">
            <w:rPr>
              <w:sz w:val="22"/>
              <w:szCs w:val="22"/>
            </w:rPr>
          </w:rPrChange>
        </w:rPr>
        <w:t>(</w:t>
      </w:r>
      <w:proofErr w:type="spellStart"/>
      <w:proofErr w:type="gramEnd"/>
      <w:r w:rsidR="00043369" w:rsidRPr="00EE2D4E">
        <w:rPr>
          <w:rFonts w:ascii="Arial" w:hAnsi="Arial" w:cs="Arial"/>
          <w:sz w:val="22"/>
          <w:szCs w:val="22"/>
          <w:rPrChange w:id="2233" w:author="Patrick Drew" w:date="2020-05-12T18:19:00Z">
            <w:rPr>
              <w:sz w:val="22"/>
              <w:szCs w:val="22"/>
            </w:rPr>
          </w:rPrChange>
        </w:rPr>
        <w:t>Sizto</w:t>
      </w:r>
      <w:proofErr w:type="spellEnd"/>
      <w:r w:rsidR="00043369" w:rsidRPr="00EE2D4E">
        <w:rPr>
          <w:rFonts w:ascii="Arial" w:hAnsi="Arial" w:cs="Arial"/>
          <w:sz w:val="22"/>
          <w:szCs w:val="22"/>
          <w:rPrChange w:id="2234" w:author="Patrick Drew" w:date="2020-05-12T18:19:00Z">
            <w:rPr>
              <w:sz w:val="22"/>
              <w:szCs w:val="22"/>
            </w:rPr>
          </w:rPrChange>
        </w:rPr>
        <w:t xml:space="preserve"> Tech Corporation, 2V025 1/4) set to 10 PSI via an air regulator </w:t>
      </w:r>
      <w:r w:rsidR="00043369" w:rsidRPr="00EE2D4E">
        <w:rPr>
          <w:rFonts w:ascii="Calibri" w:hAnsi="Calibri" w:cs="Calibri"/>
          <w:sz w:val="22"/>
          <w:szCs w:val="22"/>
        </w:rPr>
        <w:t>﻿</w:t>
      </w:r>
      <w:r w:rsidR="00043369" w:rsidRPr="00EE2D4E">
        <w:rPr>
          <w:rFonts w:ascii="Arial" w:hAnsi="Arial" w:cs="Arial"/>
          <w:sz w:val="22"/>
          <w:szCs w:val="22"/>
          <w:rPrChange w:id="2235" w:author="Patrick Drew" w:date="2020-05-12T18:19:00Z">
            <w:rPr>
              <w:sz w:val="22"/>
              <w:szCs w:val="22"/>
            </w:rPr>
          </w:rPrChange>
        </w:rPr>
        <w:t>(Wilkerson, R03-02-000). Each puff occurred at a 1:1:1 ratio and occurred once every 30 seconds.</w:t>
      </w:r>
    </w:p>
    <w:p w14:paraId="2B089A39" w14:textId="77777777" w:rsidR="00043369" w:rsidRPr="00EE2D4E" w:rsidRDefault="00043369">
      <w:pPr>
        <w:widowControl w:val="0"/>
        <w:autoSpaceDE w:val="0"/>
        <w:autoSpaceDN w:val="0"/>
        <w:adjustRightInd w:val="0"/>
        <w:spacing w:line="360" w:lineRule="auto"/>
        <w:contextualSpacing/>
        <w:jc w:val="both"/>
        <w:rPr>
          <w:rFonts w:ascii="Arial" w:hAnsi="Arial" w:cs="Arial"/>
          <w:b/>
          <w:bCs/>
          <w:sz w:val="22"/>
          <w:szCs w:val="22"/>
          <w:rPrChange w:id="2236" w:author="Patrick Drew" w:date="2020-05-12T18:19:00Z">
            <w:rPr>
              <w:b/>
              <w:bCs/>
              <w:sz w:val="22"/>
              <w:szCs w:val="22"/>
            </w:rPr>
          </w:rPrChange>
        </w:rPr>
        <w:pPrChange w:id="2237" w:author="Patrick Drew" w:date="2020-05-12T18:16:00Z">
          <w:pPr>
            <w:widowControl w:val="0"/>
            <w:autoSpaceDE w:val="0"/>
            <w:autoSpaceDN w:val="0"/>
            <w:adjustRightInd w:val="0"/>
            <w:contextualSpacing/>
            <w:jc w:val="both"/>
          </w:pPr>
        </w:pPrChange>
      </w:pPr>
    </w:p>
    <w:p w14:paraId="0B044DF5" w14:textId="398499FA" w:rsidR="001500FD" w:rsidRPr="00EE2D4E" w:rsidRDefault="00043369">
      <w:pPr>
        <w:widowControl w:val="0"/>
        <w:autoSpaceDE w:val="0"/>
        <w:autoSpaceDN w:val="0"/>
        <w:adjustRightInd w:val="0"/>
        <w:spacing w:line="360" w:lineRule="auto"/>
        <w:contextualSpacing/>
        <w:jc w:val="both"/>
        <w:rPr>
          <w:rFonts w:ascii="Arial" w:hAnsi="Arial" w:cs="Arial"/>
          <w:sz w:val="22"/>
          <w:szCs w:val="22"/>
          <w:rPrChange w:id="2238" w:author="Patrick Drew" w:date="2020-05-12T18:19:00Z">
            <w:rPr>
              <w:sz w:val="22"/>
              <w:szCs w:val="22"/>
            </w:rPr>
          </w:rPrChange>
        </w:rPr>
        <w:pPrChange w:id="2239"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240" w:author="Patrick Drew" w:date="2020-05-12T18:19:00Z">
            <w:rPr>
              <w:i/>
              <w:iCs/>
              <w:sz w:val="22"/>
              <w:szCs w:val="22"/>
            </w:rPr>
          </w:rPrChange>
        </w:rPr>
        <w:t>Behavioral measurements</w:t>
      </w:r>
      <w:r w:rsidR="00F236AD" w:rsidRPr="00EE2D4E">
        <w:rPr>
          <w:rFonts w:ascii="Arial" w:hAnsi="Arial" w:cs="Arial"/>
          <w:i/>
          <w:iCs/>
          <w:sz w:val="22"/>
          <w:szCs w:val="22"/>
          <w:rPrChange w:id="2241" w:author="Patrick Drew" w:date="2020-05-12T18:19:00Z">
            <w:rPr>
              <w:i/>
              <w:iCs/>
              <w:sz w:val="22"/>
              <w:szCs w:val="22"/>
            </w:rPr>
          </w:rPrChange>
        </w:rPr>
        <w:t xml:space="preserve">. </w:t>
      </w:r>
      <w:r w:rsidRPr="00EE2D4E">
        <w:rPr>
          <w:rFonts w:ascii="Arial" w:hAnsi="Arial" w:cs="Arial"/>
          <w:sz w:val="22"/>
          <w:szCs w:val="22"/>
          <w:rPrChange w:id="2242" w:author="Patrick Drew" w:date="2020-05-12T18:19:00Z">
            <w:rPr>
              <w:sz w:val="22"/>
              <w:szCs w:val="22"/>
            </w:rPr>
          </w:rPrChange>
        </w:rPr>
        <w:t xml:space="preserve">In both IOS and 2PLSM experiments, the right whisker pad was diffusely illuminated by either a 625 nm light </w:t>
      </w:r>
      <w:proofErr w:type="gramStart"/>
      <w:r w:rsidRPr="00EE2D4E">
        <w:rPr>
          <w:rFonts w:ascii="Calibri" w:hAnsi="Calibri" w:cs="Calibri"/>
          <w:sz w:val="22"/>
          <w:szCs w:val="22"/>
        </w:rPr>
        <w:t>﻿</w:t>
      </w:r>
      <w:r w:rsidRPr="00EE2D4E">
        <w:rPr>
          <w:rFonts w:ascii="Arial" w:hAnsi="Arial" w:cs="Arial"/>
          <w:sz w:val="22"/>
          <w:szCs w:val="22"/>
          <w:rPrChange w:id="2243" w:author="Patrick Drew" w:date="2020-05-12T18:19:00Z">
            <w:rPr>
              <w:sz w:val="22"/>
              <w:szCs w:val="22"/>
            </w:rPr>
          </w:rPrChange>
        </w:rPr>
        <w:t>(</w:t>
      </w:r>
      <w:proofErr w:type="gramEnd"/>
      <w:r w:rsidRPr="00EE2D4E">
        <w:rPr>
          <w:rFonts w:ascii="Arial" w:hAnsi="Arial" w:cs="Arial"/>
          <w:sz w:val="22"/>
          <w:szCs w:val="22"/>
          <w:rPrChange w:id="2244" w:author="Patrick Drew" w:date="2020-05-12T18:19:00Z">
            <w:rPr>
              <w:sz w:val="22"/>
              <w:szCs w:val="22"/>
            </w:rPr>
          </w:rPrChange>
        </w:rPr>
        <w:t xml:space="preserve">Edmund Optics, #66-833) during IOS experiments, or with a 780 nm LED (Thor Labs, M780L3) during 2PLSM experiments so as to not influence the photomultiplier tubes sensitive to visible light. In both </w:t>
      </w:r>
      <w:r w:rsidR="001500FD" w:rsidRPr="00EE2D4E">
        <w:rPr>
          <w:rFonts w:ascii="Arial" w:hAnsi="Arial" w:cs="Arial"/>
          <w:sz w:val="22"/>
          <w:szCs w:val="22"/>
          <w:rPrChange w:id="2245" w:author="Patrick Drew" w:date="2020-05-12T18:19:00Z">
            <w:rPr>
              <w:sz w:val="22"/>
              <w:szCs w:val="22"/>
            </w:rPr>
          </w:rPrChange>
        </w:rPr>
        <w:t>experimental</w:t>
      </w:r>
      <w:r w:rsidRPr="00EE2D4E">
        <w:rPr>
          <w:rFonts w:ascii="Arial" w:hAnsi="Arial" w:cs="Arial"/>
          <w:sz w:val="22"/>
          <w:szCs w:val="22"/>
          <w:rPrChange w:id="2246" w:author="Patrick Drew" w:date="2020-05-12T18:19:00Z">
            <w:rPr>
              <w:sz w:val="22"/>
              <w:szCs w:val="22"/>
            </w:rPr>
          </w:rPrChange>
        </w:rPr>
        <w:t xml:space="preserve"> setups, a Basler ace acA640-120gm </w:t>
      </w:r>
      <w:r w:rsidRPr="00EE2D4E">
        <w:rPr>
          <w:rFonts w:ascii="Calibri" w:hAnsi="Calibri" w:cs="Calibri"/>
          <w:sz w:val="22"/>
          <w:szCs w:val="22"/>
        </w:rPr>
        <w:t>﻿</w:t>
      </w:r>
      <w:r w:rsidR="001500FD" w:rsidRPr="00EE2D4E">
        <w:rPr>
          <w:rFonts w:ascii="Arial" w:hAnsi="Arial" w:cs="Arial"/>
          <w:sz w:val="22"/>
          <w:szCs w:val="22"/>
          <w:rPrChange w:id="2247" w:author="Patrick Drew" w:date="2020-05-12T18:19:00Z">
            <w:rPr>
              <w:sz w:val="22"/>
              <w:szCs w:val="22"/>
            </w:rPr>
          </w:rPrChange>
        </w:rPr>
        <w:t xml:space="preserve">camera </w:t>
      </w:r>
      <w:r w:rsidRPr="00EE2D4E">
        <w:rPr>
          <w:rFonts w:ascii="Arial" w:hAnsi="Arial" w:cs="Arial"/>
          <w:sz w:val="22"/>
          <w:szCs w:val="22"/>
          <w:rPrChange w:id="2248" w:author="Patrick Drew" w:date="2020-05-12T18:19:00Z">
            <w:rPr>
              <w:sz w:val="22"/>
              <w:szCs w:val="22"/>
            </w:rPr>
          </w:rPrChange>
        </w:rPr>
        <w:t>(Edmund Optics, Barrington NJ) acquired an image of the whiskers (30 x 350</w:t>
      </w:r>
      <w:r w:rsidR="001500FD" w:rsidRPr="00EE2D4E">
        <w:rPr>
          <w:rFonts w:ascii="Arial" w:hAnsi="Arial" w:cs="Arial"/>
          <w:sz w:val="22"/>
          <w:szCs w:val="22"/>
          <w:rPrChange w:id="2249" w:author="Patrick Drew" w:date="2020-05-12T18:19:00Z">
            <w:rPr>
              <w:sz w:val="22"/>
              <w:szCs w:val="22"/>
            </w:rPr>
          </w:rPrChange>
        </w:rPr>
        <w:t xml:space="preserve"> pixels) at </w:t>
      </w:r>
      <w:r w:rsidRPr="00EE2D4E">
        <w:rPr>
          <w:rFonts w:ascii="Arial" w:hAnsi="Arial" w:cs="Arial"/>
          <w:sz w:val="22"/>
          <w:szCs w:val="22"/>
          <w:rPrChange w:id="2250" w:author="Patrick Drew" w:date="2020-05-12T18:19:00Z">
            <w:rPr>
              <w:sz w:val="22"/>
              <w:szCs w:val="22"/>
            </w:rPr>
          </w:rPrChange>
        </w:rPr>
        <w:t>150 frames per s</w:t>
      </w:r>
      <w:r w:rsidR="001500FD" w:rsidRPr="00EE2D4E">
        <w:rPr>
          <w:rFonts w:ascii="Arial" w:hAnsi="Arial" w:cs="Arial"/>
          <w:sz w:val="22"/>
          <w:szCs w:val="22"/>
          <w:rPrChange w:id="2251" w:author="Patrick Drew" w:date="2020-05-12T18:19:00Z">
            <w:rPr>
              <w:sz w:val="22"/>
              <w:szCs w:val="22"/>
            </w:rPr>
          </w:rPrChange>
        </w:rPr>
        <w:t>econd. The image was narrow enough to only show the whiskers as dark lines on a bright background, with the average whisker angle being estimated using the radon transform</w:t>
      </w:r>
      <w:r w:rsidR="001500FD" w:rsidRPr="00EE2D4E">
        <w:rPr>
          <w:rFonts w:ascii="Arial" w:hAnsi="Arial" w:cs="Arial"/>
          <w:sz w:val="22"/>
          <w:szCs w:val="22"/>
          <w:rPrChange w:id="2252" w:author="Patrick Drew" w:date="2020-05-12T18:19:00Z">
            <w:rPr>
              <w:sz w:val="22"/>
              <w:szCs w:val="22"/>
            </w:rPr>
          </w:rPrChange>
        </w:rPr>
        <w:fldChar w:fldCharType="begin" w:fldLock="1"/>
      </w:r>
      <w:r w:rsidR="007C7F71" w:rsidRPr="00EE2D4E">
        <w:rPr>
          <w:rFonts w:ascii="Arial" w:hAnsi="Arial" w:cs="Arial"/>
          <w:sz w:val="22"/>
          <w:szCs w:val="22"/>
          <w:rPrChange w:id="2253" w:author="Patrick Drew" w:date="2020-05-12T18:19:00Z">
            <w:rPr>
              <w:sz w:val="22"/>
              <w:szCs w:val="22"/>
            </w:rPr>
          </w:rPrChange>
        </w:rPr>
        <w:instrText>ADDIN CSL_CITATION {"citationItems":[{"id":"ITEM-1","itemData":{"DOI":"10.1007/s10827-009-0159-1","ISSN":"09295313","abstract":"Laser-scanning methods are a means to observe streaming particles, such as the flow of red blood cells in a blood vessel. Typically, particle velocity is extracted from images formed from cyclically repeated line-scan data that is obtained along the center-line of the vessel; motion leads to streaks whose angle is a function of the velocity. Past methods made use of shearing or rotation of the images and a Singular Value Decomposition (SVD) to automatically estimate the average velocity in a temporal window of data. Here we present an alternative method that makes use of the Radon transform to calculate the velocity of streaming particles. We show that this method is over an order of magnitude faster than the SVD-based algorithm and is more robust to noise. © 2009 Springer Science+Business Media, LLC.","author":[{"dropping-particle":"","family":"Drew","given":"Patrick J.","non-dropping-particle":"","parse-names":false,"suffix":""},{"dropping-particle":"","family":"Blinder","given":"Pablo","non-dropping-particle":"","parse-names":false,"suffix":""},{"dropping-particle":"","family":"Cauwenberghs","given":"Gert","non-dropping-particle":"","parse-names":false,"suffix":""},{"dropping-particle":"","family":"Shih","given":"Andy Y.","non-dropping-particle":"","parse-names":false,"suffix":""},{"dropping-particle":"","family":"Kleinfeld","given":"David","non-dropping-particle":"","parse-names":false,"suffix":""}],"container-title":"Journal of Computational Neuroscience","id":"ITEM-1","issue":"1-2","issued":{"date-parts":[["2010"]]},"page":"5-11","title":"Rapid determination of particle velocity from space-time images using the Radon transform","type":"article-journal","volume":"29"},"uris":["http://www.mendeley.com/documents/?uuid=102b51a4-006e-4a26-9209-ffa346db736c"]}],"mendeley":{"formattedCitation":"(Drew et al., 2010b)","plainTextFormattedCitation":"(Drew et al., 2010b)","previouslyFormattedCitation":"(Drew et al., 2010b)"},"properties":{"noteIndex":0},"schema":"https://github.com/citation-style-language/schema/raw/master/csl-citation.json"}</w:instrText>
      </w:r>
      <w:r w:rsidR="001500FD" w:rsidRPr="00EE2D4E">
        <w:rPr>
          <w:rFonts w:ascii="Arial" w:hAnsi="Arial" w:cs="Arial"/>
          <w:sz w:val="22"/>
          <w:szCs w:val="22"/>
          <w:rPrChange w:id="2254" w:author="Patrick Drew" w:date="2020-05-12T18:19:00Z">
            <w:rPr>
              <w:sz w:val="22"/>
              <w:szCs w:val="22"/>
            </w:rPr>
          </w:rPrChange>
        </w:rPr>
        <w:fldChar w:fldCharType="separate"/>
      </w:r>
      <w:r w:rsidR="004D71F8" w:rsidRPr="00EE2D4E">
        <w:rPr>
          <w:rFonts w:ascii="Arial" w:hAnsi="Arial" w:cs="Arial"/>
          <w:noProof/>
          <w:sz w:val="22"/>
          <w:szCs w:val="22"/>
          <w:rPrChange w:id="2255" w:author="Patrick Drew" w:date="2020-05-12T18:19:00Z">
            <w:rPr>
              <w:noProof/>
              <w:sz w:val="22"/>
              <w:szCs w:val="22"/>
            </w:rPr>
          </w:rPrChange>
        </w:rPr>
        <w:t>(Drew et al., 2010b)</w:t>
      </w:r>
      <w:r w:rsidR="001500FD" w:rsidRPr="00EE2D4E">
        <w:rPr>
          <w:rFonts w:ascii="Arial" w:hAnsi="Arial" w:cs="Arial"/>
          <w:sz w:val="22"/>
          <w:szCs w:val="22"/>
          <w:rPrChange w:id="2256" w:author="Patrick Drew" w:date="2020-05-12T18:19:00Z">
            <w:rPr>
              <w:sz w:val="22"/>
              <w:szCs w:val="22"/>
            </w:rPr>
          </w:rPrChange>
        </w:rPr>
        <w:fldChar w:fldCharType="end"/>
      </w:r>
      <w:r w:rsidR="001500FD" w:rsidRPr="00EE2D4E">
        <w:rPr>
          <w:rFonts w:ascii="Arial" w:hAnsi="Arial" w:cs="Arial"/>
          <w:sz w:val="22"/>
          <w:szCs w:val="22"/>
          <w:rPrChange w:id="2257" w:author="Patrick Drew" w:date="2020-05-12T18:19:00Z">
            <w:rPr>
              <w:sz w:val="22"/>
              <w:szCs w:val="22"/>
            </w:rPr>
          </w:rPrChange>
        </w:rPr>
        <w:t xml:space="preserve">. More details on whisker tracking can be found at </w:t>
      </w:r>
      <w:r w:rsidR="00B76195" w:rsidRPr="00EE2D4E">
        <w:rPr>
          <w:rFonts w:ascii="Arial" w:hAnsi="Arial" w:cs="Arial"/>
          <w:sz w:val="22"/>
          <w:szCs w:val="22"/>
          <w:rPrChange w:id="2258" w:author="Patrick Drew" w:date="2020-05-12T18:19:00Z">
            <w:rPr/>
          </w:rPrChange>
        </w:rPr>
        <w:fldChar w:fldCharType="begin"/>
      </w:r>
      <w:r w:rsidR="00B76195" w:rsidRPr="00EE2D4E">
        <w:rPr>
          <w:rFonts w:ascii="Arial" w:hAnsi="Arial" w:cs="Arial"/>
          <w:sz w:val="22"/>
          <w:szCs w:val="22"/>
          <w:rPrChange w:id="2259" w:author="Patrick Drew" w:date="2020-05-12T18:19:00Z">
            <w:rPr/>
          </w:rPrChange>
        </w:rPr>
        <w:instrText xml:space="preserve"> HYPERLINK "https://github.com/DrewLab/Whisker-Tracking" </w:instrText>
      </w:r>
      <w:r w:rsidR="00B76195" w:rsidRPr="00EE2D4E">
        <w:rPr>
          <w:rFonts w:ascii="Arial" w:hAnsi="Arial" w:cs="Arial"/>
          <w:sz w:val="22"/>
          <w:szCs w:val="22"/>
          <w:rPrChange w:id="2260" w:author="Patrick Drew" w:date="2020-05-12T18:19:00Z">
            <w:rPr>
              <w:rStyle w:val="Hyperlink"/>
              <w:rFonts w:eastAsiaTheme="majorEastAsia"/>
              <w:sz w:val="22"/>
              <w:szCs w:val="22"/>
            </w:rPr>
          </w:rPrChange>
        </w:rPr>
        <w:fldChar w:fldCharType="separate"/>
      </w:r>
      <w:r w:rsidR="001500FD" w:rsidRPr="00EE2D4E">
        <w:rPr>
          <w:rStyle w:val="Hyperlink"/>
          <w:rFonts w:ascii="Arial" w:eastAsiaTheme="majorEastAsia" w:hAnsi="Arial" w:cs="Arial"/>
          <w:sz w:val="22"/>
          <w:szCs w:val="22"/>
          <w:rPrChange w:id="2261" w:author="Patrick Drew" w:date="2020-05-12T18:19:00Z">
            <w:rPr>
              <w:rStyle w:val="Hyperlink"/>
              <w:rFonts w:eastAsiaTheme="majorEastAsia"/>
              <w:sz w:val="22"/>
              <w:szCs w:val="22"/>
            </w:rPr>
          </w:rPrChange>
        </w:rPr>
        <w:t>https://github.com/DrewLab/Whisker-Tracking</w:t>
      </w:r>
      <w:r w:rsidR="00B76195" w:rsidRPr="00EE2D4E">
        <w:rPr>
          <w:rStyle w:val="Hyperlink"/>
          <w:rFonts w:ascii="Arial" w:eastAsiaTheme="majorEastAsia" w:hAnsi="Arial" w:cs="Arial"/>
          <w:sz w:val="22"/>
          <w:szCs w:val="22"/>
          <w:rPrChange w:id="2262" w:author="Patrick Drew" w:date="2020-05-12T18:19:00Z">
            <w:rPr>
              <w:rStyle w:val="Hyperlink"/>
              <w:rFonts w:eastAsiaTheme="majorEastAsia"/>
              <w:sz w:val="22"/>
              <w:szCs w:val="22"/>
            </w:rPr>
          </w:rPrChange>
        </w:rPr>
        <w:fldChar w:fldCharType="end"/>
      </w:r>
      <w:r w:rsidR="001500FD" w:rsidRPr="00EE2D4E">
        <w:rPr>
          <w:rFonts w:ascii="Arial" w:eastAsiaTheme="majorEastAsia" w:hAnsi="Arial" w:cs="Arial"/>
          <w:sz w:val="22"/>
          <w:szCs w:val="22"/>
          <w:rPrChange w:id="2263" w:author="Patrick Drew" w:date="2020-05-12T18:19:00Z">
            <w:rPr>
              <w:rFonts w:eastAsiaTheme="majorEastAsia"/>
              <w:sz w:val="22"/>
              <w:szCs w:val="22"/>
            </w:rPr>
          </w:rPrChange>
        </w:rPr>
        <w:t>.</w:t>
      </w:r>
      <w:r w:rsidR="00F236AD" w:rsidRPr="00EE2D4E">
        <w:rPr>
          <w:rFonts w:ascii="Arial" w:hAnsi="Arial" w:cs="Arial"/>
          <w:sz w:val="22"/>
          <w:szCs w:val="22"/>
          <w:rPrChange w:id="2264" w:author="Patrick Drew" w:date="2020-05-12T18:19:00Z">
            <w:rPr>
              <w:sz w:val="22"/>
              <w:szCs w:val="22"/>
            </w:rPr>
          </w:rPrChange>
        </w:rPr>
        <w:t xml:space="preserve"> </w:t>
      </w:r>
      <w:r w:rsidR="001500FD" w:rsidRPr="00EE2D4E">
        <w:rPr>
          <w:rFonts w:ascii="Arial" w:hAnsi="Arial" w:cs="Arial"/>
          <w:sz w:val="22"/>
          <w:szCs w:val="22"/>
          <w:rPrChange w:id="2265" w:author="Patrick Drew" w:date="2020-05-12T18:19:00Z">
            <w:rPr>
              <w:sz w:val="22"/>
              <w:szCs w:val="22"/>
            </w:rPr>
          </w:rPrChange>
        </w:rPr>
        <w:t xml:space="preserve">In addition to whisker tracking, animal motion inside the tube was measured using a pressure sensor </w:t>
      </w:r>
      <w:r w:rsidR="001500FD" w:rsidRPr="00EE2D4E">
        <w:rPr>
          <w:rFonts w:ascii="Calibri" w:hAnsi="Calibri" w:cs="Calibri"/>
          <w:sz w:val="22"/>
          <w:szCs w:val="22"/>
        </w:rPr>
        <w:t>﻿</w:t>
      </w:r>
      <w:r w:rsidR="001500FD" w:rsidRPr="00EE2D4E">
        <w:rPr>
          <w:rFonts w:ascii="Arial" w:hAnsi="Arial" w:cs="Arial"/>
          <w:sz w:val="22"/>
          <w:szCs w:val="22"/>
          <w:rPrChange w:id="2266" w:author="Patrick Drew" w:date="2020-05-12T18:19:00Z">
            <w:rPr>
              <w:sz w:val="22"/>
              <w:szCs w:val="22"/>
            </w:rPr>
          </w:rPrChange>
        </w:rPr>
        <w:t>(</w:t>
      </w:r>
      <w:proofErr w:type="spellStart"/>
      <w:r w:rsidR="001500FD" w:rsidRPr="00EE2D4E">
        <w:rPr>
          <w:rFonts w:ascii="Arial" w:hAnsi="Arial" w:cs="Arial"/>
          <w:sz w:val="22"/>
          <w:szCs w:val="22"/>
          <w:rPrChange w:id="2267" w:author="Patrick Drew" w:date="2020-05-12T18:19:00Z">
            <w:rPr>
              <w:sz w:val="22"/>
              <w:szCs w:val="22"/>
            </w:rPr>
          </w:rPrChange>
        </w:rPr>
        <w:t>Tekscan</w:t>
      </w:r>
      <w:proofErr w:type="spellEnd"/>
      <w:r w:rsidR="001500FD" w:rsidRPr="00EE2D4E">
        <w:rPr>
          <w:rFonts w:ascii="Arial" w:hAnsi="Arial" w:cs="Arial"/>
          <w:sz w:val="22"/>
          <w:szCs w:val="22"/>
          <w:rPrChange w:id="2268" w:author="Patrick Drew" w:date="2020-05-12T18:19:00Z">
            <w:rPr>
              <w:sz w:val="22"/>
              <w:szCs w:val="22"/>
            </w:rPr>
          </w:rPrChange>
        </w:rPr>
        <w:t xml:space="preserve">, </w:t>
      </w:r>
      <w:proofErr w:type="spellStart"/>
      <w:r w:rsidR="001500FD" w:rsidRPr="00EE2D4E">
        <w:rPr>
          <w:rFonts w:ascii="Arial" w:hAnsi="Arial" w:cs="Arial"/>
          <w:sz w:val="22"/>
          <w:szCs w:val="22"/>
          <w:rPrChange w:id="2269" w:author="Patrick Drew" w:date="2020-05-12T18:19:00Z">
            <w:rPr>
              <w:sz w:val="22"/>
              <w:szCs w:val="22"/>
            </w:rPr>
          </w:rPrChange>
        </w:rPr>
        <w:t>Flexiforce</w:t>
      </w:r>
      <w:proofErr w:type="spellEnd"/>
      <w:r w:rsidR="001500FD" w:rsidRPr="00EE2D4E">
        <w:rPr>
          <w:rFonts w:ascii="Arial" w:hAnsi="Arial" w:cs="Arial"/>
          <w:sz w:val="22"/>
          <w:szCs w:val="22"/>
          <w:rPrChange w:id="2270" w:author="Patrick Drew" w:date="2020-05-12T18:19:00Z">
            <w:rPr>
              <w:sz w:val="22"/>
              <w:szCs w:val="22"/>
            </w:rPr>
          </w:rPrChange>
        </w:rPr>
        <w:t xml:space="preserve"> A201, Boston MA)</w:t>
      </w:r>
      <w:r w:rsidR="00B44A25" w:rsidRPr="00EE2D4E">
        <w:rPr>
          <w:rFonts w:ascii="Arial" w:hAnsi="Arial" w:cs="Arial"/>
          <w:sz w:val="22"/>
          <w:szCs w:val="22"/>
          <w:rPrChange w:id="2271" w:author="Patrick Drew" w:date="2020-05-12T18:19:00Z">
            <w:rPr>
              <w:sz w:val="22"/>
              <w:szCs w:val="22"/>
            </w:rPr>
          </w:rPrChange>
        </w:rPr>
        <w:t xml:space="preserve"> was amplified </w:t>
      </w:r>
      <w:r w:rsidR="00B44A25" w:rsidRPr="00EE2D4E">
        <w:rPr>
          <w:rFonts w:ascii="Calibri" w:hAnsi="Calibri" w:cs="Calibri"/>
          <w:sz w:val="22"/>
          <w:szCs w:val="22"/>
        </w:rPr>
        <w:t>﻿</w:t>
      </w:r>
      <w:r w:rsidR="00B44A25" w:rsidRPr="00EE2D4E">
        <w:rPr>
          <w:rFonts w:ascii="Arial" w:hAnsi="Arial" w:cs="Arial"/>
          <w:sz w:val="22"/>
          <w:szCs w:val="22"/>
          <w:rPrChange w:id="2272" w:author="Patrick Drew" w:date="2020-05-12T18:19:00Z">
            <w:rPr>
              <w:sz w:val="22"/>
              <w:szCs w:val="22"/>
            </w:rPr>
          </w:rPrChange>
        </w:rPr>
        <w:t xml:space="preserve">(Brownlee Precision, Model 440 for IOS experiments, Stanford Research Systems Model SR560 for 2PLSM experiments) and digitized at 20 kHz by the same acquisition device(s) previously described for the electrophysiology data. For both whisker acceleration and pressure sensor data, a threshold was manually set to establish when the animal behaved. </w:t>
      </w:r>
      <w:r w:rsidR="00B44A25" w:rsidRPr="00EE2D4E">
        <w:rPr>
          <w:rFonts w:ascii="Calibri" w:hAnsi="Calibri" w:cs="Calibri"/>
          <w:sz w:val="22"/>
          <w:szCs w:val="22"/>
        </w:rPr>
        <w:t>﻿</w:t>
      </w:r>
      <w:r w:rsidR="00B44A25" w:rsidRPr="00EE2D4E">
        <w:rPr>
          <w:rFonts w:ascii="Arial" w:hAnsi="Arial" w:cs="Arial"/>
          <w:sz w:val="22"/>
          <w:szCs w:val="22"/>
          <w:rPrChange w:id="2273" w:author="Patrick Drew" w:date="2020-05-12T18:19:00Z">
            <w:rPr>
              <w:sz w:val="22"/>
              <w:szCs w:val="22"/>
            </w:rPr>
          </w:rPrChange>
        </w:rPr>
        <w:t>A basic webcam (Microsoft LifeCam Cinema for IOS experiments, ELP 2.8mm wide angle IR LED Infrared USB camera for 2PLSM experiments) was used to monitor the animal’s well-being during data acquisition via a real-time video stream in the LabVIEW data acquisition program.</w:t>
      </w:r>
    </w:p>
    <w:p w14:paraId="19C46704" w14:textId="6ED32BFC" w:rsidR="00BF1563" w:rsidRPr="00EE2D4E" w:rsidRDefault="0093193A">
      <w:pPr>
        <w:widowControl w:val="0"/>
        <w:autoSpaceDE w:val="0"/>
        <w:autoSpaceDN w:val="0"/>
        <w:adjustRightInd w:val="0"/>
        <w:spacing w:line="360" w:lineRule="auto"/>
        <w:contextualSpacing/>
        <w:jc w:val="both"/>
        <w:rPr>
          <w:rFonts w:ascii="Arial" w:hAnsi="Arial" w:cs="Arial"/>
          <w:b/>
          <w:bCs/>
          <w:sz w:val="22"/>
          <w:szCs w:val="22"/>
          <w:rPrChange w:id="2274" w:author="Patrick Drew" w:date="2020-05-12T18:19:00Z">
            <w:rPr>
              <w:b/>
              <w:bCs/>
              <w:sz w:val="22"/>
              <w:szCs w:val="22"/>
            </w:rPr>
          </w:rPrChange>
        </w:rPr>
        <w:pPrChange w:id="2275" w:author="Patrick Drew" w:date="2020-05-12T18:16:00Z">
          <w:pPr>
            <w:widowControl w:val="0"/>
            <w:autoSpaceDE w:val="0"/>
            <w:autoSpaceDN w:val="0"/>
            <w:adjustRightInd w:val="0"/>
            <w:contextualSpacing/>
            <w:jc w:val="both"/>
          </w:pPr>
        </w:pPrChange>
      </w:pPr>
      <w:r w:rsidRPr="00EE2D4E">
        <w:rPr>
          <w:rFonts w:ascii="Arial" w:hAnsi="Arial" w:cs="Arial"/>
          <w:b/>
          <w:bCs/>
          <w:sz w:val="22"/>
          <w:szCs w:val="22"/>
          <w:rPrChange w:id="2276" w:author="Patrick Drew" w:date="2020-05-12T18:19:00Z">
            <w:rPr>
              <w:b/>
              <w:bCs/>
              <w:sz w:val="22"/>
              <w:szCs w:val="22"/>
            </w:rPr>
          </w:rPrChange>
        </w:rPr>
        <w:t xml:space="preserve">  </w:t>
      </w:r>
    </w:p>
    <w:p w14:paraId="2DF2631F" w14:textId="4A7A2C9E" w:rsidR="00043369" w:rsidRPr="00EE2D4E" w:rsidRDefault="00043369">
      <w:pPr>
        <w:widowControl w:val="0"/>
        <w:autoSpaceDE w:val="0"/>
        <w:autoSpaceDN w:val="0"/>
        <w:adjustRightInd w:val="0"/>
        <w:spacing w:line="360" w:lineRule="auto"/>
        <w:contextualSpacing/>
        <w:jc w:val="both"/>
        <w:rPr>
          <w:rFonts w:ascii="Arial" w:hAnsi="Arial" w:cs="Arial"/>
          <w:i/>
          <w:iCs/>
          <w:sz w:val="22"/>
          <w:szCs w:val="22"/>
          <w:rPrChange w:id="2277" w:author="Patrick Drew" w:date="2020-05-12T18:19:00Z">
            <w:rPr>
              <w:i/>
              <w:iCs/>
              <w:sz w:val="22"/>
              <w:szCs w:val="22"/>
            </w:rPr>
          </w:rPrChange>
        </w:rPr>
        <w:pPrChange w:id="2278"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279" w:author="Patrick Drew" w:date="2020-05-12T18:19:00Z">
            <w:rPr>
              <w:i/>
              <w:iCs/>
              <w:sz w:val="22"/>
              <w:szCs w:val="22"/>
            </w:rPr>
          </w:rPrChange>
        </w:rPr>
        <w:t>Pupil tracking</w:t>
      </w:r>
      <w:r w:rsidR="00F236AD" w:rsidRPr="00EE2D4E">
        <w:rPr>
          <w:rFonts w:ascii="Arial" w:hAnsi="Arial" w:cs="Arial"/>
          <w:i/>
          <w:iCs/>
          <w:sz w:val="22"/>
          <w:szCs w:val="22"/>
          <w:rPrChange w:id="2280" w:author="Patrick Drew" w:date="2020-05-12T18:19:00Z">
            <w:rPr>
              <w:i/>
              <w:iCs/>
              <w:sz w:val="22"/>
              <w:szCs w:val="22"/>
            </w:rPr>
          </w:rPrChange>
        </w:rPr>
        <w:t xml:space="preserve">. </w:t>
      </w:r>
      <w:r w:rsidRPr="00EE2D4E">
        <w:rPr>
          <w:rFonts w:ascii="Arial" w:hAnsi="Arial" w:cs="Arial"/>
          <w:sz w:val="22"/>
          <w:szCs w:val="22"/>
          <w:rPrChange w:id="2281" w:author="Patrick Drew" w:date="2020-05-12T18:19:00Z">
            <w:rPr>
              <w:sz w:val="22"/>
              <w:szCs w:val="22"/>
            </w:rPr>
          </w:rPrChange>
        </w:rPr>
        <w:t>Include and state that it wasn’t used, or ignore altogether?</w:t>
      </w:r>
    </w:p>
    <w:p w14:paraId="04C13138" w14:textId="1DAB9374" w:rsidR="00BF1563" w:rsidRPr="00EE2D4E" w:rsidRDefault="00BF1563">
      <w:pPr>
        <w:widowControl w:val="0"/>
        <w:autoSpaceDE w:val="0"/>
        <w:autoSpaceDN w:val="0"/>
        <w:adjustRightInd w:val="0"/>
        <w:spacing w:line="360" w:lineRule="auto"/>
        <w:contextualSpacing/>
        <w:jc w:val="both"/>
        <w:rPr>
          <w:rFonts w:ascii="Arial" w:hAnsi="Arial" w:cs="Arial"/>
          <w:b/>
          <w:bCs/>
          <w:sz w:val="22"/>
          <w:szCs w:val="22"/>
          <w:rPrChange w:id="2282" w:author="Patrick Drew" w:date="2020-05-12T18:19:00Z">
            <w:rPr>
              <w:b/>
              <w:bCs/>
              <w:sz w:val="22"/>
              <w:szCs w:val="22"/>
            </w:rPr>
          </w:rPrChange>
        </w:rPr>
        <w:pPrChange w:id="2283" w:author="Patrick Drew" w:date="2020-05-12T18:16:00Z">
          <w:pPr>
            <w:widowControl w:val="0"/>
            <w:autoSpaceDE w:val="0"/>
            <w:autoSpaceDN w:val="0"/>
            <w:adjustRightInd w:val="0"/>
            <w:contextualSpacing/>
            <w:jc w:val="both"/>
          </w:pPr>
        </w:pPrChange>
      </w:pPr>
    </w:p>
    <w:p w14:paraId="5A44986A" w14:textId="474A6408" w:rsidR="00BF1563" w:rsidRPr="00EE2D4E" w:rsidRDefault="007C09C1">
      <w:pPr>
        <w:widowControl w:val="0"/>
        <w:autoSpaceDE w:val="0"/>
        <w:autoSpaceDN w:val="0"/>
        <w:adjustRightInd w:val="0"/>
        <w:spacing w:line="360" w:lineRule="auto"/>
        <w:contextualSpacing/>
        <w:jc w:val="both"/>
        <w:rPr>
          <w:rFonts w:ascii="Arial" w:hAnsi="Arial" w:cs="Arial"/>
          <w:b/>
          <w:bCs/>
          <w:sz w:val="22"/>
          <w:szCs w:val="22"/>
          <w:u w:val="single"/>
          <w:rPrChange w:id="2284" w:author="Patrick Drew" w:date="2020-05-12T18:19:00Z">
            <w:rPr>
              <w:b/>
              <w:bCs/>
              <w:sz w:val="22"/>
              <w:szCs w:val="22"/>
              <w:u w:val="single"/>
            </w:rPr>
          </w:rPrChange>
        </w:rPr>
        <w:pPrChange w:id="2285" w:author="Patrick Drew" w:date="2020-05-12T18:16:00Z">
          <w:pPr>
            <w:widowControl w:val="0"/>
            <w:autoSpaceDE w:val="0"/>
            <w:autoSpaceDN w:val="0"/>
            <w:adjustRightInd w:val="0"/>
            <w:contextualSpacing/>
            <w:jc w:val="both"/>
          </w:pPr>
        </w:pPrChange>
      </w:pPr>
      <w:r w:rsidRPr="00EE2D4E">
        <w:rPr>
          <w:rFonts w:ascii="Arial" w:hAnsi="Arial" w:cs="Arial"/>
          <w:b/>
          <w:bCs/>
          <w:sz w:val="22"/>
          <w:szCs w:val="22"/>
          <w:u w:val="single"/>
          <w:rPrChange w:id="2286" w:author="Patrick Drew" w:date="2020-05-12T18:19:00Z">
            <w:rPr>
              <w:b/>
              <w:bCs/>
              <w:sz w:val="22"/>
              <w:szCs w:val="22"/>
              <w:u w:val="single"/>
            </w:rPr>
          </w:rPrChange>
        </w:rPr>
        <w:t>Data Analysis</w:t>
      </w:r>
    </w:p>
    <w:p w14:paraId="68DA5E9B" w14:textId="7B69990D" w:rsidR="00BF1563" w:rsidRPr="00EE2D4E" w:rsidRDefault="00BF1563">
      <w:pPr>
        <w:widowControl w:val="0"/>
        <w:autoSpaceDE w:val="0"/>
        <w:autoSpaceDN w:val="0"/>
        <w:adjustRightInd w:val="0"/>
        <w:spacing w:line="360" w:lineRule="auto"/>
        <w:contextualSpacing/>
        <w:jc w:val="both"/>
        <w:rPr>
          <w:rFonts w:ascii="Arial" w:hAnsi="Arial" w:cs="Arial"/>
          <w:b/>
          <w:bCs/>
          <w:sz w:val="22"/>
          <w:szCs w:val="22"/>
          <w:rPrChange w:id="2287" w:author="Patrick Drew" w:date="2020-05-12T18:19:00Z">
            <w:rPr>
              <w:b/>
              <w:bCs/>
              <w:sz w:val="22"/>
              <w:szCs w:val="22"/>
            </w:rPr>
          </w:rPrChange>
        </w:rPr>
        <w:pPrChange w:id="2288" w:author="Patrick Drew" w:date="2020-05-12T18:16:00Z">
          <w:pPr>
            <w:widowControl w:val="0"/>
            <w:autoSpaceDE w:val="0"/>
            <w:autoSpaceDN w:val="0"/>
            <w:adjustRightInd w:val="0"/>
            <w:contextualSpacing/>
            <w:jc w:val="both"/>
          </w:pPr>
        </w:pPrChange>
      </w:pPr>
    </w:p>
    <w:p w14:paraId="1D217D23" w14:textId="6016E197" w:rsidR="00F236AD" w:rsidRPr="00EE2D4E" w:rsidRDefault="009A42E7">
      <w:pPr>
        <w:widowControl w:val="0"/>
        <w:autoSpaceDE w:val="0"/>
        <w:autoSpaceDN w:val="0"/>
        <w:adjustRightInd w:val="0"/>
        <w:spacing w:line="360" w:lineRule="auto"/>
        <w:contextualSpacing/>
        <w:jc w:val="both"/>
        <w:rPr>
          <w:rFonts w:ascii="Arial" w:hAnsi="Arial" w:cs="Arial"/>
          <w:sz w:val="22"/>
          <w:szCs w:val="22"/>
          <w:rPrChange w:id="2289" w:author="Patrick Drew" w:date="2020-05-12T18:19:00Z">
            <w:rPr>
              <w:sz w:val="22"/>
              <w:szCs w:val="22"/>
            </w:rPr>
          </w:rPrChange>
        </w:rPr>
        <w:pPrChange w:id="2290" w:author="Patrick Drew" w:date="2020-05-12T18:16:00Z">
          <w:pPr>
            <w:widowControl w:val="0"/>
            <w:autoSpaceDE w:val="0"/>
            <w:autoSpaceDN w:val="0"/>
            <w:adjustRightInd w:val="0"/>
            <w:contextualSpacing/>
            <w:jc w:val="both"/>
          </w:pPr>
        </w:pPrChange>
      </w:pPr>
      <w:r w:rsidRPr="00EE2D4E">
        <w:rPr>
          <w:rFonts w:ascii="Arial" w:hAnsi="Arial" w:cs="Arial"/>
          <w:sz w:val="22"/>
          <w:szCs w:val="22"/>
          <w:rPrChange w:id="2291" w:author="Patrick Drew" w:date="2020-05-12T18:19:00Z">
            <w:rPr>
              <w:sz w:val="22"/>
              <w:szCs w:val="22"/>
            </w:rPr>
          </w:rPrChange>
        </w:rPr>
        <w:t xml:space="preserve">All </w:t>
      </w:r>
      <w:r w:rsidR="00F933FC" w:rsidRPr="00EE2D4E">
        <w:rPr>
          <w:rFonts w:ascii="Arial" w:hAnsi="Arial" w:cs="Arial"/>
          <w:sz w:val="22"/>
          <w:szCs w:val="22"/>
          <w:rPrChange w:id="2292" w:author="Patrick Drew" w:date="2020-05-12T18:19:00Z">
            <w:rPr>
              <w:sz w:val="22"/>
              <w:szCs w:val="22"/>
            </w:rPr>
          </w:rPrChange>
        </w:rPr>
        <w:t>data analysis was conducted with</w:t>
      </w:r>
      <w:r w:rsidR="00E47E9E" w:rsidRPr="00EE2D4E">
        <w:rPr>
          <w:rFonts w:ascii="Arial" w:hAnsi="Arial" w:cs="Arial"/>
          <w:sz w:val="22"/>
          <w:szCs w:val="22"/>
          <w:rPrChange w:id="2293" w:author="Patrick Drew" w:date="2020-05-12T18:19:00Z">
            <w:rPr>
              <w:sz w:val="22"/>
              <w:szCs w:val="22"/>
            </w:rPr>
          </w:rPrChange>
        </w:rPr>
        <w:t xml:space="preserve"> </w:t>
      </w:r>
      <w:r w:rsidR="009D0298" w:rsidRPr="00EE2D4E">
        <w:rPr>
          <w:rFonts w:ascii="Arial" w:hAnsi="Arial" w:cs="Arial"/>
          <w:sz w:val="22"/>
          <w:szCs w:val="22"/>
          <w:rPrChange w:id="2294" w:author="Patrick Drew" w:date="2020-05-12T18:19:00Z">
            <w:rPr>
              <w:sz w:val="22"/>
              <w:szCs w:val="22"/>
            </w:rPr>
          </w:rPrChange>
        </w:rPr>
        <w:t xml:space="preserve">code written by K.L.T, </w:t>
      </w:r>
      <w:r w:rsidR="00E47E9E" w:rsidRPr="00EE2D4E">
        <w:rPr>
          <w:rFonts w:ascii="Arial" w:hAnsi="Arial" w:cs="Arial"/>
          <w:sz w:val="22"/>
          <w:szCs w:val="22"/>
          <w:rPrChange w:id="2295" w:author="Patrick Drew" w:date="2020-05-12T18:19:00Z">
            <w:rPr>
              <w:sz w:val="22"/>
              <w:szCs w:val="22"/>
            </w:rPr>
          </w:rPrChange>
        </w:rPr>
        <w:t xml:space="preserve">R.T.K, K.W.G, and P.J.D (MathWorks, </w:t>
      </w:r>
      <w:proofErr w:type="spellStart"/>
      <w:r w:rsidR="00E47E9E" w:rsidRPr="00EE2D4E">
        <w:rPr>
          <w:rFonts w:ascii="Arial" w:hAnsi="Arial" w:cs="Arial"/>
          <w:sz w:val="22"/>
          <w:szCs w:val="22"/>
          <w:rPrChange w:id="2296" w:author="Patrick Drew" w:date="2020-05-12T18:19:00Z">
            <w:rPr>
              <w:sz w:val="22"/>
              <w:szCs w:val="22"/>
            </w:rPr>
          </w:rPrChange>
        </w:rPr>
        <w:t>Matlab</w:t>
      </w:r>
      <w:proofErr w:type="spellEnd"/>
      <w:r w:rsidR="00E47E9E" w:rsidRPr="00EE2D4E">
        <w:rPr>
          <w:rFonts w:ascii="Arial" w:hAnsi="Arial" w:cs="Arial"/>
          <w:sz w:val="22"/>
          <w:szCs w:val="22"/>
          <w:rPrChange w:id="2297" w:author="Patrick Drew" w:date="2020-05-12T18:19:00Z">
            <w:rPr>
              <w:sz w:val="22"/>
              <w:szCs w:val="22"/>
            </w:rPr>
          </w:rPrChange>
        </w:rPr>
        <w:t xml:space="preserve"> 2019a or newer) and </w:t>
      </w:r>
      <w:r w:rsidR="00E47E9E" w:rsidRPr="00EE2D4E">
        <w:rPr>
          <w:rFonts w:ascii="Arial" w:hAnsi="Arial" w:cs="Arial"/>
          <w:b/>
          <w:bCs/>
          <w:sz w:val="22"/>
          <w:szCs w:val="22"/>
          <w:rPrChange w:id="2298" w:author="Patrick Drew" w:date="2020-05-12T18:19:00Z">
            <w:rPr>
              <w:b/>
              <w:bCs/>
              <w:sz w:val="22"/>
              <w:szCs w:val="22"/>
            </w:rPr>
          </w:rPrChange>
        </w:rPr>
        <w:t>Mathematica code (</w:t>
      </w:r>
      <w:proofErr w:type="spellStart"/>
      <w:r w:rsidR="00E47E9E" w:rsidRPr="00EE2D4E">
        <w:rPr>
          <w:rFonts w:ascii="Arial" w:hAnsi="Arial" w:cs="Arial"/>
          <w:b/>
          <w:bCs/>
          <w:sz w:val="22"/>
          <w:szCs w:val="22"/>
          <w:rPrChange w:id="2299" w:author="Patrick Drew" w:date="2020-05-12T18:19:00Z">
            <w:rPr>
              <w:b/>
              <w:bCs/>
              <w:sz w:val="22"/>
              <w:szCs w:val="22"/>
            </w:rPr>
          </w:rPrChange>
        </w:rPr>
        <w:t>etc</w:t>
      </w:r>
      <w:proofErr w:type="spellEnd"/>
      <w:r w:rsidR="00E47E9E" w:rsidRPr="00EE2D4E">
        <w:rPr>
          <w:rFonts w:ascii="Arial" w:hAnsi="Arial" w:cs="Arial"/>
          <w:b/>
          <w:bCs/>
          <w:sz w:val="22"/>
          <w:szCs w:val="22"/>
          <w:rPrChange w:id="2300" w:author="Patrick Drew" w:date="2020-05-12T18:19:00Z">
            <w:rPr>
              <w:b/>
              <w:bCs/>
              <w:sz w:val="22"/>
              <w:szCs w:val="22"/>
            </w:rPr>
          </w:rPrChange>
        </w:rPr>
        <w:t xml:space="preserve">) </w:t>
      </w:r>
      <w:r w:rsidR="00E47E9E" w:rsidRPr="00EE2D4E">
        <w:rPr>
          <w:rFonts w:ascii="Arial" w:hAnsi="Arial" w:cs="Arial"/>
          <w:sz w:val="22"/>
          <w:szCs w:val="22"/>
          <w:rPrChange w:id="2301" w:author="Patrick Drew" w:date="2020-05-12T18:19:00Z">
            <w:rPr>
              <w:sz w:val="22"/>
              <w:szCs w:val="22"/>
            </w:rPr>
          </w:rPrChange>
        </w:rPr>
        <w:t xml:space="preserve">written by R.T.K. </w:t>
      </w:r>
    </w:p>
    <w:p w14:paraId="109E964C" w14:textId="524105B7" w:rsidR="00BF1563" w:rsidRPr="00EE2D4E" w:rsidRDefault="00BF1563">
      <w:pPr>
        <w:widowControl w:val="0"/>
        <w:autoSpaceDE w:val="0"/>
        <w:autoSpaceDN w:val="0"/>
        <w:adjustRightInd w:val="0"/>
        <w:spacing w:line="360" w:lineRule="auto"/>
        <w:contextualSpacing/>
        <w:jc w:val="both"/>
        <w:rPr>
          <w:rFonts w:ascii="Arial" w:hAnsi="Arial" w:cs="Arial"/>
          <w:b/>
          <w:bCs/>
          <w:sz w:val="22"/>
          <w:szCs w:val="22"/>
          <w:rPrChange w:id="2302" w:author="Patrick Drew" w:date="2020-05-12T18:19:00Z">
            <w:rPr>
              <w:b/>
              <w:bCs/>
              <w:sz w:val="22"/>
              <w:szCs w:val="22"/>
            </w:rPr>
          </w:rPrChange>
        </w:rPr>
        <w:pPrChange w:id="2303" w:author="Patrick Drew" w:date="2020-05-12T18:16:00Z">
          <w:pPr>
            <w:widowControl w:val="0"/>
            <w:autoSpaceDE w:val="0"/>
            <w:autoSpaceDN w:val="0"/>
            <w:adjustRightInd w:val="0"/>
            <w:contextualSpacing/>
            <w:jc w:val="both"/>
          </w:pPr>
        </w:pPrChange>
      </w:pPr>
    </w:p>
    <w:p w14:paraId="238526E8" w14:textId="778623CC" w:rsidR="00E47E9E" w:rsidRPr="00EE2D4E" w:rsidRDefault="00B267EB">
      <w:pPr>
        <w:widowControl w:val="0"/>
        <w:autoSpaceDE w:val="0"/>
        <w:autoSpaceDN w:val="0"/>
        <w:adjustRightInd w:val="0"/>
        <w:spacing w:line="360" w:lineRule="auto"/>
        <w:contextualSpacing/>
        <w:jc w:val="both"/>
        <w:rPr>
          <w:rFonts w:ascii="Arial" w:hAnsi="Arial" w:cs="Arial"/>
          <w:b/>
          <w:bCs/>
          <w:sz w:val="22"/>
          <w:szCs w:val="22"/>
          <w:rPrChange w:id="2304" w:author="Patrick Drew" w:date="2020-05-12T18:19:00Z">
            <w:rPr>
              <w:b/>
              <w:bCs/>
              <w:sz w:val="22"/>
              <w:szCs w:val="22"/>
            </w:rPr>
          </w:rPrChange>
        </w:rPr>
        <w:pPrChange w:id="2305"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306" w:author="Patrick Drew" w:date="2020-05-12T18:19:00Z">
            <w:rPr>
              <w:i/>
              <w:iCs/>
              <w:sz w:val="22"/>
              <w:szCs w:val="22"/>
            </w:rPr>
          </w:rPrChange>
        </w:rPr>
        <w:t>Alignment of region of interest (ROI) over whisker barrel</w:t>
      </w:r>
      <w:r w:rsidR="007E6700" w:rsidRPr="00EE2D4E">
        <w:rPr>
          <w:rFonts w:ascii="Arial" w:hAnsi="Arial" w:cs="Arial"/>
          <w:i/>
          <w:iCs/>
          <w:sz w:val="22"/>
          <w:szCs w:val="22"/>
          <w:rPrChange w:id="2307" w:author="Patrick Drew" w:date="2020-05-12T18:19:00Z">
            <w:rPr>
              <w:i/>
              <w:iCs/>
              <w:sz w:val="22"/>
              <w:szCs w:val="22"/>
            </w:rPr>
          </w:rPrChange>
        </w:rPr>
        <w:t xml:space="preserve"> cortex in IOS data. </w:t>
      </w:r>
      <w:r w:rsidR="00D42F7F" w:rsidRPr="00EE2D4E">
        <w:rPr>
          <w:rFonts w:ascii="Arial" w:hAnsi="Arial" w:cs="Arial"/>
          <w:sz w:val="22"/>
          <w:szCs w:val="22"/>
          <w:rPrChange w:id="2308" w:author="Patrick Drew" w:date="2020-05-12T18:19:00Z">
            <w:rPr>
              <w:sz w:val="22"/>
              <w:szCs w:val="22"/>
            </w:rPr>
          </w:rPrChange>
        </w:rPr>
        <w:t xml:space="preserve">To focus </w:t>
      </w:r>
      <w:r w:rsidR="002510FC" w:rsidRPr="00EE2D4E">
        <w:rPr>
          <w:rFonts w:ascii="Arial" w:hAnsi="Arial" w:cs="Arial"/>
          <w:sz w:val="22"/>
          <w:szCs w:val="22"/>
          <w:rPrChange w:id="2309" w:author="Patrick Drew" w:date="2020-05-12T18:19:00Z">
            <w:rPr>
              <w:sz w:val="22"/>
              <w:szCs w:val="22"/>
            </w:rPr>
          </w:rPrChange>
        </w:rPr>
        <w:t xml:space="preserve">on </w:t>
      </w:r>
      <w:r w:rsidR="00DB3ECC" w:rsidRPr="00EE2D4E">
        <w:rPr>
          <w:rFonts w:ascii="Arial" w:hAnsi="Arial" w:cs="Arial"/>
          <w:sz w:val="22"/>
          <w:szCs w:val="22"/>
          <w:rPrChange w:id="2310" w:author="Patrick Drew" w:date="2020-05-12T18:19:00Z">
            <w:rPr>
              <w:sz w:val="22"/>
              <w:szCs w:val="22"/>
            </w:rPr>
          </w:rPrChange>
        </w:rPr>
        <w:t>blood volume changes in the whisker representation of somatosensory cortex, a</w:t>
      </w:r>
      <w:r w:rsidR="007E6700" w:rsidRPr="00EE2D4E">
        <w:rPr>
          <w:rFonts w:ascii="Arial" w:hAnsi="Arial" w:cs="Arial"/>
          <w:sz w:val="22"/>
          <w:szCs w:val="22"/>
          <w:rPrChange w:id="2311" w:author="Patrick Drew" w:date="2020-05-12T18:19:00Z">
            <w:rPr>
              <w:sz w:val="22"/>
              <w:szCs w:val="22"/>
            </w:rPr>
          </w:rPrChange>
        </w:rPr>
        <w:t xml:space="preserve"> 1 mm</w:t>
      </w:r>
      <w:r w:rsidR="007E6700" w:rsidRPr="00EE2D4E">
        <w:rPr>
          <w:rFonts w:ascii="Arial" w:hAnsi="Arial" w:cs="Arial"/>
          <w:sz w:val="22"/>
          <w:szCs w:val="22"/>
          <w:vertAlign w:val="superscript"/>
          <w:rPrChange w:id="2312" w:author="Patrick Drew" w:date="2020-05-12T18:19:00Z">
            <w:rPr>
              <w:sz w:val="22"/>
              <w:szCs w:val="22"/>
              <w:vertAlign w:val="superscript"/>
            </w:rPr>
          </w:rPrChange>
        </w:rPr>
        <w:t xml:space="preserve"> </w:t>
      </w:r>
      <w:r w:rsidR="007E6700" w:rsidRPr="00EE2D4E">
        <w:rPr>
          <w:rFonts w:ascii="Arial" w:hAnsi="Arial" w:cs="Arial"/>
          <w:sz w:val="22"/>
          <w:szCs w:val="22"/>
          <w:rPrChange w:id="2313" w:author="Patrick Drew" w:date="2020-05-12T18:19:00Z">
            <w:rPr>
              <w:sz w:val="22"/>
              <w:szCs w:val="22"/>
            </w:rPr>
          </w:rPrChange>
        </w:rPr>
        <w:t xml:space="preserve">diameter circle </w:t>
      </w:r>
      <w:r w:rsidR="00D42F7F" w:rsidRPr="00EE2D4E">
        <w:rPr>
          <w:rFonts w:ascii="Arial" w:hAnsi="Arial" w:cs="Arial"/>
          <w:sz w:val="22"/>
          <w:szCs w:val="22"/>
          <w:rPrChange w:id="2314" w:author="Patrick Drew" w:date="2020-05-12T18:19:00Z">
            <w:rPr>
              <w:sz w:val="22"/>
              <w:szCs w:val="22"/>
            </w:rPr>
          </w:rPrChange>
        </w:rPr>
        <w:t>w</w:t>
      </w:r>
      <w:r w:rsidR="007E6700" w:rsidRPr="00EE2D4E">
        <w:rPr>
          <w:rFonts w:ascii="Arial" w:hAnsi="Arial" w:cs="Arial"/>
          <w:sz w:val="22"/>
          <w:szCs w:val="22"/>
          <w:rPrChange w:id="2315" w:author="Patrick Drew" w:date="2020-05-12T18:19:00Z">
            <w:rPr>
              <w:sz w:val="22"/>
              <w:szCs w:val="22"/>
            </w:rPr>
          </w:rPrChange>
        </w:rPr>
        <w:t>as manually placed over</w:t>
      </w:r>
      <w:r w:rsidR="002510FC" w:rsidRPr="00EE2D4E">
        <w:rPr>
          <w:rFonts w:ascii="Arial" w:hAnsi="Arial" w:cs="Arial"/>
          <w:sz w:val="22"/>
          <w:szCs w:val="22"/>
          <w:rPrChange w:id="2316" w:author="Patrick Drew" w:date="2020-05-12T18:19:00Z">
            <w:rPr>
              <w:sz w:val="22"/>
              <w:szCs w:val="22"/>
            </w:rPr>
          </w:rPrChange>
        </w:rPr>
        <w:t xml:space="preserve"> the</w:t>
      </w:r>
      <w:r w:rsidR="007E6700" w:rsidRPr="00EE2D4E">
        <w:rPr>
          <w:rFonts w:ascii="Arial" w:hAnsi="Arial" w:cs="Arial"/>
          <w:sz w:val="22"/>
          <w:szCs w:val="22"/>
          <w:rPrChange w:id="2317" w:author="Patrick Drew" w:date="2020-05-12T18:19:00Z">
            <w:rPr>
              <w:sz w:val="22"/>
              <w:szCs w:val="22"/>
            </w:rPr>
          </w:rPrChange>
        </w:rPr>
        <w:t xml:space="preserve"> </w:t>
      </w:r>
      <w:r w:rsidR="00DB3ECC" w:rsidRPr="00EE2D4E">
        <w:rPr>
          <w:rFonts w:ascii="Arial" w:hAnsi="Arial" w:cs="Arial"/>
          <w:sz w:val="22"/>
          <w:szCs w:val="22"/>
          <w:rPrChange w:id="2318" w:author="Patrick Drew" w:date="2020-05-12T18:19:00Z">
            <w:rPr>
              <w:sz w:val="22"/>
              <w:szCs w:val="22"/>
            </w:rPr>
          </w:rPrChange>
        </w:rPr>
        <w:t>thinned-skull window’s</w:t>
      </w:r>
      <w:r w:rsidR="007E6700" w:rsidRPr="00EE2D4E">
        <w:rPr>
          <w:rFonts w:ascii="Arial" w:hAnsi="Arial" w:cs="Arial"/>
          <w:sz w:val="22"/>
          <w:szCs w:val="22"/>
          <w:rPrChange w:id="2319" w:author="Patrick Drew" w:date="2020-05-12T18:19:00Z">
            <w:rPr>
              <w:sz w:val="22"/>
              <w:szCs w:val="22"/>
            </w:rPr>
          </w:rPrChange>
        </w:rPr>
        <w:t xml:space="preserve"> region of pixels </w:t>
      </w:r>
      <w:r w:rsidR="00DB3ECC" w:rsidRPr="00EE2D4E">
        <w:rPr>
          <w:rFonts w:ascii="Arial" w:hAnsi="Arial" w:cs="Arial"/>
          <w:sz w:val="22"/>
          <w:szCs w:val="22"/>
          <w:rPrChange w:id="2320" w:author="Patrick Drew" w:date="2020-05-12T18:19:00Z">
            <w:rPr>
              <w:sz w:val="22"/>
              <w:szCs w:val="22"/>
            </w:rPr>
          </w:rPrChange>
        </w:rPr>
        <w:t>highest correlated to that hemisphere’s gamma-band power</w:t>
      </w:r>
      <w:r w:rsidR="000A0178" w:rsidRPr="00EE2D4E">
        <w:rPr>
          <w:rFonts w:ascii="Arial" w:hAnsi="Arial" w:cs="Arial"/>
          <w:sz w:val="22"/>
          <w:szCs w:val="22"/>
          <w:rPrChange w:id="2321" w:author="Patrick Drew" w:date="2020-05-12T18:19:00Z">
            <w:rPr>
              <w:sz w:val="22"/>
              <w:szCs w:val="22"/>
            </w:rPr>
          </w:rPrChange>
        </w:rPr>
        <w:t xml:space="preserve"> during the first fifteen minutes of data of each imaging session</w:t>
      </w:r>
      <w:r w:rsidR="006D6721" w:rsidRPr="00EE2D4E">
        <w:rPr>
          <w:rFonts w:ascii="Arial" w:hAnsi="Arial" w:cs="Arial"/>
          <w:sz w:val="22"/>
          <w:szCs w:val="22"/>
          <w:rPrChange w:id="2322" w:author="Patrick Drew" w:date="2020-05-12T18:19:00Z">
            <w:rPr>
              <w:sz w:val="22"/>
              <w:szCs w:val="22"/>
            </w:rPr>
          </w:rPrChange>
        </w:rPr>
        <w:t xml:space="preserve"> (</w:t>
      </w:r>
      <w:proofErr w:type="spellStart"/>
      <w:r w:rsidR="006D6721" w:rsidRPr="00EE2D4E">
        <w:rPr>
          <w:rFonts w:ascii="Arial" w:hAnsi="Arial" w:cs="Arial"/>
          <w:sz w:val="22"/>
          <w:szCs w:val="22"/>
          <w:rPrChange w:id="2323" w:author="Patrick Drew" w:date="2020-05-12T18:19:00Z">
            <w:rPr>
              <w:sz w:val="22"/>
              <w:szCs w:val="22"/>
            </w:rPr>
          </w:rPrChange>
        </w:rPr>
        <w:t>Matlab</w:t>
      </w:r>
      <w:proofErr w:type="spellEnd"/>
      <w:r w:rsidR="006D6721" w:rsidRPr="00EE2D4E">
        <w:rPr>
          <w:rFonts w:ascii="Arial" w:hAnsi="Arial" w:cs="Arial"/>
          <w:sz w:val="22"/>
          <w:szCs w:val="22"/>
          <w:rPrChange w:id="2324" w:author="Patrick Drew" w:date="2020-05-12T18:19:00Z">
            <w:rPr>
              <w:sz w:val="22"/>
              <w:szCs w:val="22"/>
            </w:rPr>
          </w:rPrChange>
        </w:rPr>
        <w:t xml:space="preserve"> function(s): butter, zp2sos, </w:t>
      </w:r>
      <w:proofErr w:type="spellStart"/>
      <w:r w:rsidR="006D6721" w:rsidRPr="00EE2D4E">
        <w:rPr>
          <w:rFonts w:ascii="Arial" w:hAnsi="Arial" w:cs="Arial"/>
          <w:sz w:val="22"/>
          <w:szCs w:val="22"/>
          <w:rPrChange w:id="2325" w:author="Patrick Drew" w:date="2020-05-12T18:19:00Z">
            <w:rPr>
              <w:sz w:val="22"/>
              <w:szCs w:val="22"/>
            </w:rPr>
          </w:rPrChange>
        </w:rPr>
        <w:t>filtfilt</w:t>
      </w:r>
      <w:proofErr w:type="spellEnd"/>
      <w:r w:rsidR="006D6721" w:rsidRPr="00EE2D4E">
        <w:rPr>
          <w:rFonts w:ascii="Arial" w:hAnsi="Arial" w:cs="Arial"/>
          <w:sz w:val="22"/>
          <w:szCs w:val="22"/>
          <w:rPrChange w:id="2326" w:author="Patrick Drew" w:date="2020-05-12T18:19:00Z">
            <w:rPr>
              <w:sz w:val="22"/>
              <w:szCs w:val="22"/>
            </w:rPr>
          </w:rPrChange>
        </w:rPr>
        <w:t xml:space="preserve">, </w:t>
      </w:r>
      <w:proofErr w:type="spellStart"/>
      <w:r w:rsidR="006D6721" w:rsidRPr="00EE2D4E">
        <w:rPr>
          <w:rFonts w:ascii="Arial" w:hAnsi="Arial" w:cs="Arial"/>
          <w:sz w:val="22"/>
          <w:szCs w:val="22"/>
          <w:rPrChange w:id="2327" w:author="Patrick Drew" w:date="2020-05-12T18:19:00Z">
            <w:rPr>
              <w:sz w:val="22"/>
              <w:szCs w:val="22"/>
            </w:rPr>
          </w:rPrChange>
        </w:rPr>
        <w:t>xcorr</w:t>
      </w:r>
      <w:proofErr w:type="spellEnd"/>
      <w:r w:rsidR="006D6721" w:rsidRPr="00EE2D4E">
        <w:rPr>
          <w:rFonts w:ascii="Arial" w:hAnsi="Arial" w:cs="Arial"/>
          <w:sz w:val="22"/>
          <w:szCs w:val="22"/>
          <w:rPrChange w:id="2328" w:author="Patrick Drew" w:date="2020-05-12T18:19:00Z">
            <w:rPr>
              <w:sz w:val="22"/>
              <w:szCs w:val="22"/>
            </w:rPr>
          </w:rPrChange>
        </w:rPr>
        <w:t>)</w:t>
      </w:r>
      <w:r w:rsidR="000A0178" w:rsidRPr="00EE2D4E">
        <w:rPr>
          <w:rFonts w:ascii="Arial" w:hAnsi="Arial" w:cs="Arial"/>
          <w:sz w:val="22"/>
          <w:szCs w:val="22"/>
          <w:rPrChange w:id="2329" w:author="Patrick Drew" w:date="2020-05-12T18:19:00Z">
            <w:rPr>
              <w:sz w:val="22"/>
              <w:szCs w:val="22"/>
            </w:rPr>
          </w:rPrChange>
        </w:rPr>
        <w:t>.</w:t>
      </w:r>
      <w:r w:rsidR="00E04E0C" w:rsidRPr="00EE2D4E">
        <w:rPr>
          <w:rFonts w:ascii="Arial" w:hAnsi="Arial" w:cs="Arial"/>
          <w:sz w:val="22"/>
          <w:szCs w:val="22"/>
          <w:rPrChange w:id="2330" w:author="Patrick Drew" w:date="2020-05-12T18:19:00Z">
            <w:rPr>
              <w:sz w:val="22"/>
              <w:szCs w:val="22"/>
            </w:rPr>
          </w:rPrChange>
        </w:rPr>
        <w:t xml:space="preserve"> For each animal (n = 14, hemispheres = 28) this region was </w:t>
      </w:r>
      <w:r w:rsidR="00BE40D6" w:rsidRPr="00EE2D4E">
        <w:rPr>
          <w:rFonts w:ascii="Arial" w:hAnsi="Arial" w:cs="Arial"/>
          <w:sz w:val="22"/>
          <w:szCs w:val="22"/>
          <w:rPrChange w:id="2331" w:author="Patrick Drew" w:date="2020-05-12T18:19:00Z">
            <w:rPr>
              <w:sz w:val="22"/>
              <w:szCs w:val="22"/>
            </w:rPr>
          </w:rPrChange>
        </w:rPr>
        <w:t xml:space="preserve">typically </w:t>
      </w:r>
      <w:r w:rsidR="00E04E0C" w:rsidRPr="00EE2D4E">
        <w:rPr>
          <w:rFonts w:ascii="Arial" w:hAnsi="Arial" w:cs="Arial"/>
          <w:sz w:val="22"/>
          <w:szCs w:val="22"/>
          <w:rPrChange w:id="2332" w:author="Patrick Drew" w:date="2020-05-12T18:19:00Z">
            <w:rPr>
              <w:sz w:val="22"/>
              <w:szCs w:val="22"/>
            </w:rPr>
          </w:rPrChange>
        </w:rPr>
        <w:t xml:space="preserve">located in the </w:t>
      </w:r>
      <w:r w:rsidR="00BE40D6" w:rsidRPr="00EE2D4E">
        <w:rPr>
          <w:rFonts w:ascii="Arial" w:hAnsi="Arial" w:cs="Arial"/>
          <w:sz w:val="22"/>
          <w:szCs w:val="22"/>
          <w:rPrChange w:id="2333" w:author="Patrick Drew" w:date="2020-05-12T18:19:00Z">
            <w:rPr>
              <w:sz w:val="22"/>
              <w:szCs w:val="22"/>
            </w:rPr>
          </w:rPrChange>
        </w:rPr>
        <w:t xml:space="preserve">most </w:t>
      </w:r>
      <w:r w:rsidR="00E04E0C" w:rsidRPr="00EE2D4E">
        <w:rPr>
          <w:rFonts w:ascii="Arial" w:hAnsi="Arial" w:cs="Arial"/>
          <w:sz w:val="22"/>
          <w:szCs w:val="22"/>
          <w:rPrChange w:id="2334" w:author="Patrick Drew" w:date="2020-05-12T18:19:00Z">
            <w:rPr>
              <w:sz w:val="22"/>
              <w:szCs w:val="22"/>
            </w:rPr>
          </w:rPrChange>
        </w:rPr>
        <w:t xml:space="preserve">caudal, lateral corner of the window consistent with the </w:t>
      </w:r>
      <w:r w:rsidR="00BE40D6" w:rsidRPr="00EE2D4E">
        <w:rPr>
          <w:rFonts w:ascii="Arial" w:hAnsi="Arial" w:cs="Arial"/>
          <w:sz w:val="22"/>
          <w:szCs w:val="22"/>
          <w:rPrChange w:id="2335" w:author="Patrick Drew" w:date="2020-05-12T18:19:00Z">
            <w:rPr>
              <w:sz w:val="22"/>
              <w:szCs w:val="22"/>
            </w:rPr>
          </w:rPrChange>
        </w:rPr>
        <w:t xml:space="preserve">anatomical location of barrel cortex and implantation sight of the </w:t>
      </w:r>
      <w:proofErr w:type="spellStart"/>
      <w:r w:rsidR="00BE40D6" w:rsidRPr="00EE2D4E">
        <w:rPr>
          <w:rFonts w:ascii="Arial" w:hAnsi="Arial" w:cs="Arial"/>
          <w:sz w:val="22"/>
          <w:szCs w:val="22"/>
          <w:rPrChange w:id="2336" w:author="Patrick Drew" w:date="2020-05-12T18:19:00Z">
            <w:rPr>
              <w:sz w:val="22"/>
              <w:szCs w:val="22"/>
            </w:rPr>
          </w:rPrChange>
        </w:rPr>
        <w:t>stereotrode</w:t>
      </w:r>
      <w:proofErr w:type="spellEnd"/>
      <w:r w:rsidR="0032645B" w:rsidRPr="00EE2D4E">
        <w:rPr>
          <w:rFonts w:ascii="Arial" w:hAnsi="Arial" w:cs="Arial"/>
          <w:sz w:val="22"/>
          <w:szCs w:val="22"/>
          <w:rPrChange w:id="2337" w:author="Patrick Drew" w:date="2020-05-12T18:19:00Z">
            <w:rPr>
              <w:sz w:val="22"/>
              <w:szCs w:val="22"/>
            </w:rPr>
          </w:rPrChange>
        </w:rPr>
        <w:t xml:space="preserve">, which </w:t>
      </w:r>
      <w:r w:rsidR="00095F7E" w:rsidRPr="00EE2D4E">
        <w:rPr>
          <w:rFonts w:ascii="Arial" w:hAnsi="Arial" w:cs="Arial"/>
          <w:sz w:val="22"/>
          <w:szCs w:val="22"/>
          <w:rPrChange w:id="2338" w:author="Patrick Drew" w:date="2020-05-12T18:19:00Z">
            <w:rPr>
              <w:sz w:val="22"/>
              <w:szCs w:val="22"/>
            </w:rPr>
          </w:rPrChange>
        </w:rPr>
        <w:t>remained consistent across all days of imaging.</w:t>
      </w:r>
      <w:r w:rsidR="0032645B" w:rsidRPr="00EE2D4E">
        <w:rPr>
          <w:rFonts w:ascii="Arial" w:hAnsi="Arial" w:cs="Arial"/>
          <w:sz w:val="22"/>
          <w:szCs w:val="22"/>
          <w:rPrChange w:id="2339" w:author="Patrick Drew" w:date="2020-05-12T18:19:00Z">
            <w:rPr>
              <w:sz w:val="22"/>
              <w:szCs w:val="22"/>
            </w:rPr>
          </w:rPrChange>
        </w:rPr>
        <w:t xml:space="preserve"> T</w:t>
      </w:r>
      <w:r w:rsidR="00C73613" w:rsidRPr="00EE2D4E">
        <w:rPr>
          <w:rFonts w:ascii="Arial" w:hAnsi="Arial" w:cs="Arial"/>
          <w:sz w:val="22"/>
          <w:szCs w:val="22"/>
          <w:rPrChange w:id="2340" w:author="Patrick Drew" w:date="2020-05-12T18:19:00Z">
            <w:rPr>
              <w:sz w:val="22"/>
              <w:szCs w:val="22"/>
            </w:rPr>
          </w:rPrChange>
        </w:rPr>
        <w:t xml:space="preserve">he location of the circular ROI and </w:t>
      </w:r>
      <w:r w:rsidR="00C73613" w:rsidRPr="00EE2D4E">
        <w:rPr>
          <w:rFonts w:ascii="Arial" w:hAnsi="Arial" w:cs="Arial"/>
          <w:sz w:val="22"/>
          <w:szCs w:val="22"/>
          <w:rPrChange w:id="2341" w:author="Patrick Drew" w:date="2020-05-12T18:19:00Z">
            <w:rPr>
              <w:sz w:val="22"/>
              <w:szCs w:val="22"/>
            </w:rPr>
          </w:rPrChange>
        </w:rPr>
        <w:lastRenderedPageBreak/>
        <w:t xml:space="preserve">electrode was verified histologically through </w:t>
      </w:r>
      <w:r w:rsidR="00F94DC8" w:rsidRPr="00EE2D4E">
        <w:rPr>
          <w:rFonts w:ascii="Arial" w:hAnsi="Arial" w:cs="Arial"/>
          <w:sz w:val="22"/>
          <w:szCs w:val="22"/>
          <w:rPrChange w:id="2342" w:author="Patrick Drew" w:date="2020-05-12T18:19:00Z">
            <w:rPr>
              <w:sz w:val="22"/>
              <w:szCs w:val="22"/>
            </w:rPr>
          </w:rPrChange>
        </w:rPr>
        <w:t>the alignment of the electrode path and fiduciary marks with respect to the layer IV CO stain.</w:t>
      </w:r>
      <w:r w:rsidR="0011539A" w:rsidRPr="00EE2D4E">
        <w:rPr>
          <w:rFonts w:ascii="Arial" w:hAnsi="Arial" w:cs="Arial"/>
          <w:sz w:val="22"/>
          <w:szCs w:val="22"/>
          <w:rPrChange w:id="2343" w:author="Patrick Drew" w:date="2020-05-12T18:19:00Z">
            <w:rPr>
              <w:sz w:val="22"/>
              <w:szCs w:val="22"/>
            </w:rPr>
          </w:rPrChange>
        </w:rPr>
        <w:t xml:space="preserve"> The reflectance in the circular ROI of pixels was averaged together</w:t>
      </w:r>
      <w:r w:rsidR="00C94CE2" w:rsidRPr="00EE2D4E">
        <w:rPr>
          <w:rFonts w:ascii="Arial" w:hAnsi="Arial" w:cs="Arial"/>
          <w:sz w:val="22"/>
          <w:szCs w:val="22"/>
          <w:rPrChange w:id="2344" w:author="Patrick Drew" w:date="2020-05-12T18:19:00Z">
            <w:rPr>
              <w:sz w:val="22"/>
              <w:szCs w:val="22"/>
            </w:rPr>
          </w:rPrChange>
        </w:rPr>
        <w:t>. To correct a slow drift in the CCD camera’s sensitivity to light over several hours, a two-exponent</w:t>
      </w:r>
      <w:r w:rsidR="00481219" w:rsidRPr="00EE2D4E">
        <w:rPr>
          <w:rFonts w:ascii="Arial" w:hAnsi="Arial" w:cs="Arial"/>
          <w:sz w:val="22"/>
          <w:szCs w:val="22"/>
          <w:rPrChange w:id="2345" w:author="Patrick Drew" w:date="2020-05-12T18:19:00Z">
            <w:rPr>
              <w:sz w:val="22"/>
              <w:szCs w:val="22"/>
            </w:rPr>
          </w:rPrChange>
        </w:rPr>
        <w:t xml:space="preserve"> function was fit to the slow </w:t>
      </w:r>
      <w:r w:rsidR="00BF7A35" w:rsidRPr="00EE2D4E">
        <w:rPr>
          <w:rFonts w:ascii="Arial" w:hAnsi="Arial" w:cs="Arial"/>
          <w:sz w:val="22"/>
          <w:szCs w:val="22"/>
          <w:rPrChange w:id="2346" w:author="Patrick Drew" w:date="2020-05-12T18:19:00Z">
            <w:rPr>
              <w:sz w:val="22"/>
              <w:szCs w:val="22"/>
            </w:rPr>
          </w:rPrChange>
        </w:rPr>
        <w:t>drift</w:t>
      </w:r>
      <w:r w:rsidR="00B45E59" w:rsidRPr="00EE2D4E">
        <w:rPr>
          <w:rFonts w:ascii="Arial" w:hAnsi="Arial" w:cs="Arial"/>
          <w:sz w:val="22"/>
          <w:szCs w:val="22"/>
          <w:rPrChange w:id="2347" w:author="Patrick Drew" w:date="2020-05-12T18:19:00Z">
            <w:rPr>
              <w:sz w:val="22"/>
              <w:szCs w:val="22"/>
            </w:rPr>
          </w:rPrChange>
        </w:rPr>
        <w:t xml:space="preserve"> of a region of interest over </w:t>
      </w:r>
      <w:proofErr w:type="gramStart"/>
      <w:r w:rsidR="00B45E59" w:rsidRPr="00EE2D4E">
        <w:rPr>
          <w:rFonts w:ascii="Arial" w:hAnsi="Arial" w:cs="Arial"/>
          <w:sz w:val="22"/>
          <w:szCs w:val="22"/>
          <w:rPrChange w:id="2348" w:author="Patrick Drew" w:date="2020-05-12T18:19:00Z">
            <w:rPr>
              <w:sz w:val="22"/>
              <w:szCs w:val="22"/>
            </w:rPr>
          </w:rPrChange>
        </w:rPr>
        <w:t>the  cement</w:t>
      </w:r>
      <w:proofErr w:type="gramEnd"/>
      <w:r w:rsidR="00481219" w:rsidRPr="00EE2D4E">
        <w:rPr>
          <w:rFonts w:ascii="Arial" w:hAnsi="Arial" w:cs="Arial"/>
          <w:sz w:val="22"/>
          <w:szCs w:val="22"/>
          <w:rPrChange w:id="2349" w:author="Patrick Drew" w:date="2020-05-12T18:19:00Z">
            <w:rPr>
              <w:sz w:val="22"/>
              <w:szCs w:val="22"/>
            </w:rPr>
          </w:rPrChange>
        </w:rPr>
        <w:t>. Th</w:t>
      </w:r>
      <w:r w:rsidR="00BF7A35" w:rsidRPr="00EE2D4E">
        <w:rPr>
          <w:rFonts w:ascii="Arial" w:hAnsi="Arial" w:cs="Arial"/>
          <w:sz w:val="22"/>
          <w:szCs w:val="22"/>
          <w:rPrChange w:id="2350" w:author="Patrick Drew" w:date="2020-05-12T18:19:00Z">
            <w:rPr>
              <w:sz w:val="22"/>
              <w:szCs w:val="22"/>
            </w:rPr>
          </w:rPrChange>
        </w:rPr>
        <w:t>e profile of this exponential function was then used to remove the slow exponential drift of the mean pixel reflectance over time.</w:t>
      </w:r>
      <w:r w:rsidR="00EE32F2" w:rsidRPr="00EE2D4E">
        <w:rPr>
          <w:rFonts w:ascii="Arial" w:hAnsi="Arial" w:cs="Arial"/>
          <w:sz w:val="22"/>
          <w:szCs w:val="22"/>
          <w:rPrChange w:id="2351" w:author="Patrick Drew" w:date="2020-05-12T18:19:00Z">
            <w:rPr>
              <w:sz w:val="22"/>
              <w:szCs w:val="22"/>
            </w:rPr>
          </w:rPrChange>
        </w:rPr>
        <w:t xml:space="preserve"> </w:t>
      </w:r>
    </w:p>
    <w:p w14:paraId="64C67D99" w14:textId="71703270" w:rsidR="004D2938" w:rsidRPr="00EE2D4E" w:rsidRDefault="004D2938">
      <w:pPr>
        <w:widowControl w:val="0"/>
        <w:autoSpaceDE w:val="0"/>
        <w:autoSpaceDN w:val="0"/>
        <w:adjustRightInd w:val="0"/>
        <w:spacing w:line="360" w:lineRule="auto"/>
        <w:contextualSpacing/>
        <w:jc w:val="both"/>
        <w:rPr>
          <w:rFonts w:ascii="Arial" w:hAnsi="Arial" w:cs="Arial"/>
          <w:sz w:val="22"/>
          <w:szCs w:val="22"/>
          <w:rPrChange w:id="2352" w:author="Patrick Drew" w:date="2020-05-12T18:19:00Z">
            <w:rPr>
              <w:sz w:val="22"/>
              <w:szCs w:val="22"/>
            </w:rPr>
          </w:rPrChange>
        </w:rPr>
        <w:pPrChange w:id="2353" w:author="Patrick Drew" w:date="2020-05-12T18:16:00Z">
          <w:pPr>
            <w:widowControl w:val="0"/>
            <w:autoSpaceDE w:val="0"/>
            <w:autoSpaceDN w:val="0"/>
            <w:adjustRightInd w:val="0"/>
            <w:contextualSpacing/>
            <w:jc w:val="both"/>
          </w:pPr>
        </w:pPrChange>
      </w:pPr>
    </w:p>
    <w:p w14:paraId="784BDEA8" w14:textId="5DB20E03" w:rsidR="004D2938" w:rsidRPr="00EE2D4E" w:rsidRDefault="004D2938">
      <w:pPr>
        <w:widowControl w:val="0"/>
        <w:autoSpaceDE w:val="0"/>
        <w:autoSpaceDN w:val="0"/>
        <w:adjustRightInd w:val="0"/>
        <w:spacing w:line="360" w:lineRule="auto"/>
        <w:contextualSpacing/>
        <w:jc w:val="both"/>
        <w:rPr>
          <w:rFonts w:ascii="Arial" w:hAnsi="Arial" w:cs="Arial"/>
          <w:sz w:val="22"/>
          <w:szCs w:val="22"/>
          <w:rPrChange w:id="2354" w:author="Patrick Drew" w:date="2020-05-12T18:19:00Z">
            <w:rPr>
              <w:sz w:val="22"/>
              <w:szCs w:val="22"/>
            </w:rPr>
          </w:rPrChange>
        </w:rPr>
        <w:pPrChange w:id="2355"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356" w:author="Patrick Drew" w:date="2020-05-12T18:19:00Z">
            <w:rPr>
              <w:i/>
              <w:iCs/>
              <w:sz w:val="22"/>
              <w:szCs w:val="22"/>
            </w:rPr>
          </w:rPrChange>
        </w:rPr>
        <w:t xml:space="preserve">Two-photon laser scanning microscopy imaging processing. </w:t>
      </w:r>
      <w:r w:rsidR="0062641E" w:rsidRPr="00EE2D4E">
        <w:rPr>
          <w:rFonts w:ascii="Arial" w:hAnsi="Arial" w:cs="Arial"/>
          <w:sz w:val="22"/>
          <w:szCs w:val="22"/>
          <w:rPrChange w:id="2357" w:author="Patrick Drew" w:date="2020-05-12T18:19:00Z">
            <w:rPr>
              <w:sz w:val="22"/>
              <w:szCs w:val="22"/>
            </w:rPr>
          </w:rPrChange>
        </w:rPr>
        <w:t>Individual stack frames from 2PLSM were corrected for x-y motion artifacts</w:t>
      </w:r>
      <w:r w:rsidR="008328BE" w:rsidRPr="00EE2D4E">
        <w:rPr>
          <w:rFonts w:ascii="Arial" w:hAnsi="Arial" w:cs="Arial"/>
          <w:sz w:val="22"/>
          <w:szCs w:val="22"/>
          <w:rPrChange w:id="2358" w:author="Patrick Drew" w:date="2020-05-12T18:19:00Z">
            <w:rPr>
              <w:sz w:val="22"/>
              <w:szCs w:val="22"/>
            </w:rPr>
          </w:rPrChange>
        </w:rPr>
        <w:t xml:space="preserve"> and</w:t>
      </w:r>
      <w:r w:rsidR="0062641E" w:rsidRPr="00EE2D4E">
        <w:rPr>
          <w:rFonts w:ascii="Arial" w:hAnsi="Arial" w:cs="Arial"/>
          <w:sz w:val="22"/>
          <w:szCs w:val="22"/>
          <w:rPrChange w:id="2359" w:author="Patrick Drew" w:date="2020-05-12T18:19:00Z">
            <w:rPr>
              <w:sz w:val="22"/>
              <w:szCs w:val="22"/>
            </w:rPr>
          </w:rPrChange>
        </w:rPr>
        <w:t xml:space="preserve"> align</w:t>
      </w:r>
      <w:r w:rsidR="008328BE" w:rsidRPr="00EE2D4E">
        <w:rPr>
          <w:rFonts w:ascii="Arial" w:hAnsi="Arial" w:cs="Arial"/>
          <w:sz w:val="22"/>
          <w:szCs w:val="22"/>
          <w:rPrChange w:id="2360" w:author="Patrick Drew" w:date="2020-05-12T18:19:00Z">
            <w:rPr>
              <w:sz w:val="22"/>
              <w:szCs w:val="22"/>
            </w:rPr>
          </w:rPrChange>
        </w:rPr>
        <w:t>ed through a rigid registration algorithm</w:t>
      </w:r>
      <w:r w:rsidR="001E251E" w:rsidRPr="00EE2D4E">
        <w:rPr>
          <w:rFonts w:ascii="Arial" w:hAnsi="Arial" w:cs="Arial"/>
          <w:sz w:val="22"/>
          <w:szCs w:val="22"/>
          <w:rPrChange w:id="2361" w:author="Patrick Drew" w:date="2020-05-12T18:19:00Z">
            <w:rPr>
              <w:sz w:val="22"/>
              <w:szCs w:val="22"/>
            </w:rPr>
          </w:rPrChange>
        </w:rPr>
        <w:t>.</w:t>
      </w:r>
      <w:r w:rsidR="00B2280D" w:rsidRPr="00EE2D4E">
        <w:rPr>
          <w:rFonts w:ascii="Arial" w:hAnsi="Arial" w:cs="Arial"/>
          <w:sz w:val="22"/>
          <w:szCs w:val="22"/>
          <w:rPrChange w:id="2362" w:author="Patrick Drew" w:date="2020-05-12T18:19:00Z">
            <w:rPr>
              <w:sz w:val="22"/>
              <w:szCs w:val="22"/>
            </w:rPr>
          </w:rPrChange>
        </w:rPr>
        <w:fldChar w:fldCharType="begin" w:fldLock="1"/>
      </w:r>
      <w:r w:rsidR="007C7F71" w:rsidRPr="00EE2D4E">
        <w:rPr>
          <w:rFonts w:ascii="Arial" w:hAnsi="Arial" w:cs="Arial"/>
          <w:sz w:val="22"/>
          <w:szCs w:val="22"/>
          <w:rPrChange w:id="2363" w:author="Patrick Drew" w:date="2020-05-12T18:19:00Z">
            <w:rPr>
              <w:sz w:val="22"/>
              <w:szCs w:val="22"/>
            </w:rPr>
          </w:rPrChange>
        </w:rPr>
        <w:instrText>ADDIN CSL_CITATION {"citationItems":[{"id":"ITEM-1","itemData":{"DOI":"10.1073/pnas.1100428108","ISSN":"00278424","abstract":"Neural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America","id":"ITEM-1","issue":"20","issued":{"date-parts":[["2011"]]},"page":"8473-8478","title":"Fluctuating and sensory-induced vasodynamics in rodent cortex extend arteriole capacity","type":"article-journal","volume":"108"},"uris":["http://www.mendeley.com/documents/?uuid=7ecdd9a2-aa7f-43db-ad0b-dc8521c8831d"]},{"id":"ITEM-2","itemData":{"DOI":"10.1016/j.neuroimage.2015.04.054","ISSN":"10959572","abstract":"Understanding the spatial dynamics of dilation in the cerebral vasculature is essential for deciphering the vascular basis of hemodynamic signals in the brain. We used two-photon microscopy to image neural activity and vascular dynamics in the somatosensory cortex of awake behaving mice during voluntary locomotion. Arterial dilations within the histologically-defined forelimb/hindlimb (FL/HL) representation were larger than arterial dilations in the somatosensory cortex immediately outside the FL/HL representation, demonstrating that the vascular response during natural behaviors was spatially localized. Surprisingly, we found that locomotion drove dilations in surface vessels that were nearly three times the amplitude of intracortical vessel dilations. The smaller dilations of the intracortical arterioles were not due to saturation of dilation. Anatomical imaging revealed that, unlike surface vessels, intracortical vessels were tightly enclosed by brain tissue. A mathematical model showed that mechanical restriction by the brain tissue surrounding intracortical vessels could account for the reduced amplitude of intracortical vessel dilation relative to surface vessels. Thus, under normal conditions, the mechanical properties of the brain may play an important role in sculpting the laminar differences of hemodynamic responses.","author":[{"dropping-particle":"","family":"Gao","given":"Yu Rong","non-dropping-particle":"","parse-names":false,"suffix":""},{"dropping-particle":"","family":"Greene","given":"Stephanie E.","non-dropping-particle":"","parse-names":false,"suffix":""},{"dropping-particle":"","family":"Drew","given":"Patrick J.","non-dropping-particle":"","parse-names":false,"suffix":""}],"container-title":"NeuroImage","id":"ITEM-2","issued":{"date-parts":[["2015"]]},"page":"162-176","publisher":"Elsevier B.V.","title":"Mechanical restriction of intracortical vessel dilation by brain tissue sculpts the hemodynamic response","type":"article-journal","volume":"115"},"uris":["http://www.mendeley.com/documents/?uuid=d28c1b36-a161-4e76-8b8c-70c48c107659"]}],"mendeley":{"formattedCitation":"(Drew et al., 2011; Gao et al., 2015)","plainTextFormattedCitation":"(Drew et al., 2011; Gao et al., 2015)","previouslyFormattedCitation":"(Drew et al., 2011; Gao et al., 2015)"},"properties":{"noteIndex":0},"schema":"https://github.com/citation-style-language/schema/raw/master/csl-citation.json"}</w:instrText>
      </w:r>
      <w:r w:rsidR="00B2280D" w:rsidRPr="00EE2D4E">
        <w:rPr>
          <w:rFonts w:ascii="Arial" w:hAnsi="Arial" w:cs="Arial"/>
          <w:sz w:val="22"/>
          <w:szCs w:val="22"/>
          <w:rPrChange w:id="2364" w:author="Patrick Drew" w:date="2020-05-12T18:19:00Z">
            <w:rPr>
              <w:sz w:val="22"/>
              <w:szCs w:val="22"/>
            </w:rPr>
          </w:rPrChange>
        </w:rPr>
        <w:fldChar w:fldCharType="separate"/>
      </w:r>
      <w:r w:rsidR="004D71F8" w:rsidRPr="00EE2D4E">
        <w:rPr>
          <w:rFonts w:ascii="Arial" w:hAnsi="Arial" w:cs="Arial"/>
          <w:noProof/>
          <w:sz w:val="22"/>
          <w:szCs w:val="22"/>
          <w:rPrChange w:id="2365" w:author="Patrick Drew" w:date="2020-05-12T18:19:00Z">
            <w:rPr>
              <w:noProof/>
              <w:sz w:val="22"/>
              <w:szCs w:val="22"/>
            </w:rPr>
          </w:rPrChange>
        </w:rPr>
        <w:t>(Drew et al., 2011; Gao et al., 2015)</w:t>
      </w:r>
      <w:r w:rsidR="00B2280D" w:rsidRPr="00EE2D4E">
        <w:rPr>
          <w:rFonts w:ascii="Arial" w:hAnsi="Arial" w:cs="Arial"/>
          <w:sz w:val="22"/>
          <w:szCs w:val="22"/>
          <w:rPrChange w:id="2366" w:author="Patrick Drew" w:date="2020-05-12T18:19:00Z">
            <w:rPr>
              <w:sz w:val="22"/>
              <w:szCs w:val="22"/>
            </w:rPr>
          </w:rPrChange>
        </w:rPr>
        <w:fldChar w:fldCharType="end"/>
      </w:r>
      <w:r w:rsidR="001E251E" w:rsidRPr="00EE2D4E">
        <w:rPr>
          <w:rFonts w:ascii="Arial" w:hAnsi="Arial" w:cs="Arial"/>
          <w:sz w:val="22"/>
          <w:szCs w:val="22"/>
          <w:rPrChange w:id="2367" w:author="Patrick Drew" w:date="2020-05-12T18:19:00Z">
            <w:rPr>
              <w:sz w:val="22"/>
              <w:szCs w:val="22"/>
            </w:rPr>
          </w:rPrChange>
        </w:rPr>
        <w:t xml:space="preserve"> </w:t>
      </w:r>
      <w:r w:rsidR="00C95C18" w:rsidRPr="00EE2D4E">
        <w:rPr>
          <w:rFonts w:ascii="Arial" w:hAnsi="Arial" w:cs="Arial"/>
          <w:sz w:val="22"/>
          <w:szCs w:val="22"/>
          <w:rPrChange w:id="2368" w:author="Patrick Drew" w:date="2020-05-12T18:19:00Z">
            <w:rPr>
              <w:sz w:val="22"/>
              <w:szCs w:val="22"/>
            </w:rPr>
          </w:rPrChange>
        </w:rPr>
        <w:t>Imaging periods with excessive z-plane motion artifacts were excluded from analysis. A rectangular box</w:t>
      </w:r>
      <w:r w:rsidR="00435B36" w:rsidRPr="00EE2D4E">
        <w:rPr>
          <w:rFonts w:ascii="Arial" w:hAnsi="Arial" w:cs="Arial"/>
          <w:sz w:val="22"/>
          <w:szCs w:val="22"/>
          <w:rPrChange w:id="2369" w:author="Patrick Drew" w:date="2020-05-12T18:19:00Z">
            <w:rPr>
              <w:sz w:val="22"/>
              <w:szCs w:val="22"/>
            </w:rPr>
          </w:rPrChange>
        </w:rPr>
        <w:t xml:space="preserve"> was manually </w:t>
      </w:r>
      <w:r w:rsidR="00D357F2" w:rsidRPr="00EE2D4E">
        <w:rPr>
          <w:rFonts w:ascii="Arial" w:hAnsi="Arial" w:cs="Arial"/>
          <w:sz w:val="22"/>
          <w:szCs w:val="22"/>
          <w:rPrChange w:id="2370" w:author="Patrick Drew" w:date="2020-05-12T18:19:00Z">
            <w:rPr>
              <w:sz w:val="22"/>
              <w:szCs w:val="22"/>
            </w:rPr>
          </w:rPrChange>
        </w:rPr>
        <w:t xml:space="preserve">drawn around a straight, evenly-illuminated </w:t>
      </w:r>
      <w:r w:rsidR="00DF1D77" w:rsidRPr="00EE2D4E">
        <w:rPr>
          <w:rFonts w:ascii="Arial" w:hAnsi="Arial" w:cs="Arial"/>
          <w:sz w:val="22"/>
          <w:szCs w:val="22"/>
          <w:rPrChange w:id="2371" w:author="Patrick Drew" w:date="2020-05-12T18:19:00Z">
            <w:rPr>
              <w:sz w:val="22"/>
              <w:szCs w:val="22"/>
            </w:rPr>
          </w:rPrChange>
        </w:rPr>
        <w:t>segment</w:t>
      </w:r>
      <w:r w:rsidR="00D357F2" w:rsidRPr="00EE2D4E">
        <w:rPr>
          <w:rFonts w:ascii="Arial" w:hAnsi="Arial" w:cs="Arial"/>
          <w:sz w:val="22"/>
          <w:szCs w:val="22"/>
          <w:rPrChange w:id="2372" w:author="Patrick Drew" w:date="2020-05-12T18:19:00Z">
            <w:rPr>
              <w:sz w:val="22"/>
              <w:szCs w:val="22"/>
            </w:rPr>
          </w:rPrChange>
        </w:rPr>
        <w:t xml:space="preserve"> of the vessel</w:t>
      </w:r>
      <w:r w:rsidR="00DF1D77" w:rsidRPr="00EE2D4E">
        <w:rPr>
          <w:rFonts w:ascii="Arial" w:hAnsi="Arial" w:cs="Arial"/>
          <w:sz w:val="22"/>
          <w:szCs w:val="22"/>
          <w:rPrChange w:id="2373" w:author="Patrick Drew" w:date="2020-05-12T18:19:00Z">
            <w:rPr>
              <w:sz w:val="22"/>
              <w:szCs w:val="22"/>
            </w:rPr>
          </w:rPrChange>
        </w:rPr>
        <w:t xml:space="preserve"> and the pixel extensity was averaged along the long axi</w:t>
      </w:r>
      <w:r w:rsidR="00086A67" w:rsidRPr="00EE2D4E">
        <w:rPr>
          <w:rFonts w:ascii="Arial" w:hAnsi="Arial" w:cs="Arial"/>
          <w:sz w:val="22"/>
          <w:szCs w:val="22"/>
          <w:rPrChange w:id="2374" w:author="Patrick Drew" w:date="2020-05-12T18:19:00Z">
            <w:rPr>
              <w:sz w:val="22"/>
              <w:szCs w:val="22"/>
            </w:rPr>
          </w:rPrChange>
        </w:rPr>
        <w:t>s; using</w:t>
      </w:r>
      <w:r w:rsidR="00EE2F65" w:rsidRPr="00EE2D4E">
        <w:rPr>
          <w:rFonts w:ascii="Arial" w:hAnsi="Arial" w:cs="Arial"/>
          <w:sz w:val="22"/>
          <w:szCs w:val="22"/>
          <w:rPrChange w:id="2375" w:author="Patrick Drew" w:date="2020-05-12T18:19:00Z">
            <w:rPr>
              <w:sz w:val="22"/>
              <w:szCs w:val="22"/>
            </w:rPr>
          </w:rPrChange>
        </w:rPr>
        <w:t xml:space="preserve"> the pixel intensity</w:t>
      </w:r>
      <w:r w:rsidR="00DE7729" w:rsidRPr="00EE2D4E">
        <w:rPr>
          <w:rFonts w:ascii="Arial" w:hAnsi="Arial" w:cs="Arial"/>
          <w:sz w:val="22"/>
          <w:szCs w:val="22"/>
          <w:rPrChange w:id="2376" w:author="Patrick Drew" w:date="2020-05-12T18:19:00Z">
            <w:rPr>
              <w:sz w:val="22"/>
              <w:szCs w:val="22"/>
            </w:rPr>
          </w:rPrChange>
        </w:rPr>
        <w:t xml:space="preserve"> to calculate the vessel’s diameter from</w:t>
      </w:r>
      <w:r w:rsidR="00DF1D77" w:rsidRPr="00EE2D4E">
        <w:rPr>
          <w:rFonts w:ascii="Arial" w:hAnsi="Arial" w:cs="Arial"/>
          <w:sz w:val="22"/>
          <w:szCs w:val="22"/>
          <w:rPrChange w:id="2377" w:author="Patrick Drew" w:date="2020-05-12T18:19:00Z">
            <w:rPr>
              <w:sz w:val="22"/>
              <w:szCs w:val="22"/>
            </w:rPr>
          </w:rPrChange>
        </w:rPr>
        <w:t xml:space="preserve"> the full-width at half-maximum</w:t>
      </w:r>
      <w:r w:rsidR="009C0AC3" w:rsidRPr="00EE2D4E">
        <w:rPr>
          <w:rFonts w:ascii="Arial" w:hAnsi="Arial" w:cs="Arial"/>
          <w:sz w:val="22"/>
          <w:szCs w:val="22"/>
          <w:rPrChange w:id="2378" w:author="Patrick Drew" w:date="2020-05-12T18:19:00Z">
            <w:rPr>
              <w:sz w:val="22"/>
              <w:szCs w:val="22"/>
            </w:rPr>
          </w:rPrChange>
        </w:rPr>
        <w:fldChar w:fldCharType="begin" w:fldLock="1"/>
      </w:r>
      <w:r w:rsidR="007C7F71" w:rsidRPr="00EE2D4E">
        <w:rPr>
          <w:rFonts w:ascii="Arial" w:hAnsi="Arial" w:cs="Arial"/>
          <w:sz w:val="22"/>
          <w:szCs w:val="22"/>
          <w:rPrChange w:id="2379" w:author="Patrick Drew" w:date="2020-05-12T18:19:00Z">
            <w:rPr>
              <w:sz w:val="22"/>
              <w:szCs w:val="22"/>
            </w:rPr>
          </w:rPrChange>
        </w:rPr>
        <w:instrText>ADDIN CSL_CITATION {"citationItems":[{"id":"ITEM-1","itemData":{"DOI":"10.1073/pnas.1100428108","ISSN":"00278424","abstract":"Neural activity in the brain is followed by localized changes in blood flow and volume. We address the relative change in volume for arteriole vs. venous blood within primary vibrissa cortex of awake, head-fixed mice. Two-photon laser-scanning microscopywas used to measure spontaneous and sensory evoked changes in flow and volume at the level of single vessels. We find that arterioles exhibit slow (&lt;1 Hz) spontaneous increases in their diameter, as well as pronounced dilation in response to both punctate and prolonged stimulation of the contralateral vibrissae. In contrast, venules dilate only in response to prolonged stimulation.We conclude that stimulation that occurs on the time scale of natural stimuli leads to a net increase in the reservoir of arteriole blood. Thus, a \"bagpipe\" model that highlights arteriole dilation should augment the current \"balloon\" model of venous distension in the interpretation of fMRI images.","author":[{"dropping-particle":"","family":"Drew","given":"Patrick J.","non-dropping-particle":"","parse-names":false,"suffix":""},{"dropping-particle":"","family":"Shih","given":"Andy Y.","non-dropping-particle":"","parse-names":false,"suffix":""},{"dropping-particle":"","family":"Kleinfeld","given":"David","non-dropping-particle":"","parse-names":false,"suffix":""}],"container-title":"Proceedings of the National Academy of Sciences of the United States of America","id":"ITEM-1","issue":"20","issued":{"date-parts":[["2011"]]},"page":"8473-8478","title":"Fluctuating and sensory-induced vasodynamics in rodent cortex extend arteriole capacity","type":"article-journal","volume":"108"},"uris":["http://www.mendeley.com/documents/?uuid=7ecdd9a2-aa7f-43db-ad0b-dc8521c8831d"]}],"mendeley":{"formattedCitation":"(Drew et al., 2011)","plainTextFormattedCitation":"(Drew et al., 2011)","previouslyFormattedCitation":"(Drew et al., 2011)"},"properties":{"noteIndex":0},"schema":"https://github.com/citation-style-language/schema/raw/master/csl-citation.json"}</w:instrText>
      </w:r>
      <w:r w:rsidR="009C0AC3" w:rsidRPr="00EE2D4E">
        <w:rPr>
          <w:rFonts w:ascii="Arial" w:hAnsi="Arial" w:cs="Arial"/>
          <w:sz w:val="22"/>
          <w:szCs w:val="22"/>
          <w:rPrChange w:id="2380" w:author="Patrick Drew" w:date="2020-05-12T18:19:00Z">
            <w:rPr>
              <w:sz w:val="22"/>
              <w:szCs w:val="22"/>
            </w:rPr>
          </w:rPrChange>
        </w:rPr>
        <w:fldChar w:fldCharType="separate"/>
      </w:r>
      <w:r w:rsidR="004D71F8" w:rsidRPr="00EE2D4E">
        <w:rPr>
          <w:rFonts w:ascii="Arial" w:hAnsi="Arial" w:cs="Arial"/>
          <w:noProof/>
          <w:sz w:val="22"/>
          <w:szCs w:val="22"/>
          <w:rPrChange w:id="2381" w:author="Patrick Drew" w:date="2020-05-12T18:19:00Z">
            <w:rPr>
              <w:noProof/>
              <w:sz w:val="22"/>
              <w:szCs w:val="22"/>
            </w:rPr>
          </w:rPrChange>
        </w:rPr>
        <w:t>(Drew et al., 2011)</w:t>
      </w:r>
      <w:r w:rsidR="009C0AC3" w:rsidRPr="00EE2D4E">
        <w:rPr>
          <w:rFonts w:ascii="Arial" w:hAnsi="Arial" w:cs="Arial"/>
          <w:sz w:val="22"/>
          <w:szCs w:val="22"/>
          <w:rPrChange w:id="2382" w:author="Patrick Drew" w:date="2020-05-12T18:19:00Z">
            <w:rPr>
              <w:sz w:val="22"/>
              <w:szCs w:val="22"/>
            </w:rPr>
          </w:rPrChange>
        </w:rPr>
        <w:fldChar w:fldCharType="end"/>
      </w:r>
      <w:r w:rsidR="00DF1D77" w:rsidRPr="00EE2D4E">
        <w:rPr>
          <w:rFonts w:ascii="Arial" w:hAnsi="Arial" w:cs="Arial"/>
          <w:sz w:val="22"/>
          <w:szCs w:val="22"/>
          <w:rPrChange w:id="2383" w:author="Patrick Drew" w:date="2020-05-12T18:19:00Z">
            <w:rPr>
              <w:sz w:val="22"/>
              <w:szCs w:val="22"/>
            </w:rPr>
          </w:rPrChange>
        </w:rPr>
        <w:t>.</w:t>
      </w:r>
      <w:r w:rsidR="00DE7729" w:rsidRPr="00EE2D4E">
        <w:rPr>
          <w:rFonts w:ascii="Arial" w:hAnsi="Arial" w:cs="Arial"/>
          <w:sz w:val="22"/>
          <w:szCs w:val="22"/>
          <w:rPrChange w:id="2384" w:author="Patrick Drew" w:date="2020-05-12T18:19:00Z">
            <w:rPr>
              <w:sz w:val="22"/>
              <w:szCs w:val="22"/>
            </w:rPr>
          </w:rPrChange>
        </w:rPr>
        <w:t xml:space="preserve"> </w:t>
      </w:r>
      <w:r w:rsidR="00FF29D3" w:rsidRPr="00EE2D4E">
        <w:rPr>
          <w:rFonts w:ascii="Arial" w:hAnsi="Arial" w:cs="Arial"/>
          <w:sz w:val="22"/>
          <w:szCs w:val="22"/>
          <w:rPrChange w:id="2385" w:author="Patrick Drew" w:date="2020-05-12T18:19:00Z">
            <w:rPr>
              <w:sz w:val="22"/>
              <w:szCs w:val="22"/>
            </w:rPr>
          </w:rPrChange>
        </w:rPr>
        <w:t xml:space="preserve">The diameter of penetrating arterioles was calculated using the </w:t>
      </w:r>
      <w:proofErr w:type="spellStart"/>
      <w:r w:rsidR="00FF29D3" w:rsidRPr="00EE2D4E">
        <w:rPr>
          <w:rFonts w:ascii="Arial" w:hAnsi="Arial" w:cs="Arial"/>
          <w:sz w:val="22"/>
          <w:szCs w:val="22"/>
          <w:rPrChange w:id="2386" w:author="Patrick Drew" w:date="2020-05-12T18:19:00Z">
            <w:rPr>
              <w:sz w:val="22"/>
              <w:szCs w:val="22"/>
            </w:rPr>
          </w:rPrChange>
        </w:rPr>
        <w:t>thresholded</w:t>
      </w:r>
      <w:proofErr w:type="spellEnd"/>
      <w:r w:rsidR="00FF29D3" w:rsidRPr="00EE2D4E">
        <w:rPr>
          <w:rFonts w:ascii="Arial" w:hAnsi="Arial" w:cs="Arial"/>
          <w:sz w:val="22"/>
          <w:szCs w:val="22"/>
          <w:rPrChange w:id="2387" w:author="Patrick Drew" w:date="2020-05-12T18:19:00Z">
            <w:rPr>
              <w:sz w:val="22"/>
              <w:szCs w:val="22"/>
            </w:rPr>
          </w:rPrChange>
        </w:rPr>
        <w:t xml:space="preserve"> in Radon space (</w:t>
      </w:r>
      <w:proofErr w:type="spellStart"/>
      <w:r w:rsidR="00FF29D3" w:rsidRPr="00EE2D4E">
        <w:rPr>
          <w:rFonts w:ascii="Arial" w:hAnsi="Arial" w:cs="Arial"/>
          <w:sz w:val="22"/>
          <w:szCs w:val="22"/>
          <w:rPrChange w:id="2388" w:author="Patrick Drew" w:date="2020-05-12T18:19:00Z">
            <w:rPr>
              <w:sz w:val="22"/>
              <w:szCs w:val="22"/>
            </w:rPr>
          </w:rPrChange>
        </w:rPr>
        <w:t>TiRS</w:t>
      </w:r>
      <w:proofErr w:type="spellEnd"/>
      <w:r w:rsidR="00FF29D3" w:rsidRPr="00EE2D4E">
        <w:rPr>
          <w:rFonts w:ascii="Arial" w:hAnsi="Arial" w:cs="Arial"/>
          <w:sz w:val="22"/>
          <w:szCs w:val="22"/>
          <w:rPrChange w:id="2389" w:author="Patrick Drew" w:date="2020-05-12T18:19:00Z">
            <w:rPr>
              <w:sz w:val="22"/>
              <w:szCs w:val="22"/>
            </w:rPr>
          </w:rPrChange>
        </w:rPr>
        <w:t>) algorithm</w:t>
      </w:r>
      <w:r w:rsidR="00865601" w:rsidRPr="00EE2D4E">
        <w:rPr>
          <w:rFonts w:ascii="Arial" w:hAnsi="Arial" w:cs="Arial"/>
          <w:sz w:val="22"/>
          <w:szCs w:val="22"/>
          <w:rPrChange w:id="2390" w:author="Patrick Drew" w:date="2020-05-12T18:19:00Z">
            <w:rPr>
              <w:sz w:val="22"/>
              <w:szCs w:val="22"/>
            </w:rPr>
          </w:rPrChange>
        </w:rPr>
        <w:t>.</w:t>
      </w:r>
      <w:r w:rsidR="0000776F" w:rsidRPr="00EE2D4E">
        <w:rPr>
          <w:rFonts w:ascii="Arial" w:hAnsi="Arial" w:cs="Arial"/>
          <w:sz w:val="22"/>
          <w:szCs w:val="22"/>
          <w:rPrChange w:id="2391" w:author="Patrick Drew" w:date="2020-05-12T18:19:00Z">
            <w:rPr>
              <w:sz w:val="22"/>
              <w:szCs w:val="22"/>
            </w:rPr>
          </w:rPrChange>
        </w:rPr>
        <w:fldChar w:fldCharType="begin" w:fldLock="1"/>
      </w:r>
      <w:r w:rsidR="007C7F71" w:rsidRPr="00EE2D4E">
        <w:rPr>
          <w:rFonts w:ascii="Arial" w:hAnsi="Arial" w:cs="Arial"/>
          <w:sz w:val="22"/>
          <w:szCs w:val="22"/>
          <w:rPrChange w:id="2392" w:author="Patrick Drew" w:date="2020-05-12T18:19:00Z">
            <w:rPr>
              <w:sz w:val="22"/>
              <w:szCs w:val="22"/>
            </w:rPr>
          </w:rPrChange>
        </w:rPr>
        <w:instrText>ADDIN CSL_CITATION {"citationItems":[{"id":"ITEM-1","itemData":{"DOI":"10.1016/j.neuroimage.2015.04.054","ISSN":"10959572","abstract":"Understanding the spatial dynamics of dilation in the cerebral vasculature is essential for deciphering the vascular basis of hemodynamic signals in the brain. We used two-photon microscopy to image neural activity and vascular dynamics in the somatosensory cortex of awake behaving mice during voluntary locomotion. Arterial dilations within the histologically-defined forelimb/hindlimb (FL/HL) representation were larger than arterial dilations in the somatosensory cortex immediately outside the FL/HL representation, demonstrating that the vascular response during natural behaviors was spatially localized. Surprisingly, we found that locomotion drove dilations in surface vessels that were nearly three times the amplitude of intracortical vessel dilations. The smaller dilations of the intracortical arterioles were not due to saturation of dilation. Anatomical imaging revealed that, unlike surface vessels, intracortical vessels were tightly enclosed by brain tissue. A mathematical model showed that mechanical restriction by the brain tissue surrounding intracortical vessels could account for the reduced amplitude of intracortical vessel dilation relative to surface vessels. Thus, under normal conditions, the mechanical properties of the brain may play an important role in sculpting the laminar differences of hemodynamic responses.","author":[{"dropping-particle":"","family":"Gao","given":"Yu Rong","non-dropping-particle":"","parse-names":false,"suffix":""},{"dropping-particle":"","family":"Greene","given":"Stephanie E.","non-dropping-particle":"","parse-names":false,"suffix":""},{"dropping-particle":"","family":"Drew","given":"Patrick J.","non-dropping-particle":"","parse-names":false,"suffix":""}],"container-title":"NeuroImage","id":"ITEM-1","issued":{"date-parts":[["2015"]]},"page":"162-176","publisher":"Elsevier B.V.","title":"Mechanical restriction of intracortical vessel dilation by brain tissue sculpts the hemodynamic response","type":"article-journal","volume":"115"},"uris":["http://www.mendeley.com/documents/?uuid=d28c1b36-a161-4e76-8b8c-70c48c107659"]},{"id":"ITEM-2","itemData":{"DOI":"10.1038/jcbfm.2014.67","ISSN":"15597016","abstract":"The cross-sectional area of a blood vessel determines its resistance, and thus is a regulator of local blood flow. However, the cross-sections of penetrating vessels in the cortex can be non-circular, and dilation and constriction can change the shape of the vessels. We show that observed vessel shape changes can introduce large errors in flux calculations when using a single diameter measurement. Because of these shape changes, typical diameter measurement approaches, such as the full-width at half-maximum (FWHM) that depend on a single diameter axis will generate erroneous results, especially when calculating flux. Here, we present an automated method - thresholding in Radon space (TiRS) - for determining the cross-sectional area of a convex object, such as a penetrating vessel observed with two-photon laser scanning microscopy (2PLSM). The thresholded image is transformed back to image space and contiguous pixels are segmented. The TiRS method is analogous to taking the FWHM across multiple axes and is more robust to noise and shape changes than FWHM and thresholding methods. We demonstrate the superior precision of the TiRS method with in vivo 2PLSM measurements of vessel diameter. © 2014 ISCBFM.","author":[{"dropping-particle":"","family":"Gao","given":"Yu Rong","non-dropping-particle":"","parse-names":false,"suffix":""},{"dropping-particle":"","family":"Drew","given":"Patrick J.","non-dropping-particle":"","parse-names":false,"suffix":""}],"container-title":"Journal of Cerebral Blood Flow and Metabolism","id":"ITEM-2","issue":"7","issued":{"date-parts":[["2014"]]},"page":"1180-1187","title":"Determination of vessel cross-sectional area by thresholding in Radon space","type":"article-journal","volume":"34"},"uris":["http://www.mendeley.com/documents/?uuid=3ec186ed-fd64-49f6-aec6-4de4a5391a7c"]}],"mendeley":{"formattedCitation":"(Gao and Drew, 2014; Gao et al., 2015)","plainTextFormattedCitation":"(Gao and Drew, 2014; Gao et al., 2015)","previouslyFormattedCitation":"(Gao and Drew, 2014; Gao et al., 2015)"},"properties":{"noteIndex":0},"schema":"https://github.com/citation-style-language/schema/raw/master/csl-citation.json"}</w:instrText>
      </w:r>
      <w:r w:rsidR="0000776F" w:rsidRPr="00EE2D4E">
        <w:rPr>
          <w:rFonts w:ascii="Arial" w:hAnsi="Arial" w:cs="Arial"/>
          <w:sz w:val="22"/>
          <w:szCs w:val="22"/>
          <w:rPrChange w:id="2393" w:author="Patrick Drew" w:date="2020-05-12T18:19:00Z">
            <w:rPr>
              <w:sz w:val="22"/>
              <w:szCs w:val="22"/>
            </w:rPr>
          </w:rPrChange>
        </w:rPr>
        <w:fldChar w:fldCharType="separate"/>
      </w:r>
      <w:r w:rsidR="004D71F8" w:rsidRPr="00EE2D4E">
        <w:rPr>
          <w:rFonts w:ascii="Arial" w:hAnsi="Arial" w:cs="Arial"/>
          <w:noProof/>
          <w:sz w:val="22"/>
          <w:szCs w:val="22"/>
          <w:rPrChange w:id="2394" w:author="Patrick Drew" w:date="2020-05-12T18:19:00Z">
            <w:rPr>
              <w:noProof/>
              <w:sz w:val="22"/>
              <w:szCs w:val="22"/>
            </w:rPr>
          </w:rPrChange>
        </w:rPr>
        <w:t>(Gao and Drew, 2014; Gao et al., 2015)</w:t>
      </w:r>
      <w:r w:rsidR="0000776F" w:rsidRPr="00EE2D4E">
        <w:rPr>
          <w:rFonts w:ascii="Arial" w:hAnsi="Arial" w:cs="Arial"/>
          <w:sz w:val="22"/>
          <w:szCs w:val="22"/>
          <w:rPrChange w:id="2395" w:author="Patrick Drew" w:date="2020-05-12T18:19:00Z">
            <w:rPr>
              <w:sz w:val="22"/>
              <w:szCs w:val="22"/>
            </w:rPr>
          </w:rPrChange>
        </w:rPr>
        <w:fldChar w:fldCharType="end"/>
      </w:r>
      <w:r w:rsidR="00865601" w:rsidRPr="00EE2D4E">
        <w:rPr>
          <w:rFonts w:ascii="Arial" w:hAnsi="Arial" w:cs="Arial"/>
          <w:sz w:val="22"/>
          <w:szCs w:val="22"/>
          <w:rPrChange w:id="2396" w:author="Patrick Drew" w:date="2020-05-12T18:19:00Z">
            <w:rPr>
              <w:sz w:val="22"/>
              <w:szCs w:val="22"/>
            </w:rPr>
          </w:rPrChange>
        </w:rPr>
        <w:t xml:space="preserve"> </w:t>
      </w:r>
    </w:p>
    <w:p w14:paraId="382C66DB" w14:textId="4CA503FB" w:rsidR="00440A84" w:rsidRPr="00EE2D4E" w:rsidRDefault="00440A84">
      <w:pPr>
        <w:widowControl w:val="0"/>
        <w:autoSpaceDE w:val="0"/>
        <w:autoSpaceDN w:val="0"/>
        <w:adjustRightInd w:val="0"/>
        <w:spacing w:line="360" w:lineRule="auto"/>
        <w:contextualSpacing/>
        <w:jc w:val="both"/>
        <w:rPr>
          <w:rFonts w:ascii="Arial" w:hAnsi="Arial" w:cs="Arial"/>
          <w:sz w:val="22"/>
          <w:szCs w:val="22"/>
          <w:rPrChange w:id="2397" w:author="Patrick Drew" w:date="2020-05-12T18:19:00Z">
            <w:rPr>
              <w:sz w:val="22"/>
              <w:szCs w:val="22"/>
            </w:rPr>
          </w:rPrChange>
        </w:rPr>
        <w:pPrChange w:id="2398" w:author="Patrick Drew" w:date="2020-05-12T18:16:00Z">
          <w:pPr>
            <w:widowControl w:val="0"/>
            <w:autoSpaceDE w:val="0"/>
            <w:autoSpaceDN w:val="0"/>
            <w:adjustRightInd w:val="0"/>
            <w:contextualSpacing/>
            <w:jc w:val="both"/>
          </w:pPr>
        </w:pPrChange>
      </w:pPr>
    </w:p>
    <w:p w14:paraId="7196834E" w14:textId="0A593F1C" w:rsidR="00440A84" w:rsidRPr="00EE2D4E" w:rsidRDefault="00440A84">
      <w:pPr>
        <w:widowControl w:val="0"/>
        <w:autoSpaceDE w:val="0"/>
        <w:autoSpaceDN w:val="0"/>
        <w:adjustRightInd w:val="0"/>
        <w:spacing w:line="360" w:lineRule="auto"/>
        <w:contextualSpacing/>
        <w:jc w:val="both"/>
        <w:rPr>
          <w:rFonts w:ascii="Arial" w:hAnsi="Arial" w:cs="Arial"/>
          <w:sz w:val="22"/>
          <w:szCs w:val="22"/>
          <w:rPrChange w:id="2399" w:author="Patrick Drew" w:date="2020-05-12T18:19:00Z">
            <w:rPr>
              <w:sz w:val="22"/>
              <w:szCs w:val="22"/>
            </w:rPr>
          </w:rPrChange>
        </w:rPr>
        <w:pPrChange w:id="2400"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401" w:author="Patrick Drew" w:date="2020-05-12T18:19:00Z">
            <w:rPr>
              <w:i/>
              <w:iCs/>
              <w:sz w:val="22"/>
              <w:szCs w:val="22"/>
            </w:rPr>
          </w:rPrChange>
        </w:rPr>
        <w:t xml:space="preserve">Whisker motion quantification. </w:t>
      </w:r>
      <w:r w:rsidR="00B87DD9" w:rsidRPr="00EE2D4E">
        <w:rPr>
          <w:rFonts w:ascii="Arial" w:hAnsi="Arial" w:cs="Arial"/>
          <w:sz w:val="22"/>
          <w:szCs w:val="22"/>
          <w:rPrChange w:id="2402" w:author="Patrick Drew" w:date="2020-05-12T18:19:00Z">
            <w:rPr>
              <w:sz w:val="22"/>
              <w:szCs w:val="22"/>
            </w:rPr>
          </w:rPrChange>
        </w:rPr>
        <w:t>Images of the mouse’s whiskers were converted into a relative position (angle) by applying the Radon transform</w:t>
      </w:r>
      <w:r w:rsidR="00B13CEA" w:rsidRPr="00EE2D4E">
        <w:rPr>
          <w:rFonts w:ascii="Arial" w:hAnsi="Arial" w:cs="Arial"/>
          <w:sz w:val="22"/>
          <w:szCs w:val="22"/>
          <w:rPrChange w:id="2403" w:author="Patrick Drew" w:date="2020-05-12T18:19:00Z">
            <w:rPr>
              <w:sz w:val="22"/>
              <w:szCs w:val="22"/>
            </w:rPr>
          </w:rPrChange>
        </w:rPr>
        <w:t xml:space="preserve"> (</w:t>
      </w:r>
      <w:proofErr w:type="spellStart"/>
      <w:r w:rsidR="00B13CEA" w:rsidRPr="00EE2D4E">
        <w:rPr>
          <w:rFonts w:ascii="Arial" w:hAnsi="Arial" w:cs="Arial"/>
          <w:sz w:val="22"/>
          <w:szCs w:val="22"/>
          <w:rPrChange w:id="2404" w:author="Patrick Drew" w:date="2020-05-12T18:19:00Z">
            <w:rPr>
              <w:sz w:val="22"/>
              <w:szCs w:val="22"/>
            </w:rPr>
          </w:rPrChange>
        </w:rPr>
        <w:t>Matlab</w:t>
      </w:r>
      <w:proofErr w:type="spellEnd"/>
      <w:r w:rsidR="00B13CEA" w:rsidRPr="00EE2D4E">
        <w:rPr>
          <w:rFonts w:ascii="Arial" w:hAnsi="Arial" w:cs="Arial"/>
          <w:sz w:val="22"/>
          <w:szCs w:val="22"/>
          <w:rPrChange w:id="2405" w:author="Patrick Drew" w:date="2020-05-12T18:19:00Z">
            <w:rPr>
              <w:sz w:val="22"/>
              <w:szCs w:val="22"/>
            </w:rPr>
          </w:rPrChange>
        </w:rPr>
        <w:t xml:space="preserve"> function(s): radon)</w:t>
      </w:r>
      <w:r w:rsidR="00B87DD9" w:rsidRPr="00EE2D4E">
        <w:rPr>
          <w:rFonts w:ascii="Arial" w:hAnsi="Arial" w:cs="Arial"/>
          <w:sz w:val="22"/>
          <w:szCs w:val="22"/>
          <w:rPrChange w:id="2406" w:author="Patrick Drew" w:date="2020-05-12T18:19:00Z">
            <w:rPr>
              <w:sz w:val="22"/>
              <w:szCs w:val="22"/>
            </w:rPr>
          </w:rPrChange>
        </w:rPr>
        <w:t>.</w:t>
      </w:r>
      <w:r w:rsidR="00835B45" w:rsidRPr="00EE2D4E">
        <w:rPr>
          <w:rFonts w:ascii="Arial" w:hAnsi="Arial" w:cs="Arial"/>
          <w:sz w:val="22"/>
          <w:szCs w:val="22"/>
          <w:rPrChange w:id="2407" w:author="Patrick Drew" w:date="2020-05-12T18:19:00Z">
            <w:rPr>
              <w:sz w:val="22"/>
              <w:szCs w:val="22"/>
            </w:rPr>
          </w:rPrChange>
        </w:rPr>
        <w:t xml:space="preserve"> The peaks of the sinogram corresponded to </w:t>
      </w:r>
      <w:r w:rsidR="00910777" w:rsidRPr="00EE2D4E">
        <w:rPr>
          <w:rFonts w:ascii="Arial" w:hAnsi="Arial" w:cs="Arial"/>
          <w:sz w:val="22"/>
          <w:szCs w:val="22"/>
          <w:rPrChange w:id="2408" w:author="Patrick Drew" w:date="2020-05-12T18:19:00Z">
            <w:rPr>
              <w:sz w:val="22"/>
              <w:szCs w:val="22"/>
            </w:rPr>
          </w:rPrChange>
        </w:rPr>
        <w:t xml:space="preserve">the </w:t>
      </w:r>
      <w:r w:rsidR="00835B45" w:rsidRPr="00EE2D4E">
        <w:rPr>
          <w:rFonts w:ascii="Arial" w:hAnsi="Arial" w:cs="Arial"/>
          <w:sz w:val="22"/>
          <w:szCs w:val="22"/>
          <w:rPrChange w:id="2409" w:author="Patrick Drew" w:date="2020-05-12T18:19:00Z">
            <w:rPr>
              <w:sz w:val="22"/>
              <w:szCs w:val="22"/>
            </w:rPr>
          </w:rPrChange>
        </w:rPr>
        <w:t xml:space="preserve">position and the angle </w:t>
      </w:r>
      <w:r w:rsidR="00910777" w:rsidRPr="00EE2D4E">
        <w:rPr>
          <w:rFonts w:ascii="Arial" w:hAnsi="Arial" w:cs="Arial"/>
          <w:sz w:val="22"/>
          <w:szCs w:val="22"/>
          <w:rPrChange w:id="2410" w:author="Patrick Drew" w:date="2020-05-12T18:19:00Z">
            <w:rPr>
              <w:sz w:val="22"/>
              <w:szCs w:val="22"/>
            </w:rPr>
          </w:rPrChange>
        </w:rPr>
        <w:t xml:space="preserve">of the whiskers in the image. The average whisker angle </w:t>
      </w:r>
      <w:r w:rsidR="004448C0" w:rsidRPr="00EE2D4E">
        <w:rPr>
          <w:rFonts w:ascii="Arial" w:hAnsi="Arial" w:cs="Arial"/>
          <w:sz w:val="22"/>
          <w:szCs w:val="22"/>
          <w:rPrChange w:id="2411" w:author="Patrick Drew" w:date="2020-05-12T18:19:00Z">
            <w:rPr>
              <w:sz w:val="22"/>
              <w:szCs w:val="22"/>
            </w:rPr>
          </w:rPrChange>
        </w:rPr>
        <w:t>was extracted as the angle of the sinogram with the largest variance in the position dimension</w:t>
      </w:r>
      <w:r w:rsidR="005F7C30" w:rsidRPr="00EE2D4E">
        <w:rPr>
          <w:rFonts w:ascii="Arial" w:hAnsi="Arial" w:cs="Arial"/>
          <w:sz w:val="22"/>
          <w:szCs w:val="22"/>
          <w:rPrChange w:id="2412" w:author="Patrick Drew" w:date="2020-05-12T18:19:00Z">
            <w:rPr>
              <w:sz w:val="22"/>
              <w:szCs w:val="22"/>
            </w:rPr>
          </w:rPrChange>
        </w:rPr>
        <w:t>.</w:t>
      </w:r>
      <w:r w:rsidR="00B07431" w:rsidRPr="00EE2D4E">
        <w:rPr>
          <w:rFonts w:ascii="Arial" w:hAnsi="Arial" w:cs="Arial"/>
          <w:sz w:val="22"/>
          <w:szCs w:val="22"/>
          <w:rPrChange w:id="2413" w:author="Patrick Drew" w:date="2020-05-12T18:19:00Z">
            <w:rPr>
              <w:sz w:val="22"/>
              <w:szCs w:val="22"/>
            </w:rPr>
          </w:rPrChange>
        </w:rPr>
        <w:fldChar w:fldCharType="begin" w:fldLock="1"/>
      </w:r>
      <w:r w:rsidR="007C7F71" w:rsidRPr="00EE2D4E">
        <w:rPr>
          <w:rFonts w:ascii="Arial" w:hAnsi="Arial" w:cs="Arial"/>
          <w:sz w:val="22"/>
          <w:szCs w:val="22"/>
          <w:rPrChange w:id="2414" w:author="Patrick Drew" w:date="2020-05-12T18:19:00Z">
            <w:rPr>
              <w:sz w:val="22"/>
              <w:szCs w:val="22"/>
            </w:rPr>
          </w:rPrChange>
        </w:rPr>
        <w:instrText>ADDIN CSL_CITATION {"citationItems":[{"id":"ITEM-1","itemData":{"DOI":"10.1007/s10827-009-0159-1","ISSN":"09295313","abstract":"Laser-scanning methods are a means to observe streaming particles, such as the flow of red blood cells in a blood vessel. Typically, particle velocity is extracted from images formed from cyclically repeated line-scan data that is obtained along the center-line of the vessel; motion leads to streaks whose angle is a function of the velocity. Past methods made use of shearing or rotation of the images and a Singular Value Decomposition (SVD) to automatically estimate the average velocity in a temporal window of data. Here we present an alternative method that makes use of the Radon transform to calculate the velocity of streaming particles. We show that this method is over an order of magnitude faster than the SVD-based algorithm and is more robust to noise. © 2009 Springer Science+Business Media, LLC.","author":[{"dropping-particle":"","family":"Drew","given":"Patrick J.","non-dropping-particle":"","parse-names":false,"suffix":""},{"dropping-particle":"","family":"Blinder","given":"Pablo","non-dropping-particle":"","parse-names":false,"suffix":""},{"dropping-particle":"","family":"Cauwenberghs","given":"Gert","non-dropping-particle":"","parse-names":false,"suffix":""},{"dropping-particle":"","family":"Shih","given":"Andy Y.","non-dropping-particle":"","parse-names":false,"suffix":""},{"dropping-particle":"","family":"Kleinfeld","given":"David","non-dropping-particle":"","parse-names":false,"suffix":""}],"container-title":"Journal of Computational Neuroscience","id":"ITEM-1","issue":"1-2","issued":{"date-parts":[["2010"]]},"page":"5-11","title":"Rapid determination of particle velocity from space-time images using the Radon transform","type":"article-journal","volume":"29"},"uris":["http://www.mendeley.com/documents/?uuid=102b51a4-006e-4a26-9209-ffa346db736c"]}],"mendeley":{"formattedCitation":"(Drew et al., 2010b)","plainTextFormattedCitation":"(Drew et al., 2010b)","previouslyFormattedCitation":"(Drew et al., 2010b)"},"properties":{"noteIndex":0},"schema":"https://github.com/citation-style-language/schema/raw/master/csl-citation.json"}</w:instrText>
      </w:r>
      <w:r w:rsidR="00B07431" w:rsidRPr="00EE2D4E">
        <w:rPr>
          <w:rFonts w:ascii="Arial" w:hAnsi="Arial" w:cs="Arial"/>
          <w:sz w:val="22"/>
          <w:szCs w:val="22"/>
          <w:rPrChange w:id="2415" w:author="Patrick Drew" w:date="2020-05-12T18:19:00Z">
            <w:rPr>
              <w:sz w:val="22"/>
              <w:szCs w:val="22"/>
            </w:rPr>
          </w:rPrChange>
        </w:rPr>
        <w:fldChar w:fldCharType="separate"/>
      </w:r>
      <w:r w:rsidR="004D71F8" w:rsidRPr="00EE2D4E">
        <w:rPr>
          <w:rFonts w:ascii="Arial" w:hAnsi="Arial" w:cs="Arial"/>
          <w:noProof/>
          <w:sz w:val="22"/>
          <w:szCs w:val="22"/>
          <w:rPrChange w:id="2416" w:author="Patrick Drew" w:date="2020-05-12T18:19:00Z">
            <w:rPr>
              <w:noProof/>
              <w:sz w:val="22"/>
              <w:szCs w:val="22"/>
            </w:rPr>
          </w:rPrChange>
        </w:rPr>
        <w:t>(Drew et al., 2010b)</w:t>
      </w:r>
      <w:r w:rsidR="00B07431" w:rsidRPr="00EE2D4E">
        <w:rPr>
          <w:rFonts w:ascii="Arial" w:hAnsi="Arial" w:cs="Arial"/>
          <w:sz w:val="22"/>
          <w:szCs w:val="22"/>
          <w:rPrChange w:id="2417" w:author="Patrick Drew" w:date="2020-05-12T18:19:00Z">
            <w:rPr>
              <w:sz w:val="22"/>
              <w:szCs w:val="22"/>
            </w:rPr>
          </w:rPrChange>
        </w:rPr>
        <w:fldChar w:fldCharType="end"/>
      </w:r>
      <w:r w:rsidR="005F7C30" w:rsidRPr="00EE2D4E">
        <w:rPr>
          <w:rFonts w:ascii="Arial" w:hAnsi="Arial" w:cs="Arial"/>
          <w:sz w:val="22"/>
          <w:szCs w:val="22"/>
          <w:rPrChange w:id="2418" w:author="Patrick Drew" w:date="2020-05-12T18:19:00Z">
            <w:rPr>
              <w:sz w:val="22"/>
              <w:szCs w:val="22"/>
            </w:rPr>
          </w:rPrChange>
        </w:rPr>
        <w:t xml:space="preserve"> </w:t>
      </w:r>
      <w:r w:rsidR="00C449D1" w:rsidRPr="00EE2D4E">
        <w:rPr>
          <w:rFonts w:ascii="Arial" w:hAnsi="Arial" w:cs="Arial"/>
          <w:sz w:val="22"/>
          <w:szCs w:val="22"/>
          <w:rPrChange w:id="2419" w:author="Patrick Drew" w:date="2020-05-12T18:19:00Z">
            <w:rPr>
              <w:sz w:val="22"/>
              <w:szCs w:val="22"/>
            </w:rPr>
          </w:rPrChange>
        </w:rPr>
        <w:t xml:space="preserve">Any camera frames that were lost dropped during data acquisition were patched at their </w:t>
      </w:r>
      <w:r w:rsidR="007551B9" w:rsidRPr="00EE2D4E">
        <w:rPr>
          <w:rFonts w:ascii="Arial" w:hAnsi="Arial" w:cs="Arial"/>
          <w:sz w:val="22"/>
          <w:szCs w:val="22"/>
          <w:rPrChange w:id="2420" w:author="Patrick Drew" w:date="2020-05-12T18:19:00Z">
            <w:rPr>
              <w:sz w:val="22"/>
              <w:szCs w:val="22"/>
            </w:rPr>
          </w:rPrChange>
        </w:rPr>
        <w:t>approximate</w:t>
      </w:r>
      <w:r w:rsidR="00C449D1" w:rsidRPr="00EE2D4E">
        <w:rPr>
          <w:rFonts w:ascii="Arial" w:hAnsi="Arial" w:cs="Arial"/>
          <w:sz w:val="22"/>
          <w:szCs w:val="22"/>
          <w:rPrChange w:id="2421" w:author="Patrick Drew" w:date="2020-05-12T18:19:00Z">
            <w:rPr>
              <w:sz w:val="22"/>
              <w:szCs w:val="22"/>
            </w:rPr>
          </w:rPrChange>
        </w:rPr>
        <w:t xml:space="preserve"> location using inward linear interpolation between adjacent events. </w:t>
      </w:r>
      <w:r w:rsidR="005F7C30" w:rsidRPr="00EE2D4E">
        <w:rPr>
          <w:rFonts w:ascii="Arial" w:hAnsi="Arial" w:cs="Arial"/>
          <w:sz w:val="22"/>
          <w:szCs w:val="22"/>
          <w:rPrChange w:id="2422" w:author="Patrick Drew" w:date="2020-05-12T18:19:00Z">
            <w:rPr>
              <w:sz w:val="22"/>
              <w:szCs w:val="22"/>
            </w:rPr>
          </w:rPrChange>
        </w:rPr>
        <w:t xml:space="preserve">Whisker angle was digitally low-pass filtered </w:t>
      </w:r>
      <w:proofErr w:type="gramStart"/>
      <w:r w:rsidR="005F7C30" w:rsidRPr="00EE2D4E">
        <w:rPr>
          <w:rFonts w:ascii="Arial" w:hAnsi="Arial" w:cs="Arial"/>
          <w:sz w:val="22"/>
          <w:szCs w:val="22"/>
          <w:rPrChange w:id="2423" w:author="Patrick Drew" w:date="2020-05-12T18:19:00Z">
            <w:rPr>
              <w:sz w:val="22"/>
              <w:szCs w:val="22"/>
            </w:rPr>
          </w:rPrChange>
        </w:rPr>
        <w:t>( &lt;</w:t>
      </w:r>
      <w:proofErr w:type="gramEnd"/>
      <w:r w:rsidR="005F7C30" w:rsidRPr="00EE2D4E">
        <w:rPr>
          <w:rFonts w:ascii="Arial" w:hAnsi="Arial" w:cs="Arial"/>
          <w:sz w:val="22"/>
          <w:szCs w:val="22"/>
          <w:rPrChange w:id="2424" w:author="Patrick Drew" w:date="2020-05-12T18:19:00Z">
            <w:rPr>
              <w:sz w:val="22"/>
              <w:szCs w:val="22"/>
            </w:rPr>
          </w:rPrChange>
        </w:rPr>
        <w:t xml:space="preserve"> </w:t>
      </w:r>
      <w:r w:rsidR="002D1552" w:rsidRPr="00EE2D4E">
        <w:rPr>
          <w:rFonts w:ascii="Arial" w:hAnsi="Arial" w:cs="Arial"/>
          <w:sz w:val="22"/>
          <w:szCs w:val="22"/>
          <w:rPrChange w:id="2425" w:author="Patrick Drew" w:date="2020-05-12T18:19:00Z">
            <w:rPr>
              <w:sz w:val="22"/>
              <w:szCs w:val="22"/>
            </w:rPr>
          </w:rPrChange>
        </w:rPr>
        <w:t>2</w:t>
      </w:r>
      <w:r w:rsidR="005F7C30" w:rsidRPr="00EE2D4E">
        <w:rPr>
          <w:rFonts w:ascii="Arial" w:hAnsi="Arial" w:cs="Arial"/>
          <w:sz w:val="22"/>
          <w:szCs w:val="22"/>
          <w:rPrChange w:id="2426" w:author="Patrick Drew" w:date="2020-05-12T18:19:00Z">
            <w:rPr>
              <w:sz w:val="22"/>
              <w:szCs w:val="22"/>
            </w:rPr>
          </w:rPrChange>
        </w:rPr>
        <w:t xml:space="preserve">0 Hz) using a </w:t>
      </w:r>
      <w:r w:rsidR="002D1552" w:rsidRPr="00EE2D4E">
        <w:rPr>
          <w:rFonts w:ascii="Arial" w:hAnsi="Arial" w:cs="Arial"/>
          <w:sz w:val="22"/>
          <w:szCs w:val="22"/>
          <w:rPrChange w:id="2427" w:author="Patrick Drew" w:date="2020-05-12T18:19:00Z">
            <w:rPr>
              <w:sz w:val="22"/>
              <w:szCs w:val="22"/>
            </w:rPr>
          </w:rPrChange>
        </w:rPr>
        <w:t>second</w:t>
      </w:r>
      <w:r w:rsidR="005F7C30" w:rsidRPr="00EE2D4E">
        <w:rPr>
          <w:rFonts w:ascii="Arial" w:hAnsi="Arial" w:cs="Arial"/>
          <w:sz w:val="22"/>
          <w:szCs w:val="22"/>
          <w:rPrChange w:id="2428" w:author="Patrick Drew" w:date="2020-05-12T18:19:00Z">
            <w:rPr>
              <w:sz w:val="22"/>
              <w:szCs w:val="22"/>
            </w:rPr>
          </w:rPrChange>
        </w:rPr>
        <w:t>-orde</w:t>
      </w:r>
      <w:r w:rsidR="00E77BD1" w:rsidRPr="00EE2D4E">
        <w:rPr>
          <w:rFonts w:ascii="Arial" w:hAnsi="Arial" w:cs="Arial"/>
          <w:sz w:val="22"/>
          <w:szCs w:val="22"/>
          <w:rPrChange w:id="2429" w:author="Patrick Drew" w:date="2020-05-12T18:19:00Z">
            <w:rPr>
              <w:sz w:val="22"/>
              <w:szCs w:val="22"/>
            </w:rPr>
          </w:rPrChange>
        </w:rPr>
        <w:t>r Butterworth filter</w:t>
      </w:r>
      <w:r w:rsidR="00756A02" w:rsidRPr="00EE2D4E">
        <w:rPr>
          <w:rFonts w:ascii="Arial" w:hAnsi="Arial" w:cs="Arial"/>
          <w:sz w:val="22"/>
          <w:szCs w:val="22"/>
          <w:rPrChange w:id="2430" w:author="Patrick Drew" w:date="2020-05-12T18:19:00Z">
            <w:rPr>
              <w:sz w:val="22"/>
              <w:szCs w:val="22"/>
            </w:rPr>
          </w:rPrChange>
        </w:rPr>
        <w:t xml:space="preserve"> and then resampled down to 30 Hz</w:t>
      </w:r>
      <w:r w:rsidR="00B13CEA" w:rsidRPr="00EE2D4E">
        <w:rPr>
          <w:rFonts w:ascii="Arial" w:hAnsi="Arial" w:cs="Arial"/>
          <w:sz w:val="22"/>
          <w:szCs w:val="22"/>
          <w:rPrChange w:id="2431" w:author="Patrick Drew" w:date="2020-05-12T18:19:00Z">
            <w:rPr>
              <w:sz w:val="22"/>
              <w:szCs w:val="22"/>
            </w:rPr>
          </w:rPrChange>
        </w:rPr>
        <w:t xml:space="preserve"> (</w:t>
      </w:r>
      <w:proofErr w:type="spellStart"/>
      <w:r w:rsidR="00B13CEA" w:rsidRPr="00EE2D4E">
        <w:rPr>
          <w:rFonts w:ascii="Arial" w:hAnsi="Arial" w:cs="Arial"/>
          <w:sz w:val="22"/>
          <w:szCs w:val="22"/>
          <w:rPrChange w:id="2432" w:author="Patrick Drew" w:date="2020-05-12T18:19:00Z">
            <w:rPr>
              <w:sz w:val="22"/>
              <w:szCs w:val="22"/>
            </w:rPr>
          </w:rPrChange>
        </w:rPr>
        <w:t>Matlab</w:t>
      </w:r>
      <w:proofErr w:type="spellEnd"/>
      <w:r w:rsidR="00B13CEA" w:rsidRPr="00EE2D4E">
        <w:rPr>
          <w:rFonts w:ascii="Arial" w:hAnsi="Arial" w:cs="Arial"/>
          <w:sz w:val="22"/>
          <w:szCs w:val="22"/>
          <w:rPrChange w:id="2433" w:author="Patrick Drew" w:date="2020-05-12T18:19:00Z">
            <w:rPr>
              <w:sz w:val="22"/>
              <w:szCs w:val="22"/>
            </w:rPr>
          </w:rPrChange>
        </w:rPr>
        <w:t xml:space="preserve"> function(s): butter, zp2sos, </w:t>
      </w:r>
      <w:proofErr w:type="spellStart"/>
      <w:r w:rsidR="00B13CEA" w:rsidRPr="00EE2D4E">
        <w:rPr>
          <w:rFonts w:ascii="Arial" w:hAnsi="Arial" w:cs="Arial"/>
          <w:sz w:val="22"/>
          <w:szCs w:val="22"/>
          <w:rPrChange w:id="2434" w:author="Patrick Drew" w:date="2020-05-12T18:19:00Z">
            <w:rPr>
              <w:sz w:val="22"/>
              <w:szCs w:val="22"/>
            </w:rPr>
          </w:rPrChange>
        </w:rPr>
        <w:t>filtfilt</w:t>
      </w:r>
      <w:proofErr w:type="spellEnd"/>
      <w:r w:rsidR="00B13CEA" w:rsidRPr="00EE2D4E">
        <w:rPr>
          <w:rFonts w:ascii="Arial" w:hAnsi="Arial" w:cs="Arial"/>
          <w:sz w:val="22"/>
          <w:szCs w:val="22"/>
          <w:rPrChange w:id="2435" w:author="Patrick Drew" w:date="2020-05-12T18:19:00Z">
            <w:rPr>
              <w:sz w:val="22"/>
              <w:szCs w:val="22"/>
            </w:rPr>
          </w:rPrChange>
        </w:rPr>
        <w:t>, resample)</w:t>
      </w:r>
      <w:r w:rsidR="00E77BD1" w:rsidRPr="00EE2D4E">
        <w:rPr>
          <w:rFonts w:ascii="Arial" w:hAnsi="Arial" w:cs="Arial"/>
          <w:sz w:val="22"/>
          <w:szCs w:val="22"/>
          <w:rPrChange w:id="2436" w:author="Patrick Drew" w:date="2020-05-12T18:19:00Z">
            <w:rPr>
              <w:sz w:val="22"/>
              <w:szCs w:val="22"/>
            </w:rPr>
          </w:rPrChange>
        </w:rPr>
        <w:t xml:space="preserve">. </w:t>
      </w:r>
      <w:r w:rsidR="009516CB" w:rsidRPr="00EE2D4E">
        <w:rPr>
          <w:rFonts w:ascii="Arial" w:hAnsi="Arial" w:cs="Arial"/>
          <w:sz w:val="22"/>
          <w:szCs w:val="22"/>
          <w:rPrChange w:id="2437" w:author="Patrick Drew" w:date="2020-05-12T18:19:00Z">
            <w:rPr>
              <w:sz w:val="22"/>
              <w:szCs w:val="22"/>
            </w:rPr>
          </w:rPrChange>
        </w:rPr>
        <w:t>To identify periods of whisking, w</w:t>
      </w:r>
      <w:r w:rsidR="00E77BD1" w:rsidRPr="00EE2D4E">
        <w:rPr>
          <w:rFonts w:ascii="Arial" w:hAnsi="Arial" w:cs="Arial"/>
          <w:sz w:val="22"/>
          <w:szCs w:val="22"/>
          <w:rPrChange w:id="2438" w:author="Patrick Drew" w:date="2020-05-12T18:19:00Z">
            <w:rPr>
              <w:sz w:val="22"/>
              <w:szCs w:val="22"/>
            </w:rPr>
          </w:rPrChange>
        </w:rPr>
        <w:t>hisker acceleration</w:t>
      </w:r>
      <w:r w:rsidR="00AA2C23" w:rsidRPr="00EE2D4E">
        <w:rPr>
          <w:rFonts w:ascii="Arial" w:hAnsi="Arial" w:cs="Arial"/>
          <w:sz w:val="22"/>
          <w:szCs w:val="22"/>
          <w:rPrChange w:id="2439" w:author="Patrick Drew" w:date="2020-05-12T18:19:00Z">
            <w:rPr>
              <w:sz w:val="22"/>
              <w:szCs w:val="22"/>
            </w:rPr>
          </w:rPrChange>
        </w:rPr>
        <w:t xml:space="preserve"> was obtained from the second derivative of the position and binarized by the equation</w:t>
      </w:r>
    </w:p>
    <w:p w14:paraId="1CD6CE45" w14:textId="77777777" w:rsidR="00AE5711" w:rsidRPr="00EE2D4E" w:rsidRDefault="00AE5711">
      <w:pPr>
        <w:widowControl w:val="0"/>
        <w:autoSpaceDE w:val="0"/>
        <w:autoSpaceDN w:val="0"/>
        <w:adjustRightInd w:val="0"/>
        <w:spacing w:line="360" w:lineRule="auto"/>
        <w:contextualSpacing/>
        <w:jc w:val="both"/>
        <w:rPr>
          <w:rFonts w:ascii="Arial" w:hAnsi="Arial" w:cs="Arial"/>
          <w:sz w:val="22"/>
          <w:szCs w:val="22"/>
          <w:rPrChange w:id="2440" w:author="Patrick Drew" w:date="2020-05-12T18:19:00Z">
            <w:rPr>
              <w:sz w:val="22"/>
              <w:szCs w:val="22"/>
            </w:rPr>
          </w:rPrChange>
        </w:rPr>
        <w:pPrChange w:id="2441" w:author="Patrick Drew" w:date="2020-05-12T18:16:00Z">
          <w:pPr>
            <w:widowControl w:val="0"/>
            <w:autoSpaceDE w:val="0"/>
            <w:autoSpaceDN w:val="0"/>
            <w:adjustRightInd w:val="0"/>
            <w:contextualSpacing/>
            <w:jc w:val="both"/>
          </w:pPr>
        </w:pPrChange>
      </w:pPr>
    </w:p>
    <w:p w14:paraId="2CD44F5E" w14:textId="4A2F9B78" w:rsidR="00E9524F" w:rsidRPr="00EE2D4E" w:rsidRDefault="00833215">
      <w:pPr>
        <w:widowControl w:val="0"/>
        <w:autoSpaceDE w:val="0"/>
        <w:autoSpaceDN w:val="0"/>
        <w:adjustRightInd w:val="0"/>
        <w:spacing w:line="360" w:lineRule="auto"/>
        <w:contextualSpacing/>
        <w:jc w:val="both"/>
        <w:rPr>
          <w:rFonts w:ascii="Arial" w:hAnsi="Arial" w:cs="Arial"/>
          <w:sz w:val="22"/>
          <w:szCs w:val="22"/>
          <w:rPrChange w:id="2442" w:author="Patrick Drew" w:date="2020-05-12T18:19:00Z">
            <w:rPr>
              <w:sz w:val="22"/>
              <w:szCs w:val="22"/>
            </w:rPr>
          </w:rPrChange>
        </w:rPr>
        <w:pPrChange w:id="2443" w:author="Patrick Drew" w:date="2020-05-12T18:16:00Z">
          <w:pPr>
            <w:widowControl w:val="0"/>
            <w:autoSpaceDE w:val="0"/>
            <w:autoSpaceDN w:val="0"/>
            <w:adjustRightInd w:val="0"/>
            <w:contextualSpacing/>
            <w:jc w:val="both"/>
          </w:pPr>
        </w:pPrChange>
      </w:pPr>
      <m:oMathPara>
        <m:oMath>
          <m:r>
            <w:rPr>
              <w:rFonts w:ascii="Cambria Math" w:hAnsi="Cambria Math" w:cs="Arial"/>
              <w:sz w:val="22"/>
              <w:szCs w:val="22"/>
            </w:rPr>
            <m:t>δ</m:t>
          </m:r>
          <m:d>
            <m:dPr>
              <m:ctrlPr>
                <w:ins w:id="2444" w:author="Patrick Drew" w:date="2020-05-12T17:34:00Z">
                  <w:rPr>
                    <w:rFonts w:ascii="Cambria Math" w:hAnsi="Cambria Math" w:cs="Arial"/>
                    <w:i/>
                    <w:sz w:val="22"/>
                    <w:szCs w:val="22"/>
                  </w:rPr>
                </w:ins>
              </m:ctrlPr>
            </m:dPr>
            <m:e>
              <m:r>
                <w:rPr>
                  <w:rFonts w:ascii="Cambria Math" w:hAnsi="Cambria Math" w:cs="Arial"/>
                  <w:sz w:val="22"/>
                  <w:szCs w:val="22"/>
                </w:rPr>
                <m:t>t</m:t>
              </m:r>
            </m:e>
          </m:d>
          <m:r>
            <w:rPr>
              <w:rFonts w:ascii="Cambria Math" w:hAnsi="Cambria Math" w:cs="Arial"/>
              <w:sz w:val="22"/>
              <w:szCs w:val="22"/>
            </w:rPr>
            <m:t>=</m:t>
          </m:r>
          <m:r>
            <w:rPr>
              <w:rFonts w:ascii="Cambria Math" w:hAnsi="Cambria Math" w:cs="Arial"/>
              <w:sz w:val="22"/>
              <w:szCs w:val="22"/>
              <w:rPrChange w:id="2445" w:author="Patrick Drew" w:date="2020-05-12T18:19:00Z">
                <w:rPr>
                  <w:rFonts w:ascii="Cambria Math" w:hAnsi="Cambria Math"/>
                  <w:sz w:val="22"/>
                  <w:szCs w:val="22"/>
                </w:rPr>
              </w:rPrChange>
            </w:rPr>
            <m:t>H</m:t>
          </m:r>
          <m:d>
            <m:dPr>
              <m:ctrlPr>
                <w:ins w:id="2446" w:author="Patrick Drew" w:date="2020-05-12T17:34:00Z">
                  <w:rPr>
                    <w:rFonts w:ascii="Cambria Math" w:hAnsi="Cambria Math" w:cs="Arial"/>
                    <w:i/>
                    <w:sz w:val="22"/>
                    <w:szCs w:val="22"/>
                  </w:rPr>
                </w:ins>
              </m:ctrlPr>
            </m:dPr>
            <m:e>
              <m:d>
                <m:dPr>
                  <m:begChr m:val="|"/>
                  <m:endChr m:val="|"/>
                  <m:ctrlPr>
                    <w:ins w:id="2447" w:author="Patrick Drew" w:date="2020-05-12T17:34:00Z">
                      <w:rPr>
                        <w:rFonts w:ascii="Cambria Math" w:hAnsi="Cambria Math" w:cs="Arial"/>
                        <w:i/>
                        <w:sz w:val="22"/>
                        <w:szCs w:val="22"/>
                      </w:rPr>
                    </w:ins>
                  </m:ctrlPr>
                </m:dPr>
                <m:e>
                  <m:sSub>
                    <m:sSubPr>
                      <m:ctrlPr>
                        <w:ins w:id="2448" w:author="Patrick Drew" w:date="2020-05-12T17:34:00Z">
                          <w:rPr>
                            <w:rFonts w:ascii="Cambria Math" w:hAnsi="Cambria Math" w:cs="Arial"/>
                            <w:i/>
                            <w:sz w:val="22"/>
                            <w:szCs w:val="22"/>
                          </w:rPr>
                        </w:ins>
                      </m:ctrlPr>
                    </m:sSubPr>
                    <m:e>
                      <m:r>
                        <w:rPr>
                          <w:rFonts w:ascii="Cambria Math" w:hAnsi="Cambria Math" w:cs="Arial"/>
                          <w:sz w:val="22"/>
                          <w:szCs w:val="22"/>
                        </w:rPr>
                        <m:t>a</m:t>
                      </m:r>
                    </m:e>
                    <m:sub>
                      <m:r>
                        <w:rPr>
                          <w:rFonts w:ascii="Cambria Math" w:hAnsi="Cambria Math" w:cs="Arial"/>
                          <w:sz w:val="22"/>
                          <w:szCs w:val="22"/>
                        </w:rPr>
                        <m:t>t</m:t>
                      </m:r>
                    </m:sub>
                  </m:sSub>
                </m:e>
              </m:d>
              <m:r>
                <w:rPr>
                  <w:rFonts w:ascii="Cambria Math" w:hAnsi="Cambria Math" w:cs="Arial"/>
                  <w:sz w:val="22"/>
                  <w:szCs w:val="22"/>
                </w:rPr>
                <m:t xml:space="preserve">- </m:t>
              </m:r>
              <m:sSub>
                <m:sSubPr>
                  <m:ctrlPr>
                    <w:ins w:id="2449" w:author="Patrick Drew" w:date="2020-05-12T17:34:00Z">
                      <w:rPr>
                        <w:rFonts w:ascii="Cambria Math" w:hAnsi="Cambria Math" w:cs="Arial"/>
                        <w:i/>
                        <w:sz w:val="22"/>
                        <w:szCs w:val="22"/>
                      </w:rPr>
                    </w:ins>
                  </m:ctrlPr>
                </m:sSubPr>
                <m:e>
                  <m:r>
                    <w:rPr>
                      <w:rFonts w:ascii="Cambria Math" w:hAnsi="Cambria Math" w:cs="Arial"/>
                      <w:sz w:val="22"/>
                      <w:szCs w:val="22"/>
                    </w:rPr>
                    <m:t>a</m:t>
                  </m:r>
                </m:e>
                <m:sub>
                  <m:r>
                    <w:rPr>
                      <w:rFonts w:ascii="Cambria Math" w:hAnsi="Cambria Math" w:cs="Arial"/>
                      <w:sz w:val="22"/>
                      <w:szCs w:val="22"/>
                    </w:rPr>
                    <m:t>c</m:t>
                  </m:r>
                </m:sub>
              </m:sSub>
            </m:e>
          </m:d>
          <m:r>
            <w:rPr>
              <w:rFonts w:ascii="Cambria Math" w:hAnsi="Cambria Math" w:cs="Arial"/>
              <w:sz w:val="22"/>
              <w:szCs w:val="22"/>
            </w:rPr>
            <m:t>=</m:t>
          </m:r>
          <m:d>
            <m:dPr>
              <m:begChr m:val="{"/>
              <m:endChr m:val=""/>
              <m:ctrlPr>
                <w:ins w:id="2450" w:author="Patrick Drew" w:date="2020-05-12T17:34:00Z">
                  <w:rPr>
                    <w:rFonts w:ascii="Cambria Math" w:hAnsi="Cambria Math" w:cs="Arial"/>
                    <w:i/>
                    <w:sz w:val="22"/>
                    <w:szCs w:val="22"/>
                  </w:rPr>
                </w:ins>
              </m:ctrlPr>
            </m:dPr>
            <m:e>
              <m:eqArr>
                <m:eqArrPr>
                  <m:ctrlPr>
                    <w:ins w:id="2451" w:author="Patrick Drew" w:date="2020-05-12T17:34:00Z">
                      <w:rPr>
                        <w:rFonts w:ascii="Cambria Math" w:hAnsi="Cambria Math" w:cs="Arial"/>
                        <w:i/>
                        <w:sz w:val="22"/>
                        <w:szCs w:val="22"/>
                      </w:rPr>
                    </w:ins>
                  </m:ctrlPr>
                </m:eqArrPr>
                <m:e>
                  <m:r>
                    <w:rPr>
                      <w:rFonts w:ascii="Cambria Math" w:hAnsi="Cambria Math" w:cs="Arial"/>
                      <w:sz w:val="22"/>
                      <w:szCs w:val="22"/>
                    </w:rPr>
                    <m:t xml:space="preserve">1, </m:t>
                  </m:r>
                  <m:sSub>
                    <m:sSubPr>
                      <m:ctrlPr>
                        <w:ins w:id="2452" w:author="Patrick Drew" w:date="2020-05-12T17:34:00Z">
                          <w:rPr>
                            <w:rFonts w:ascii="Cambria Math" w:hAnsi="Cambria Math" w:cs="Arial"/>
                            <w:i/>
                            <w:sz w:val="22"/>
                            <w:szCs w:val="22"/>
                          </w:rPr>
                        </w:ins>
                      </m:ctrlPr>
                    </m:sSubPr>
                    <m:e>
                      <m:r>
                        <w:rPr>
                          <w:rFonts w:ascii="Cambria Math" w:hAnsi="Cambria Math" w:cs="Arial"/>
                          <w:sz w:val="22"/>
                          <w:szCs w:val="22"/>
                        </w:rPr>
                        <m:t>|</m:t>
                      </m:r>
                      <m:r>
                        <w:rPr>
                          <w:rFonts w:ascii="Cambria Math" w:hAnsi="Cambria Math" w:cs="Arial"/>
                          <w:sz w:val="22"/>
                          <w:szCs w:val="22"/>
                          <w:rPrChange w:id="2453" w:author="Patrick Drew" w:date="2020-05-12T18:19:00Z">
                            <w:rPr>
                              <w:rFonts w:ascii="Cambria Math" w:hAnsi="Cambria Math"/>
                              <w:sz w:val="22"/>
                              <w:szCs w:val="22"/>
                            </w:rPr>
                          </w:rPrChange>
                        </w:rPr>
                        <m:t>a</m:t>
                      </m:r>
                    </m:e>
                    <m:sub>
                      <m:r>
                        <w:rPr>
                          <w:rFonts w:ascii="Cambria Math" w:hAnsi="Cambria Math" w:cs="Arial"/>
                          <w:sz w:val="22"/>
                          <w:szCs w:val="22"/>
                        </w:rPr>
                        <m:t>t</m:t>
                      </m:r>
                    </m:sub>
                  </m:sSub>
                  <m:r>
                    <w:rPr>
                      <w:rFonts w:ascii="Cambria Math" w:hAnsi="Cambria Math" w:cs="Arial"/>
                      <w:sz w:val="22"/>
                      <w:szCs w:val="22"/>
                    </w:rPr>
                    <m:t xml:space="preserve">| ≥ </m:t>
                  </m:r>
                  <m:sSub>
                    <m:sSubPr>
                      <m:ctrlPr>
                        <w:ins w:id="2454" w:author="Patrick Drew" w:date="2020-05-12T17:34:00Z">
                          <w:rPr>
                            <w:rFonts w:ascii="Cambria Math" w:hAnsi="Cambria Math" w:cs="Arial"/>
                            <w:i/>
                            <w:sz w:val="22"/>
                            <w:szCs w:val="22"/>
                          </w:rPr>
                        </w:ins>
                      </m:ctrlPr>
                    </m:sSubPr>
                    <m:e>
                      <m:r>
                        <w:rPr>
                          <w:rFonts w:ascii="Cambria Math" w:hAnsi="Cambria Math" w:cs="Arial"/>
                          <w:sz w:val="22"/>
                          <w:szCs w:val="22"/>
                        </w:rPr>
                        <m:t>a</m:t>
                      </m:r>
                    </m:e>
                    <m:sub>
                      <m:r>
                        <w:rPr>
                          <w:rFonts w:ascii="Cambria Math" w:hAnsi="Cambria Math" w:cs="Arial"/>
                          <w:sz w:val="22"/>
                          <w:szCs w:val="22"/>
                        </w:rPr>
                        <m:t>c</m:t>
                      </m:r>
                    </m:sub>
                  </m:sSub>
                </m:e>
                <m:e>
                  <m:r>
                    <w:rPr>
                      <w:rFonts w:ascii="Cambria Math" w:hAnsi="Cambria Math" w:cs="Arial"/>
                      <w:sz w:val="22"/>
                      <w:szCs w:val="22"/>
                    </w:rPr>
                    <m:t>0, |</m:t>
                  </m:r>
                  <m:sSub>
                    <m:sSubPr>
                      <m:ctrlPr>
                        <w:ins w:id="2455" w:author="Patrick Drew" w:date="2020-05-12T17:34:00Z">
                          <w:rPr>
                            <w:rFonts w:ascii="Cambria Math" w:hAnsi="Cambria Math" w:cs="Arial"/>
                            <w:i/>
                            <w:sz w:val="22"/>
                            <w:szCs w:val="22"/>
                          </w:rPr>
                        </w:ins>
                      </m:ctrlPr>
                    </m:sSubPr>
                    <m:e>
                      <m:r>
                        <w:rPr>
                          <w:rFonts w:ascii="Cambria Math" w:hAnsi="Cambria Math" w:cs="Arial"/>
                          <w:sz w:val="22"/>
                          <w:szCs w:val="22"/>
                        </w:rPr>
                        <m:t>a</m:t>
                      </m:r>
                    </m:e>
                    <m:sub>
                      <m:r>
                        <w:rPr>
                          <w:rFonts w:ascii="Cambria Math" w:hAnsi="Cambria Math" w:cs="Arial"/>
                          <w:sz w:val="22"/>
                          <w:szCs w:val="22"/>
                        </w:rPr>
                        <m:t>t</m:t>
                      </m:r>
                    </m:sub>
                  </m:sSub>
                  <m:r>
                    <w:rPr>
                      <w:rFonts w:ascii="Cambria Math" w:hAnsi="Cambria Math" w:cs="Arial"/>
                      <w:sz w:val="22"/>
                      <w:szCs w:val="22"/>
                    </w:rPr>
                    <m:t>| &lt;</m:t>
                  </m:r>
                  <m:sSub>
                    <m:sSubPr>
                      <m:ctrlPr>
                        <w:ins w:id="2456" w:author="Patrick Drew" w:date="2020-05-12T17:34:00Z">
                          <w:rPr>
                            <w:rFonts w:ascii="Cambria Math" w:hAnsi="Cambria Math" w:cs="Arial"/>
                            <w:i/>
                            <w:sz w:val="22"/>
                            <w:szCs w:val="22"/>
                          </w:rPr>
                        </w:ins>
                      </m:ctrlPr>
                    </m:sSubPr>
                    <m:e>
                      <m:r>
                        <w:rPr>
                          <w:rFonts w:ascii="Cambria Math" w:hAnsi="Cambria Math" w:cs="Arial"/>
                          <w:sz w:val="22"/>
                          <w:szCs w:val="22"/>
                        </w:rPr>
                        <m:t>a</m:t>
                      </m:r>
                    </m:e>
                    <m:sub>
                      <m:r>
                        <w:rPr>
                          <w:rFonts w:ascii="Cambria Math" w:hAnsi="Cambria Math" w:cs="Arial"/>
                          <w:sz w:val="22"/>
                          <w:szCs w:val="22"/>
                        </w:rPr>
                        <m:t>c</m:t>
                      </m:r>
                    </m:sub>
                  </m:sSub>
                </m:e>
              </m:eqArr>
            </m:e>
          </m:d>
        </m:oMath>
      </m:oMathPara>
    </w:p>
    <w:p w14:paraId="3E210E4C" w14:textId="370A475C" w:rsidR="00E9524F" w:rsidRPr="00EE2D4E" w:rsidRDefault="00E9524F">
      <w:pPr>
        <w:widowControl w:val="0"/>
        <w:autoSpaceDE w:val="0"/>
        <w:autoSpaceDN w:val="0"/>
        <w:adjustRightInd w:val="0"/>
        <w:spacing w:line="360" w:lineRule="auto"/>
        <w:contextualSpacing/>
        <w:jc w:val="both"/>
        <w:rPr>
          <w:rFonts w:ascii="Arial" w:hAnsi="Arial" w:cs="Arial"/>
          <w:sz w:val="22"/>
          <w:szCs w:val="22"/>
          <w:rPrChange w:id="2457" w:author="Patrick Drew" w:date="2020-05-12T18:19:00Z">
            <w:rPr>
              <w:sz w:val="22"/>
              <w:szCs w:val="22"/>
            </w:rPr>
          </w:rPrChange>
        </w:rPr>
        <w:pPrChange w:id="2458" w:author="Patrick Drew" w:date="2020-05-12T18:16:00Z">
          <w:pPr>
            <w:widowControl w:val="0"/>
            <w:autoSpaceDE w:val="0"/>
            <w:autoSpaceDN w:val="0"/>
            <w:adjustRightInd w:val="0"/>
            <w:contextualSpacing/>
            <w:jc w:val="both"/>
          </w:pPr>
        </w:pPrChange>
      </w:pPr>
    </w:p>
    <w:p w14:paraId="674126A5" w14:textId="1632B32F" w:rsidR="00BF1563" w:rsidRPr="00EE2D4E" w:rsidRDefault="00771B57">
      <w:pPr>
        <w:widowControl w:val="0"/>
        <w:autoSpaceDE w:val="0"/>
        <w:autoSpaceDN w:val="0"/>
        <w:adjustRightInd w:val="0"/>
        <w:spacing w:line="360" w:lineRule="auto"/>
        <w:contextualSpacing/>
        <w:jc w:val="both"/>
        <w:rPr>
          <w:rFonts w:ascii="Arial" w:hAnsi="Arial" w:cs="Arial"/>
          <w:sz w:val="22"/>
          <w:szCs w:val="22"/>
          <w:rPrChange w:id="2459" w:author="Patrick Drew" w:date="2020-05-12T18:19:00Z">
            <w:rPr>
              <w:sz w:val="22"/>
              <w:szCs w:val="22"/>
            </w:rPr>
          </w:rPrChange>
        </w:rPr>
        <w:pPrChange w:id="2460" w:author="Patrick Drew" w:date="2020-05-12T18:16:00Z">
          <w:pPr>
            <w:widowControl w:val="0"/>
            <w:autoSpaceDE w:val="0"/>
            <w:autoSpaceDN w:val="0"/>
            <w:adjustRightInd w:val="0"/>
            <w:contextualSpacing/>
            <w:jc w:val="both"/>
          </w:pPr>
        </w:pPrChange>
      </w:pPr>
      <w:r w:rsidRPr="00EE2D4E">
        <w:rPr>
          <w:rFonts w:ascii="Arial" w:hAnsi="Arial" w:cs="Arial"/>
          <w:sz w:val="22"/>
          <w:szCs w:val="22"/>
          <w:rPrChange w:id="2461" w:author="Patrick Drew" w:date="2020-05-12T18:19:00Z">
            <w:rPr>
              <w:sz w:val="22"/>
              <w:szCs w:val="22"/>
            </w:rPr>
          </w:rPrChange>
        </w:rPr>
        <w:t xml:space="preserve">where </w:t>
      </w:r>
      <m:oMath>
        <m:sSub>
          <m:sSubPr>
            <m:ctrlPr>
              <w:ins w:id="2462" w:author="Patrick Drew" w:date="2020-05-12T17:34:00Z">
                <w:rPr>
                  <w:rFonts w:ascii="Cambria Math" w:hAnsi="Cambria Math" w:cs="Arial"/>
                  <w:i/>
                  <w:sz w:val="22"/>
                  <w:szCs w:val="22"/>
                </w:rPr>
              </w:ins>
            </m:ctrlPr>
          </m:sSubPr>
          <m:e>
            <m:r>
              <w:rPr>
                <w:rFonts w:ascii="Cambria Math" w:hAnsi="Cambria Math" w:cs="Arial"/>
                <w:sz w:val="22"/>
                <w:szCs w:val="22"/>
              </w:rPr>
              <m:t>a</m:t>
            </m:r>
          </m:e>
          <m:sub>
            <m:r>
              <w:rPr>
                <w:rFonts w:ascii="Cambria Math" w:hAnsi="Cambria Math" w:cs="Arial"/>
                <w:sz w:val="22"/>
                <w:szCs w:val="22"/>
              </w:rPr>
              <m:t>t</m:t>
            </m:r>
          </m:sub>
        </m:sSub>
      </m:oMath>
      <w:r w:rsidRPr="00EE2D4E">
        <w:rPr>
          <w:rFonts w:ascii="Arial" w:hAnsi="Arial" w:cs="Arial"/>
          <w:sz w:val="22"/>
          <w:szCs w:val="22"/>
          <w:rPrChange w:id="2463" w:author="Patrick Drew" w:date="2020-05-12T18:19:00Z">
            <w:rPr>
              <w:sz w:val="22"/>
              <w:szCs w:val="22"/>
            </w:rPr>
          </w:rPrChange>
        </w:rPr>
        <w:t xml:space="preserve"> is the whisker acceleration at time</w:t>
      </w:r>
      <w:r w:rsidR="008535DC" w:rsidRPr="00EE2D4E">
        <w:rPr>
          <w:rFonts w:ascii="Arial" w:hAnsi="Arial" w:cs="Arial"/>
          <w:sz w:val="22"/>
          <w:szCs w:val="22"/>
          <w:rPrChange w:id="2464" w:author="Patrick Drew" w:date="2020-05-12T18:19:00Z">
            <w:rPr>
              <w:sz w:val="22"/>
              <w:szCs w:val="22"/>
            </w:rPr>
          </w:rPrChange>
        </w:rPr>
        <w:t xml:space="preserve"> </w:t>
      </w:r>
      <m:oMath>
        <m:r>
          <w:rPr>
            <w:rFonts w:ascii="Cambria Math" w:hAnsi="Cambria Math" w:cs="Arial"/>
            <w:sz w:val="22"/>
            <w:szCs w:val="22"/>
          </w:rPr>
          <m:t>t</m:t>
        </m:r>
      </m:oMath>
      <w:r w:rsidR="00BC3DA9" w:rsidRPr="00EE2D4E">
        <w:rPr>
          <w:rFonts w:ascii="Arial" w:hAnsi="Arial" w:cs="Arial"/>
          <w:sz w:val="22"/>
          <w:szCs w:val="22"/>
          <w:rPrChange w:id="2465" w:author="Patrick Drew" w:date="2020-05-12T18:19:00Z">
            <w:rPr>
              <w:sz w:val="22"/>
              <w:szCs w:val="22"/>
            </w:rPr>
          </w:rPrChange>
        </w:rPr>
        <w:t xml:space="preserve">, and </w:t>
      </w:r>
      <m:oMath>
        <m:sSub>
          <m:sSubPr>
            <m:ctrlPr>
              <w:ins w:id="2466" w:author="Patrick Drew" w:date="2020-05-12T17:34:00Z">
                <w:rPr>
                  <w:rFonts w:ascii="Cambria Math" w:hAnsi="Cambria Math" w:cs="Arial"/>
                  <w:i/>
                  <w:sz w:val="22"/>
                  <w:szCs w:val="22"/>
                </w:rPr>
              </w:ins>
            </m:ctrlPr>
          </m:sSubPr>
          <m:e>
            <m:r>
              <w:rPr>
                <w:rFonts w:ascii="Cambria Math" w:hAnsi="Cambria Math" w:cs="Arial"/>
                <w:sz w:val="22"/>
                <w:szCs w:val="22"/>
              </w:rPr>
              <m:t>a</m:t>
            </m:r>
          </m:e>
          <m:sub>
            <m:r>
              <w:rPr>
                <w:rFonts w:ascii="Cambria Math" w:hAnsi="Cambria Math" w:cs="Arial"/>
                <w:sz w:val="22"/>
                <w:szCs w:val="22"/>
              </w:rPr>
              <m:t>c</m:t>
            </m:r>
          </m:sub>
        </m:sSub>
      </m:oMath>
      <w:r w:rsidR="00BC3DA9" w:rsidRPr="00EE2D4E">
        <w:rPr>
          <w:rFonts w:ascii="Arial" w:hAnsi="Arial" w:cs="Arial"/>
          <w:sz w:val="22"/>
          <w:szCs w:val="22"/>
          <w:rPrChange w:id="2467" w:author="Patrick Drew" w:date="2020-05-12T18:19:00Z">
            <w:rPr>
              <w:sz w:val="22"/>
              <w:szCs w:val="22"/>
            </w:rPr>
          </w:rPrChange>
        </w:rPr>
        <w:t xml:space="preserve"> is</w:t>
      </w:r>
      <w:r w:rsidR="008535DC" w:rsidRPr="00EE2D4E">
        <w:rPr>
          <w:rFonts w:ascii="Arial" w:hAnsi="Arial" w:cs="Arial"/>
          <w:sz w:val="22"/>
          <w:szCs w:val="22"/>
          <w:rPrChange w:id="2468" w:author="Patrick Drew" w:date="2020-05-12T18:19:00Z">
            <w:rPr>
              <w:sz w:val="22"/>
              <w:szCs w:val="22"/>
            </w:rPr>
          </w:rPrChange>
        </w:rPr>
        <w:t xml:space="preserve"> the </w:t>
      </w:r>
      <w:r w:rsidR="004E32A7" w:rsidRPr="00EE2D4E">
        <w:rPr>
          <w:rFonts w:ascii="Arial" w:hAnsi="Arial" w:cs="Arial"/>
          <w:sz w:val="22"/>
          <w:szCs w:val="22"/>
          <w:rPrChange w:id="2469" w:author="Patrick Drew" w:date="2020-05-12T18:19:00Z">
            <w:rPr>
              <w:sz w:val="22"/>
              <w:szCs w:val="22"/>
            </w:rPr>
          </w:rPrChange>
        </w:rPr>
        <w:t>empi</w:t>
      </w:r>
      <w:r w:rsidR="007551B9" w:rsidRPr="00EE2D4E">
        <w:rPr>
          <w:rFonts w:ascii="Arial" w:hAnsi="Arial" w:cs="Arial"/>
          <w:sz w:val="22"/>
          <w:szCs w:val="22"/>
          <w:rPrChange w:id="2470" w:author="Patrick Drew" w:date="2020-05-12T18:19:00Z">
            <w:rPr>
              <w:sz w:val="22"/>
              <w:szCs w:val="22"/>
            </w:rPr>
          </w:rPrChange>
        </w:rPr>
        <w:t>ri</w:t>
      </w:r>
      <w:r w:rsidR="004E32A7" w:rsidRPr="00EE2D4E">
        <w:rPr>
          <w:rFonts w:ascii="Arial" w:hAnsi="Arial" w:cs="Arial"/>
          <w:sz w:val="22"/>
          <w:szCs w:val="22"/>
          <w:rPrChange w:id="2471" w:author="Patrick Drew" w:date="2020-05-12T18:19:00Z">
            <w:rPr>
              <w:sz w:val="22"/>
              <w:szCs w:val="22"/>
            </w:rPr>
          </w:rPrChange>
        </w:rPr>
        <w:t>cally</w:t>
      </w:r>
      <w:r w:rsidR="008535DC" w:rsidRPr="00EE2D4E">
        <w:rPr>
          <w:rFonts w:ascii="Arial" w:hAnsi="Arial" w:cs="Arial"/>
          <w:sz w:val="22"/>
          <w:szCs w:val="22"/>
          <w:rPrChange w:id="2472" w:author="Patrick Drew" w:date="2020-05-12T18:19:00Z">
            <w:rPr>
              <w:sz w:val="22"/>
              <w:szCs w:val="22"/>
            </w:rPr>
          </w:rPrChange>
        </w:rPr>
        <w:t>-</w:t>
      </w:r>
      <w:r w:rsidR="004E32A7" w:rsidRPr="00EE2D4E">
        <w:rPr>
          <w:rFonts w:ascii="Arial" w:hAnsi="Arial" w:cs="Arial"/>
          <w:sz w:val="22"/>
          <w:szCs w:val="22"/>
          <w:rPrChange w:id="2473" w:author="Patrick Drew" w:date="2020-05-12T18:19:00Z">
            <w:rPr>
              <w:sz w:val="22"/>
              <w:szCs w:val="22"/>
            </w:rPr>
          </w:rPrChange>
        </w:rPr>
        <w:t>defined</w:t>
      </w:r>
      <w:r w:rsidR="008535DC" w:rsidRPr="00EE2D4E">
        <w:rPr>
          <w:rFonts w:ascii="Arial" w:hAnsi="Arial" w:cs="Arial"/>
          <w:sz w:val="22"/>
          <w:szCs w:val="22"/>
          <w:rPrChange w:id="2474" w:author="Patrick Drew" w:date="2020-05-12T18:19:00Z">
            <w:rPr>
              <w:sz w:val="22"/>
              <w:szCs w:val="22"/>
            </w:rPr>
          </w:rPrChange>
        </w:rPr>
        <w:t xml:space="preserve"> acceleration threshold for a whisking </w:t>
      </w:r>
      <w:proofErr w:type="gramStart"/>
      <w:r w:rsidR="008535DC" w:rsidRPr="00EE2D4E">
        <w:rPr>
          <w:rFonts w:ascii="Arial" w:hAnsi="Arial" w:cs="Arial"/>
          <w:sz w:val="22"/>
          <w:szCs w:val="22"/>
          <w:rPrChange w:id="2475" w:author="Patrick Drew" w:date="2020-05-12T18:19:00Z">
            <w:rPr>
              <w:sz w:val="22"/>
              <w:szCs w:val="22"/>
            </w:rPr>
          </w:rPrChange>
        </w:rPr>
        <w:t>event.</w:t>
      </w:r>
      <w:proofErr w:type="gramEnd"/>
      <w:r w:rsidR="0065758B" w:rsidRPr="00EE2D4E">
        <w:rPr>
          <w:rFonts w:ascii="Arial" w:hAnsi="Arial" w:cs="Arial"/>
          <w:sz w:val="22"/>
          <w:szCs w:val="22"/>
          <w:rPrChange w:id="2476" w:author="Patrick Drew" w:date="2020-05-12T18:19:00Z">
            <w:rPr>
              <w:sz w:val="22"/>
              <w:szCs w:val="22"/>
            </w:rPr>
          </w:rPrChange>
        </w:rPr>
        <w:t xml:space="preserve"> Ambiguous acceleration events that occurred within 0.33 </w:t>
      </w:r>
      <w:r w:rsidR="0006264F" w:rsidRPr="00EE2D4E">
        <w:rPr>
          <w:rFonts w:ascii="Arial" w:hAnsi="Arial" w:cs="Arial"/>
          <w:sz w:val="22"/>
          <w:szCs w:val="22"/>
          <w:rPrChange w:id="2477" w:author="Patrick Drew" w:date="2020-05-12T18:19:00Z">
            <w:rPr>
              <w:sz w:val="22"/>
              <w:szCs w:val="22"/>
            </w:rPr>
          </w:rPrChange>
        </w:rPr>
        <w:t>seconds of each other were linked and considered as a single whisking bout.</w:t>
      </w:r>
    </w:p>
    <w:p w14:paraId="2905C5F2" w14:textId="517EEC5E" w:rsidR="00BF1563" w:rsidRPr="00EE2D4E" w:rsidRDefault="00BF1563">
      <w:pPr>
        <w:widowControl w:val="0"/>
        <w:autoSpaceDE w:val="0"/>
        <w:autoSpaceDN w:val="0"/>
        <w:adjustRightInd w:val="0"/>
        <w:spacing w:line="360" w:lineRule="auto"/>
        <w:contextualSpacing/>
        <w:jc w:val="both"/>
        <w:rPr>
          <w:rFonts w:ascii="Arial" w:hAnsi="Arial" w:cs="Arial"/>
          <w:b/>
          <w:bCs/>
          <w:sz w:val="22"/>
          <w:szCs w:val="22"/>
          <w:rPrChange w:id="2478" w:author="Patrick Drew" w:date="2020-05-12T18:19:00Z">
            <w:rPr>
              <w:b/>
              <w:bCs/>
              <w:sz w:val="22"/>
              <w:szCs w:val="22"/>
            </w:rPr>
          </w:rPrChange>
        </w:rPr>
        <w:pPrChange w:id="2479" w:author="Patrick Drew" w:date="2020-05-12T18:16:00Z">
          <w:pPr>
            <w:widowControl w:val="0"/>
            <w:autoSpaceDE w:val="0"/>
            <w:autoSpaceDN w:val="0"/>
            <w:adjustRightInd w:val="0"/>
            <w:contextualSpacing/>
            <w:jc w:val="both"/>
          </w:pPr>
        </w:pPrChange>
      </w:pPr>
    </w:p>
    <w:p w14:paraId="5A3DDD1F" w14:textId="44D55977" w:rsidR="0049728E" w:rsidRPr="00EE2D4E" w:rsidRDefault="007121AC">
      <w:pPr>
        <w:widowControl w:val="0"/>
        <w:autoSpaceDE w:val="0"/>
        <w:autoSpaceDN w:val="0"/>
        <w:adjustRightInd w:val="0"/>
        <w:spacing w:line="360" w:lineRule="auto"/>
        <w:contextualSpacing/>
        <w:jc w:val="both"/>
        <w:rPr>
          <w:rFonts w:ascii="Arial" w:hAnsi="Arial" w:cs="Arial"/>
          <w:sz w:val="22"/>
          <w:szCs w:val="22"/>
          <w:rPrChange w:id="2480" w:author="Patrick Drew" w:date="2020-05-12T18:19:00Z">
            <w:rPr>
              <w:sz w:val="22"/>
              <w:szCs w:val="22"/>
            </w:rPr>
          </w:rPrChange>
        </w:rPr>
        <w:pPrChange w:id="2481"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482" w:author="Patrick Drew" w:date="2020-05-12T18:19:00Z">
            <w:rPr>
              <w:i/>
              <w:iCs/>
              <w:sz w:val="22"/>
              <w:szCs w:val="22"/>
            </w:rPr>
          </w:rPrChange>
        </w:rPr>
        <w:t xml:space="preserve">Movement quantification. </w:t>
      </w:r>
      <w:r w:rsidR="0049728E" w:rsidRPr="00EE2D4E">
        <w:rPr>
          <w:rFonts w:ascii="Arial" w:hAnsi="Arial" w:cs="Arial"/>
          <w:sz w:val="22"/>
          <w:szCs w:val="22"/>
          <w:rPrChange w:id="2483" w:author="Patrick Drew" w:date="2020-05-12T18:19:00Z">
            <w:rPr>
              <w:sz w:val="22"/>
              <w:szCs w:val="22"/>
            </w:rPr>
          </w:rPrChange>
        </w:rPr>
        <w:t xml:space="preserve">Movement data from the pressure sensor </w:t>
      </w:r>
      <w:r w:rsidR="00131B76" w:rsidRPr="00EE2D4E">
        <w:rPr>
          <w:rFonts w:ascii="Arial" w:hAnsi="Arial" w:cs="Arial"/>
          <w:sz w:val="22"/>
          <w:szCs w:val="22"/>
          <w:rPrChange w:id="2484" w:author="Patrick Drew" w:date="2020-05-12T18:19:00Z">
            <w:rPr>
              <w:sz w:val="22"/>
              <w:szCs w:val="22"/>
            </w:rPr>
          </w:rPrChange>
        </w:rPr>
        <w:t xml:space="preserve">was </w:t>
      </w:r>
      <w:r w:rsidR="00820E60" w:rsidRPr="00EE2D4E">
        <w:rPr>
          <w:rFonts w:ascii="Arial" w:hAnsi="Arial" w:cs="Arial"/>
          <w:sz w:val="22"/>
          <w:szCs w:val="22"/>
          <w:rPrChange w:id="2485" w:author="Patrick Drew" w:date="2020-05-12T18:19:00Z">
            <w:rPr>
              <w:sz w:val="22"/>
              <w:szCs w:val="22"/>
            </w:rPr>
          </w:rPrChange>
        </w:rPr>
        <w:t>digitally low-pass filtered (&lt; 20 Hz)</w:t>
      </w:r>
      <w:r w:rsidR="00EA03FF" w:rsidRPr="00EE2D4E">
        <w:rPr>
          <w:rFonts w:ascii="Arial" w:hAnsi="Arial" w:cs="Arial"/>
          <w:sz w:val="22"/>
          <w:szCs w:val="22"/>
          <w:rPrChange w:id="2486" w:author="Patrick Drew" w:date="2020-05-12T18:19:00Z">
            <w:rPr>
              <w:sz w:val="22"/>
              <w:szCs w:val="22"/>
            </w:rPr>
          </w:rPrChange>
        </w:rPr>
        <w:t xml:space="preserve"> using a second-order Butterworth filter</w:t>
      </w:r>
      <w:r w:rsidR="00756A02" w:rsidRPr="00EE2D4E">
        <w:rPr>
          <w:rFonts w:ascii="Arial" w:hAnsi="Arial" w:cs="Arial"/>
          <w:sz w:val="22"/>
          <w:szCs w:val="22"/>
          <w:rPrChange w:id="2487" w:author="Patrick Drew" w:date="2020-05-12T18:19:00Z">
            <w:rPr>
              <w:sz w:val="22"/>
              <w:szCs w:val="22"/>
            </w:rPr>
          </w:rPrChange>
        </w:rPr>
        <w:t xml:space="preserve"> and then resampled down to 30 Hz</w:t>
      </w:r>
      <w:r w:rsidR="00B13CEA" w:rsidRPr="00EE2D4E">
        <w:rPr>
          <w:rFonts w:ascii="Arial" w:hAnsi="Arial" w:cs="Arial"/>
          <w:sz w:val="22"/>
          <w:szCs w:val="22"/>
          <w:rPrChange w:id="2488" w:author="Patrick Drew" w:date="2020-05-12T18:19:00Z">
            <w:rPr>
              <w:sz w:val="22"/>
              <w:szCs w:val="22"/>
            </w:rPr>
          </w:rPrChange>
        </w:rPr>
        <w:t xml:space="preserve"> (</w:t>
      </w:r>
      <w:proofErr w:type="spellStart"/>
      <w:r w:rsidR="00B13CEA" w:rsidRPr="00EE2D4E">
        <w:rPr>
          <w:rFonts w:ascii="Arial" w:hAnsi="Arial" w:cs="Arial"/>
          <w:sz w:val="22"/>
          <w:szCs w:val="22"/>
          <w:rPrChange w:id="2489" w:author="Patrick Drew" w:date="2020-05-12T18:19:00Z">
            <w:rPr>
              <w:sz w:val="22"/>
              <w:szCs w:val="22"/>
            </w:rPr>
          </w:rPrChange>
        </w:rPr>
        <w:t>Matlab</w:t>
      </w:r>
      <w:proofErr w:type="spellEnd"/>
      <w:r w:rsidR="00B13CEA" w:rsidRPr="00EE2D4E">
        <w:rPr>
          <w:rFonts w:ascii="Arial" w:hAnsi="Arial" w:cs="Arial"/>
          <w:sz w:val="22"/>
          <w:szCs w:val="22"/>
          <w:rPrChange w:id="2490" w:author="Patrick Drew" w:date="2020-05-12T18:19:00Z">
            <w:rPr>
              <w:sz w:val="22"/>
              <w:szCs w:val="22"/>
            </w:rPr>
          </w:rPrChange>
        </w:rPr>
        <w:t xml:space="preserve"> function(s): butter, zp2sos, </w:t>
      </w:r>
      <w:proofErr w:type="spellStart"/>
      <w:r w:rsidR="00B13CEA" w:rsidRPr="00EE2D4E">
        <w:rPr>
          <w:rFonts w:ascii="Arial" w:hAnsi="Arial" w:cs="Arial"/>
          <w:sz w:val="22"/>
          <w:szCs w:val="22"/>
          <w:rPrChange w:id="2491" w:author="Patrick Drew" w:date="2020-05-12T18:19:00Z">
            <w:rPr>
              <w:sz w:val="22"/>
              <w:szCs w:val="22"/>
            </w:rPr>
          </w:rPrChange>
        </w:rPr>
        <w:t>filtfilt</w:t>
      </w:r>
      <w:proofErr w:type="spellEnd"/>
      <w:r w:rsidR="00B13CEA" w:rsidRPr="00EE2D4E">
        <w:rPr>
          <w:rFonts w:ascii="Arial" w:hAnsi="Arial" w:cs="Arial"/>
          <w:sz w:val="22"/>
          <w:szCs w:val="22"/>
          <w:rPrChange w:id="2492" w:author="Patrick Drew" w:date="2020-05-12T18:19:00Z">
            <w:rPr>
              <w:sz w:val="22"/>
              <w:szCs w:val="22"/>
            </w:rPr>
          </w:rPrChange>
        </w:rPr>
        <w:t>, resample)</w:t>
      </w:r>
      <w:r w:rsidR="00EA03FF" w:rsidRPr="00EE2D4E">
        <w:rPr>
          <w:rFonts w:ascii="Arial" w:hAnsi="Arial" w:cs="Arial"/>
          <w:sz w:val="22"/>
          <w:szCs w:val="22"/>
          <w:rPrChange w:id="2493" w:author="Patrick Drew" w:date="2020-05-12T18:19:00Z">
            <w:rPr>
              <w:sz w:val="22"/>
              <w:szCs w:val="22"/>
            </w:rPr>
          </w:rPrChange>
        </w:rPr>
        <w:t>. To identify movement events, the</w:t>
      </w:r>
      <w:r w:rsidR="00714B41" w:rsidRPr="00EE2D4E">
        <w:rPr>
          <w:rFonts w:ascii="Arial" w:hAnsi="Arial" w:cs="Arial"/>
          <w:sz w:val="22"/>
          <w:szCs w:val="22"/>
          <w:rPrChange w:id="2494" w:author="Patrick Drew" w:date="2020-05-12T18:19:00Z">
            <w:rPr>
              <w:sz w:val="22"/>
              <w:szCs w:val="22"/>
            </w:rPr>
          </w:rPrChange>
        </w:rPr>
        <w:t xml:space="preserve"> force sensor data was </w:t>
      </w:r>
      <w:r w:rsidR="00131B76" w:rsidRPr="00EE2D4E">
        <w:rPr>
          <w:rFonts w:ascii="Arial" w:hAnsi="Arial" w:cs="Arial"/>
          <w:sz w:val="22"/>
          <w:szCs w:val="22"/>
          <w:rPrChange w:id="2495" w:author="Patrick Drew" w:date="2020-05-12T18:19:00Z">
            <w:rPr>
              <w:sz w:val="22"/>
              <w:szCs w:val="22"/>
            </w:rPr>
          </w:rPrChange>
        </w:rPr>
        <w:t>binarized in a similar fashion to that of the whisker acceleration</w:t>
      </w:r>
      <w:r w:rsidR="00714B41" w:rsidRPr="00EE2D4E">
        <w:rPr>
          <w:rFonts w:ascii="Arial" w:hAnsi="Arial" w:cs="Arial"/>
          <w:sz w:val="22"/>
          <w:szCs w:val="22"/>
          <w:rPrChange w:id="2496" w:author="Patrick Drew" w:date="2020-05-12T18:19:00Z">
            <w:rPr>
              <w:sz w:val="22"/>
              <w:szCs w:val="22"/>
            </w:rPr>
          </w:rPrChange>
        </w:rPr>
        <w:t xml:space="preserve"> by setting an </w:t>
      </w:r>
      <w:proofErr w:type="gramStart"/>
      <w:r w:rsidR="00714B41" w:rsidRPr="00EE2D4E">
        <w:rPr>
          <w:rFonts w:ascii="Arial" w:hAnsi="Arial" w:cs="Arial"/>
          <w:sz w:val="22"/>
          <w:szCs w:val="22"/>
          <w:rPrChange w:id="2497" w:author="Patrick Drew" w:date="2020-05-12T18:19:00Z">
            <w:rPr>
              <w:sz w:val="22"/>
              <w:szCs w:val="22"/>
            </w:rPr>
          </w:rPrChange>
        </w:rPr>
        <w:t>empirically</w:t>
      </w:r>
      <w:r w:rsidR="007551B9" w:rsidRPr="00EE2D4E">
        <w:rPr>
          <w:rFonts w:ascii="Arial" w:hAnsi="Arial" w:cs="Arial"/>
          <w:sz w:val="22"/>
          <w:szCs w:val="22"/>
          <w:rPrChange w:id="2498" w:author="Patrick Drew" w:date="2020-05-12T18:19:00Z">
            <w:rPr>
              <w:sz w:val="22"/>
              <w:szCs w:val="22"/>
            </w:rPr>
          </w:rPrChange>
        </w:rPr>
        <w:t>-</w:t>
      </w:r>
      <w:r w:rsidR="00714B41" w:rsidRPr="00EE2D4E">
        <w:rPr>
          <w:rFonts w:ascii="Arial" w:hAnsi="Arial" w:cs="Arial"/>
          <w:sz w:val="22"/>
          <w:szCs w:val="22"/>
          <w:rPrChange w:id="2499" w:author="Patrick Drew" w:date="2020-05-12T18:19:00Z">
            <w:rPr>
              <w:sz w:val="22"/>
              <w:szCs w:val="22"/>
            </w:rPr>
          </w:rPrChange>
        </w:rPr>
        <w:t>defined</w:t>
      </w:r>
      <w:proofErr w:type="gramEnd"/>
      <w:r w:rsidR="007551B9" w:rsidRPr="00EE2D4E">
        <w:rPr>
          <w:rFonts w:ascii="Arial" w:hAnsi="Arial" w:cs="Arial"/>
          <w:sz w:val="22"/>
          <w:szCs w:val="22"/>
          <w:rPrChange w:id="2500" w:author="Patrick Drew" w:date="2020-05-12T18:19:00Z">
            <w:rPr>
              <w:sz w:val="22"/>
              <w:szCs w:val="22"/>
            </w:rPr>
          </w:rPrChange>
        </w:rPr>
        <w:t xml:space="preserve"> </w:t>
      </w:r>
      <w:r w:rsidR="00714B41" w:rsidRPr="00EE2D4E">
        <w:rPr>
          <w:rFonts w:ascii="Arial" w:hAnsi="Arial" w:cs="Arial"/>
          <w:sz w:val="22"/>
          <w:szCs w:val="22"/>
          <w:rPrChange w:id="2501" w:author="Patrick Drew" w:date="2020-05-12T18:19:00Z">
            <w:rPr>
              <w:sz w:val="22"/>
              <w:szCs w:val="22"/>
            </w:rPr>
          </w:rPrChange>
        </w:rPr>
        <w:t>threshold.</w:t>
      </w:r>
    </w:p>
    <w:p w14:paraId="37888868" w14:textId="3B003764" w:rsidR="001B42AF" w:rsidRPr="00EE2D4E" w:rsidRDefault="001B42AF">
      <w:pPr>
        <w:widowControl w:val="0"/>
        <w:autoSpaceDE w:val="0"/>
        <w:autoSpaceDN w:val="0"/>
        <w:adjustRightInd w:val="0"/>
        <w:spacing w:line="360" w:lineRule="auto"/>
        <w:contextualSpacing/>
        <w:jc w:val="both"/>
        <w:rPr>
          <w:rFonts w:ascii="Arial" w:hAnsi="Arial" w:cs="Arial"/>
          <w:sz w:val="22"/>
          <w:szCs w:val="22"/>
          <w:rPrChange w:id="2502" w:author="Patrick Drew" w:date="2020-05-12T18:19:00Z">
            <w:rPr>
              <w:sz w:val="22"/>
              <w:szCs w:val="22"/>
            </w:rPr>
          </w:rPrChange>
        </w:rPr>
        <w:pPrChange w:id="2503" w:author="Patrick Drew" w:date="2020-05-12T18:16:00Z">
          <w:pPr>
            <w:widowControl w:val="0"/>
            <w:autoSpaceDE w:val="0"/>
            <w:autoSpaceDN w:val="0"/>
            <w:adjustRightInd w:val="0"/>
            <w:contextualSpacing/>
            <w:jc w:val="both"/>
          </w:pPr>
        </w:pPrChange>
      </w:pPr>
    </w:p>
    <w:p w14:paraId="14A5115D" w14:textId="60247E71" w:rsidR="0073365A" w:rsidRPr="00EE2D4E" w:rsidRDefault="001B42AF">
      <w:pPr>
        <w:widowControl w:val="0"/>
        <w:autoSpaceDE w:val="0"/>
        <w:autoSpaceDN w:val="0"/>
        <w:adjustRightInd w:val="0"/>
        <w:spacing w:line="360" w:lineRule="auto"/>
        <w:contextualSpacing/>
        <w:jc w:val="both"/>
        <w:rPr>
          <w:rFonts w:ascii="Arial" w:hAnsi="Arial" w:cs="Arial"/>
          <w:sz w:val="22"/>
          <w:szCs w:val="22"/>
          <w:rPrChange w:id="2504" w:author="Patrick Drew" w:date="2020-05-12T18:19:00Z">
            <w:rPr>
              <w:sz w:val="22"/>
              <w:szCs w:val="22"/>
            </w:rPr>
          </w:rPrChange>
        </w:rPr>
        <w:pPrChange w:id="2505"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506" w:author="Patrick Drew" w:date="2020-05-12T18:19:00Z">
            <w:rPr>
              <w:i/>
              <w:iCs/>
              <w:sz w:val="22"/>
              <w:szCs w:val="22"/>
            </w:rPr>
          </w:rPrChange>
        </w:rPr>
        <w:t>Heart rate</w:t>
      </w:r>
      <w:r w:rsidR="00347B60" w:rsidRPr="00EE2D4E">
        <w:rPr>
          <w:rFonts w:ascii="Arial" w:hAnsi="Arial" w:cs="Arial"/>
          <w:i/>
          <w:iCs/>
          <w:sz w:val="22"/>
          <w:szCs w:val="22"/>
          <w:rPrChange w:id="2507" w:author="Patrick Drew" w:date="2020-05-12T18:19:00Z">
            <w:rPr>
              <w:i/>
              <w:iCs/>
              <w:sz w:val="22"/>
              <w:szCs w:val="22"/>
            </w:rPr>
          </w:rPrChange>
        </w:rPr>
        <w:t xml:space="preserve"> detection. </w:t>
      </w:r>
      <w:r w:rsidR="00347B60" w:rsidRPr="00EE2D4E">
        <w:rPr>
          <w:rFonts w:ascii="Arial" w:hAnsi="Arial" w:cs="Arial"/>
          <w:sz w:val="22"/>
          <w:szCs w:val="22"/>
          <w:rPrChange w:id="2508" w:author="Patrick Drew" w:date="2020-05-12T18:19:00Z">
            <w:rPr>
              <w:sz w:val="22"/>
              <w:szCs w:val="22"/>
            </w:rPr>
          </w:rPrChange>
        </w:rPr>
        <w:t xml:space="preserve">During IOS experiments, the heart rate was </w:t>
      </w:r>
      <w:r w:rsidR="000D6257" w:rsidRPr="00EE2D4E">
        <w:rPr>
          <w:rFonts w:ascii="Arial" w:hAnsi="Arial" w:cs="Arial"/>
          <w:sz w:val="22"/>
          <w:szCs w:val="22"/>
          <w:rPrChange w:id="2509" w:author="Patrick Drew" w:date="2020-05-12T18:19:00Z">
            <w:rPr>
              <w:sz w:val="22"/>
              <w:szCs w:val="22"/>
            </w:rPr>
          </w:rPrChange>
        </w:rPr>
        <w:t xml:space="preserve">detected </w:t>
      </w:r>
      <w:r w:rsidR="00916353" w:rsidRPr="00EE2D4E">
        <w:rPr>
          <w:rFonts w:ascii="Arial" w:hAnsi="Arial" w:cs="Arial"/>
          <w:sz w:val="22"/>
          <w:szCs w:val="22"/>
          <w:rPrChange w:id="2510" w:author="Patrick Drew" w:date="2020-05-12T18:19:00Z">
            <w:rPr>
              <w:sz w:val="22"/>
              <w:szCs w:val="22"/>
            </w:rPr>
          </w:rPrChange>
        </w:rPr>
        <w:t>through the time-frequency spectrogram (3.33 sec window, 1 sec step size</w:t>
      </w:r>
      <w:r w:rsidR="009C5243" w:rsidRPr="00EE2D4E">
        <w:rPr>
          <w:rFonts w:ascii="Arial" w:hAnsi="Arial" w:cs="Arial"/>
          <w:sz w:val="22"/>
          <w:szCs w:val="22"/>
          <w:rPrChange w:id="2511" w:author="Patrick Drew" w:date="2020-05-12T18:19:00Z">
            <w:rPr>
              <w:sz w:val="22"/>
              <w:szCs w:val="22"/>
            </w:rPr>
          </w:rPrChange>
        </w:rPr>
        <w:t>, [2,3] tapers</w:t>
      </w:r>
      <w:r w:rsidR="00916353" w:rsidRPr="00EE2D4E">
        <w:rPr>
          <w:rFonts w:ascii="Arial" w:hAnsi="Arial" w:cs="Arial"/>
          <w:sz w:val="22"/>
          <w:szCs w:val="22"/>
          <w:rPrChange w:id="2512" w:author="Patrick Drew" w:date="2020-05-12T18:19:00Z">
            <w:rPr>
              <w:sz w:val="22"/>
              <w:szCs w:val="22"/>
            </w:rPr>
          </w:rPrChange>
        </w:rPr>
        <w:t>)</w:t>
      </w:r>
      <w:r w:rsidR="009C5243" w:rsidRPr="00EE2D4E">
        <w:rPr>
          <w:rFonts w:ascii="Arial" w:hAnsi="Arial" w:cs="Arial"/>
          <w:sz w:val="22"/>
          <w:szCs w:val="22"/>
          <w:rPrChange w:id="2513" w:author="Patrick Drew" w:date="2020-05-12T18:19:00Z">
            <w:rPr>
              <w:sz w:val="22"/>
              <w:szCs w:val="22"/>
            </w:rPr>
          </w:rPrChange>
        </w:rPr>
        <w:t xml:space="preserve"> </w:t>
      </w:r>
      <w:r w:rsidR="00736B1C" w:rsidRPr="00EE2D4E">
        <w:rPr>
          <w:rFonts w:ascii="Arial" w:hAnsi="Arial" w:cs="Arial"/>
          <w:sz w:val="22"/>
          <w:szCs w:val="22"/>
          <w:rPrChange w:id="2514" w:author="Patrick Drew" w:date="2020-05-12T18:19:00Z">
            <w:rPr>
              <w:sz w:val="22"/>
              <w:szCs w:val="22"/>
            </w:rPr>
          </w:rPrChange>
        </w:rPr>
        <w:t xml:space="preserve">of the </w:t>
      </w:r>
      <w:r w:rsidR="00781300" w:rsidRPr="00EE2D4E">
        <w:rPr>
          <w:rFonts w:ascii="Arial" w:hAnsi="Arial" w:cs="Arial"/>
          <w:sz w:val="22"/>
          <w:szCs w:val="22"/>
          <w:rPrChange w:id="2515" w:author="Patrick Drew" w:date="2020-05-12T18:19:00Z">
            <w:rPr>
              <w:sz w:val="22"/>
              <w:szCs w:val="22"/>
            </w:rPr>
          </w:rPrChange>
        </w:rPr>
        <w:t>hemodynamic signal</w:t>
      </w:r>
      <w:r w:rsidR="00B13CEA" w:rsidRPr="00EE2D4E">
        <w:rPr>
          <w:rFonts w:ascii="Arial" w:hAnsi="Arial" w:cs="Arial"/>
          <w:sz w:val="22"/>
          <w:szCs w:val="22"/>
          <w:rPrChange w:id="2516" w:author="Patrick Drew" w:date="2020-05-12T18:19:00Z">
            <w:rPr>
              <w:sz w:val="22"/>
              <w:szCs w:val="22"/>
            </w:rPr>
          </w:rPrChange>
        </w:rPr>
        <w:t xml:space="preserve"> (</w:t>
      </w:r>
      <w:proofErr w:type="spellStart"/>
      <w:r w:rsidR="00B13CEA" w:rsidRPr="00EE2D4E">
        <w:rPr>
          <w:rFonts w:ascii="Arial" w:hAnsi="Arial" w:cs="Arial"/>
          <w:sz w:val="22"/>
          <w:szCs w:val="22"/>
          <w:rPrChange w:id="2517" w:author="Patrick Drew" w:date="2020-05-12T18:19:00Z">
            <w:rPr>
              <w:sz w:val="22"/>
              <w:szCs w:val="22"/>
            </w:rPr>
          </w:rPrChange>
        </w:rPr>
        <w:t>Chronux</w:t>
      </w:r>
      <w:proofErr w:type="spellEnd"/>
      <w:r w:rsidR="00B13CEA" w:rsidRPr="00EE2D4E">
        <w:rPr>
          <w:rFonts w:ascii="Arial" w:hAnsi="Arial" w:cs="Arial"/>
          <w:sz w:val="22"/>
          <w:szCs w:val="22"/>
          <w:rPrChange w:id="2518" w:author="Patrick Drew" w:date="2020-05-12T18:19:00Z">
            <w:rPr>
              <w:sz w:val="22"/>
              <w:szCs w:val="22"/>
            </w:rPr>
          </w:rPrChange>
        </w:rPr>
        <w:t xml:space="preserve"> toolbox, </w:t>
      </w:r>
      <w:r w:rsidR="00B13CEA" w:rsidRPr="00EE2D4E">
        <w:rPr>
          <w:rFonts w:ascii="Arial" w:hAnsi="Arial" w:cs="Arial"/>
          <w:sz w:val="22"/>
          <w:szCs w:val="22"/>
          <w:rPrChange w:id="2519" w:author="Patrick Drew" w:date="2020-05-12T18:19:00Z">
            <w:rPr>
              <w:sz w:val="22"/>
              <w:szCs w:val="22"/>
            </w:rPr>
          </w:rPrChange>
        </w:rPr>
        <w:lastRenderedPageBreak/>
        <w:t>version 2.12 v03)</w:t>
      </w:r>
      <w:r w:rsidR="00781300" w:rsidRPr="00EE2D4E">
        <w:rPr>
          <w:rFonts w:ascii="Arial" w:hAnsi="Arial" w:cs="Arial"/>
          <w:sz w:val="22"/>
          <w:szCs w:val="22"/>
          <w:rPrChange w:id="2520" w:author="Patrick Drew" w:date="2020-05-12T18:19:00Z">
            <w:rPr>
              <w:sz w:val="22"/>
              <w:szCs w:val="22"/>
            </w:rPr>
          </w:rPrChange>
        </w:rPr>
        <w:t>.</w:t>
      </w:r>
      <w:r w:rsidR="00371B2F" w:rsidRPr="00EE2D4E">
        <w:rPr>
          <w:rFonts w:ascii="Arial" w:hAnsi="Arial" w:cs="Arial"/>
          <w:sz w:val="22"/>
          <w:szCs w:val="22"/>
          <w:rPrChange w:id="2521" w:author="Patrick Drew" w:date="2020-05-12T18:19:00Z">
            <w:rPr>
              <w:sz w:val="22"/>
              <w:szCs w:val="22"/>
            </w:rPr>
          </w:rPrChange>
        </w:rPr>
        <w:t xml:space="preserve"> The heart rate was identified as the </w:t>
      </w:r>
      <w:r w:rsidR="0050628C" w:rsidRPr="00EE2D4E">
        <w:rPr>
          <w:rFonts w:ascii="Arial" w:hAnsi="Arial" w:cs="Arial"/>
          <w:sz w:val="22"/>
          <w:szCs w:val="22"/>
          <w:rPrChange w:id="2522" w:author="Patrick Drew" w:date="2020-05-12T18:19:00Z">
            <w:rPr>
              <w:sz w:val="22"/>
              <w:szCs w:val="22"/>
            </w:rPr>
          </w:rPrChange>
        </w:rPr>
        <w:t xml:space="preserve">frequency with the maximum spectral power in the 5-15 Hz band. This signal was then averaged between the two hemispheres, and digitally low-pass filtered </w:t>
      </w:r>
      <w:r w:rsidR="00E54603" w:rsidRPr="00EE2D4E">
        <w:rPr>
          <w:rFonts w:ascii="Arial" w:hAnsi="Arial" w:cs="Arial"/>
          <w:sz w:val="22"/>
          <w:szCs w:val="22"/>
          <w:rPrChange w:id="2523" w:author="Patrick Drew" w:date="2020-05-12T18:19:00Z">
            <w:rPr>
              <w:sz w:val="22"/>
              <w:szCs w:val="22"/>
            </w:rPr>
          </w:rPrChange>
        </w:rPr>
        <w:t>(&lt; 2 Hz) using a third-order Butterworth filter</w:t>
      </w:r>
      <w:r w:rsidR="00B13CEA" w:rsidRPr="00EE2D4E">
        <w:rPr>
          <w:rFonts w:ascii="Arial" w:hAnsi="Arial" w:cs="Arial"/>
          <w:sz w:val="22"/>
          <w:szCs w:val="22"/>
          <w:rPrChange w:id="2524" w:author="Patrick Drew" w:date="2020-05-12T18:19:00Z">
            <w:rPr>
              <w:sz w:val="22"/>
              <w:szCs w:val="22"/>
            </w:rPr>
          </w:rPrChange>
        </w:rPr>
        <w:t xml:space="preserve"> (</w:t>
      </w:r>
      <w:proofErr w:type="spellStart"/>
      <w:r w:rsidR="00B13CEA" w:rsidRPr="00EE2D4E">
        <w:rPr>
          <w:rFonts w:ascii="Arial" w:hAnsi="Arial" w:cs="Arial"/>
          <w:sz w:val="22"/>
          <w:szCs w:val="22"/>
          <w:rPrChange w:id="2525" w:author="Patrick Drew" w:date="2020-05-12T18:19:00Z">
            <w:rPr>
              <w:sz w:val="22"/>
              <w:szCs w:val="22"/>
            </w:rPr>
          </w:rPrChange>
        </w:rPr>
        <w:t>Matlab</w:t>
      </w:r>
      <w:proofErr w:type="spellEnd"/>
      <w:r w:rsidR="00B13CEA" w:rsidRPr="00EE2D4E">
        <w:rPr>
          <w:rFonts w:ascii="Arial" w:hAnsi="Arial" w:cs="Arial"/>
          <w:sz w:val="22"/>
          <w:szCs w:val="22"/>
          <w:rPrChange w:id="2526" w:author="Patrick Drew" w:date="2020-05-12T18:19:00Z">
            <w:rPr>
              <w:sz w:val="22"/>
              <w:szCs w:val="22"/>
            </w:rPr>
          </w:rPrChange>
        </w:rPr>
        <w:t xml:space="preserve"> function(s): butter, </w:t>
      </w:r>
      <w:proofErr w:type="spellStart"/>
      <w:r w:rsidR="00B13CEA" w:rsidRPr="00EE2D4E">
        <w:rPr>
          <w:rFonts w:ascii="Arial" w:hAnsi="Arial" w:cs="Arial"/>
          <w:sz w:val="22"/>
          <w:szCs w:val="22"/>
          <w:rPrChange w:id="2527" w:author="Patrick Drew" w:date="2020-05-12T18:19:00Z">
            <w:rPr>
              <w:sz w:val="22"/>
              <w:szCs w:val="22"/>
            </w:rPr>
          </w:rPrChange>
        </w:rPr>
        <w:t>filtfilt</w:t>
      </w:r>
      <w:proofErr w:type="spellEnd"/>
      <w:r w:rsidR="00B13CEA" w:rsidRPr="00EE2D4E">
        <w:rPr>
          <w:rFonts w:ascii="Arial" w:hAnsi="Arial" w:cs="Arial"/>
          <w:sz w:val="22"/>
          <w:szCs w:val="22"/>
          <w:rPrChange w:id="2528" w:author="Patrick Drew" w:date="2020-05-12T18:19:00Z">
            <w:rPr>
              <w:sz w:val="22"/>
              <w:szCs w:val="22"/>
            </w:rPr>
          </w:rPrChange>
        </w:rPr>
        <w:t>)</w:t>
      </w:r>
      <w:r w:rsidR="00E54603" w:rsidRPr="00EE2D4E">
        <w:rPr>
          <w:rFonts w:ascii="Arial" w:hAnsi="Arial" w:cs="Arial"/>
          <w:sz w:val="22"/>
          <w:szCs w:val="22"/>
          <w:rPrChange w:id="2529" w:author="Patrick Drew" w:date="2020-05-12T18:19:00Z">
            <w:rPr>
              <w:sz w:val="22"/>
              <w:szCs w:val="22"/>
            </w:rPr>
          </w:rPrChange>
        </w:rPr>
        <w:t>.</w:t>
      </w:r>
    </w:p>
    <w:p w14:paraId="66ECDFA4" w14:textId="77777777" w:rsidR="0073365A" w:rsidRPr="00EE2D4E" w:rsidRDefault="0073365A">
      <w:pPr>
        <w:widowControl w:val="0"/>
        <w:tabs>
          <w:tab w:val="center" w:pos="5220"/>
        </w:tabs>
        <w:autoSpaceDE w:val="0"/>
        <w:autoSpaceDN w:val="0"/>
        <w:adjustRightInd w:val="0"/>
        <w:spacing w:line="360" w:lineRule="auto"/>
        <w:contextualSpacing/>
        <w:jc w:val="both"/>
        <w:rPr>
          <w:rFonts w:ascii="Arial" w:hAnsi="Arial" w:cs="Arial"/>
          <w:b/>
          <w:bCs/>
          <w:i/>
          <w:iCs/>
          <w:sz w:val="22"/>
          <w:szCs w:val="22"/>
          <w:rPrChange w:id="2530" w:author="Patrick Drew" w:date="2020-05-12T18:19:00Z">
            <w:rPr>
              <w:b/>
              <w:bCs/>
              <w:i/>
              <w:iCs/>
              <w:sz w:val="22"/>
              <w:szCs w:val="22"/>
            </w:rPr>
          </w:rPrChange>
        </w:rPr>
        <w:pPrChange w:id="2531" w:author="Patrick Drew" w:date="2020-05-12T18:16:00Z">
          <w:pPr>
            <w:widowControl w:val="0"/>
            <w:tabs>
              <w:tab w:val="center" w:pos="5220"/>
            </w:tabs>
            <w:autoSpaceDE w:val="0"/>
            <w:autoSpaceDN w:val="0"/>
            <w:adjustRightInd w:val="0"/>
            <w:contextualSpacing/>
            <w:jc w:val="both"/>
          </w:pPr>
        </w:pPrChange>
      </w:pPr>
    </w:p>
    <w:p w14:paraId="01F89628" w14:textId="2F483188" w:rsidR="004140D2" w:rsidRPr="00EE2D4E" w:rsidRDefault="00CF3FC3">
      <w:pPr>
        <w:widowControl w:val="0"/>
        <w:tabs>
          <w:tab w:val="center" w:pos="5220"/>
        </w:tabs>
        <w:autoSpaceDE w:val="0"/>
        <w:autoSpaceDN w:val="0"/>
        <w:adjustRightInd w:val="0"/>
        <w:spacing w:line="360" w:lineRule="auto"/>
        <w:contextualSpacing/>
        <w:jc w:val="both"/>
        <w:rPr>
          <w:rFonts w:ascii="Arial" w:hAnsi="Arial" w:cs="Arial"/>
          <w:sz w:val="22"/>
          <w:szCs w:val="22"/>
          <w:rPrChange w:id="2532" w:author="Patrick Drew" w:date="2020-05-12T18:19:00Z">
            <w:rPr>
              <w:sz w:val="22"/>
              <w:szCs w:val="22"/>
            </w:rPr>
          </w:rPrChange>
        </w:rPr>
        <w:pPrChange w:id="2533" w:author="Patrick Drew" w:date="2020-05-12T18:16:00Z">
          <w:pPr>
            <w:widowControl w:val="0"/>
            <w:tabs>
              <w:tab w:val="center" w:pos="5220"/>
            </w:tabs>
            <w:autoSpaceDE w:val="0"/>
            <w:autoSpaceDN w:val="0"/>
            <w:adjustRightInd w:val="0"/>
            <w:contextualSpacing/>
            <w:jc w:val="both"/>
          </w:pPr>
        </w:pPrChange>
      </w:pPr>
      <w:r w:rsidRPr="00EE2D4E">
        <w:rPr>
          <w:rFonts w:ascii="Arial" w:hAnsi="Arial" w:cs="Arial"/>
          <w:i/>
          <w:iCs/>
          <w:sz w:val="22"/>
          <w:szCs w:val="22"/>
          <w:rPrChange w:id="2534" w:author="Patrick Drew" w:date="2020-05-12T18:19:00Z">
            <w:rPr>
              <w:i/>
              <w:iCs/>
              <w:sz w:val="22"/>
              <w:szCs w:val="22"/>
            </w:rPr>
          </w:rPrChange>
        </w:rPr>
        <w:t>Neural data and s</w:t>
      </w:r>
      <w:r w:rsidR="001B42AF" w:rsidRPr="00EE2D4E">
        <w:rPr>
          <w:rFonts w:ascii="Arial" w:hAnsi="Arial" w:cs="Arial"/>
          <w:i/>
          <w:iCs/>
          <w:sz w:val="22"/>
          <w:szCs w:val="22"/>
          <w:rPrChange w:id="2535" w:author="Patrick Drew" w:date="2020-05-12T18:19:00Z">
            <w:rPr>
              <w:i/>
              <w:iCs/>
              <w:sz w:val="22"/>
              <w:szCs w:val="22"/>
            </w:rPr>
          </w:rPrChange>
        </w:rPr>
        <w:t xml:space="preserve">pectrograms. </w:t>
      </w:r>
      <w:r w:rsidRPr="00EE2D4E">
        <w:rPr>
          <w:rFonts w:ascii="Arial" w:hAnsi="Arial" w:cs="Arial"/>
          <w:sz w:val="22"/>
          <w:szCs w:val="22"/>
          <w:rPrChange w:id="2536" w:author="Patrick Drew" w:date="2020-05-12T18:19:00Z">
            <w:rPr>
              <w:sz w:val="22"/>
              <w:szCs w:val="22"/>
            </w:rPr>
          </w:rPrChange>
        </w:rPr>
        <w:t xml:space="preserve">Neural signals (cortical and hippocampal) were subdivided into frequency bands </w:t>
      </w:r>
      <w:r w:rsidR="00F2562A" w:rsidRPr="00EE2D4E">
        <w:rPr>
          <w:rFonts w:ascii="Arial" w:hAnsi="Arial" w:cs="Arial"/>
          <w:sz w:val="22"/>
          <w:szCs w:val="22"/>
          <w:rPrChange w:id="2537" w:author="Patrick Drew" w:date="2020-05-12T18:19:00Z">
            <w:rPr>
              <w:sz w:val="22"/>
              <w:szCs w:val="22"/>
            </w:rPr>
          </w:rPrChange>
        </w:rPr>
        <w:t xml:space="preserve">as follows: </w:t>
      </w:r>
      <w:r w:rsidR="008335DF" w:rsidRPr="00EE2D4E">
        <w:rPr>
          <w:rFonts w:ascii="Arial" w:hAnsi="Arial" w:cs="Arial"/>
          <w:sz w:val="22"/>
          <w:szCs w:val="22"/>
          <w:rPrChange w:id="2538" w:author="Patrick Drew" w:date="2020-05-12T18:19:00Z">
            <w:rPr>
              <w:sz w:val="22"/>
              <w:szCs w:val="22"/>
            </w:rPr>
          </w:rPrChange>
        </w:rPr>
        <w:t>d</w:t>
      </w:r>
      <w:r w:rsidR="00F2562A" w:rsidRPr="00EE2D4E">
        <w:rPr>
          <w:rFonts w:ascii="Arial" w:hAnsi="Arial" w:cs="Arial"/>
          <w:sz w:val="22"/>
          <w:szCs w:val="22"/>
          <w:rPrChange w:id="2539" w:author="Patrick Drew" w:date="2020-05-12T18:19:00Z">
            <w:rPr>
              <w:sz w:val="22"/>
              <w:szCs w:val="22"/>
            </w:rPr>
          </w:rPrChange>
        </w:rPr>
        <w:t xml:space="preserve">elta [1-4 Hz], </w:t>
      </w:r>
      <w:r w:rsidR="008335DF" w:rsidRPr="00EE2D4E">
        <w:rPr>
          <w:rFonts w:ascii="Arial" w:hAnsi="Arial" w:cs="Arial"/>
          <w:sz w:val="22"/>
          <w:szCs w:val="22"/>
          <w:rPrChange w:id="2540" w:author="Patrick Drew" w:date="2020-05-12T18:19:00Z">
            <w:rPr>
              <w:sz w:val="22"/>
              <w:szCs w:val="22"/>
            </w:rPr>
          </w:rPrChange>
        </w:rPr>
        <w:t>t</w:t>
      </w:r>
      <w:r w:rsidR="00F2562A" w:rsidRPr="00EE2D4E">
        <w:rPr>
          <w:rFonts w:ascii="Arial" w:hAnsi="Arial" w:cs="Arial"/>
          <w:sz w:val="22"/>
          <w:szCs w:val="22"/>
          <w:rPrChange w:id="2541" w:author="Patrick Drew" w:date="2020-05-12T18:19:00Z">
            <w:rPr>
              <w:sz w:val="22"/>
              <w:szCs w:val="22"/>
            </w:rPr>
          </w:rPrChange>
        </w:rPr>
        <w:t>heta [</w:t>
      </w:r>
      <w:r w:rsidR="004140D2" w:rsidRPr="00EE2D4E">
        <w:rPr>
          <w:rFonts w:ascii="Arial" w:hAnsi="Arial" w:cs="Arial"/>
          <w:sz w:val="22"/>
          <w:szCs w:val="22"/>
          <w:rPrChange w:id="2542" w:author="Patrick Drew" w:date="2020-05-12T18:19:00Z">
            <w:rPr>
              <w:sz w:val="22"/>
              <w:szCs w:val="22"/>
            </w:rPr>
          </w:rPrChange>
        </w:rPr>
        <w:t xml:space="preserve">4-10 Hz], </w:t>
      </w:r>
      <w:r w:rsidR="008335DF" w:rsidRPr="00EE2D4E">
        <w:rPr>
          <w:rFonts w:ascii="Arial" w:hAnsi="Arial" w:cs="Arial"/>
          <w:sz w:val="22"/>
          <w:szCs w:val="22"/>
          <w:rPrChange w:id="2543" w:author="Patrick Drew" w:date="2020-05-12T18:19:00Z">
            <w:rPr>
              <w:sz w:val="22"/>
              <w:szCs w:val="22"/>
            </w:rPr>
          </w:rPrChange>
        </w:rPr>
        <w:t>a</w:t>
      </w:r>
      <w:r w:rsidR="004140D2" w:rsidRPr="00EE2D4E">
        <w:rPr>
          <w:rFonts w:ascii="Arial" w:hAnsi="Arial" w:cs="Arial"/>
          <w:sz w:val="22"/>
          <w:szCs w:val="22"/>
          <w:rPrChange w:id="2544" w:author="Patrick Drew" w:date="2020-05-12T18:19:00Z">
            <w:rPr>
              <w:sz w:val="22"/>
              <w:szCs w:val="22"/>
            </w:rPr>
          </w:rPrChange>
        </w:rPr>
        <w:t xml:space="preserve">lpha [10-13 Hz], </w:t>
      </w:r>
      <w:r w:rsidR="008335DF" w:rsidRPr="00EE2D4E">
        <w:rPr>
          <w:rFonts w:ascii="Arial" w:hAnsi="Arial" w:cs="Arial"/>
          <w:sz w:val="22"/>
          <w:szCs w:val="22"/>
          <w:rPrChange w:id="2545" w:author="Patrick Drew" w:date="2020-05-12T18:19:00Z">
            <w:rPr>
              <w:sz w:val="22"/>
              <w:szCs w:val="22"/>
            </w:rPr>
          </w:rPrChange>
        </w:rPr>
        <w:t>beta [13-30 Hz], gamma [30-100 Hz], and multi-unit activity (MUA) [300-3000 Hz]</w:t>
      </w:r>
      <w:r w:rsidR="00B534FD" w:rsidRPr="00EE2D4E">
        <w:rPr>
          <w:rFonts w:ascii="Arial" w:hAnsi="Arial" w:cs="Arial"/>
          <w:sz w:val="22"/>
          <w:szCs w:val="22"/>
          <w:rPrChange w:id="2546" w:author="Patrick Drew" w:date="2020-05-12T18:19:00Z">
            <w:rPr>
              <w:sz w:val="22"/>
              <w:szCs w:val="22"/>
            </w:rPr>
          </w:rPrChange>
        </w:rPr>
        <w:t>.</w:t>
      </w:r>
      <w:r w:rsidR="005F5A09" w:rsidRPr="00EE2D4E">
        <w:rPr>
          <w:rFonts w:ascii="Arial" w:hAnsi="Arial" w:cs="Arial"/>
          <w:sz w:val="22"/>
          <w:szCs w:val="22"/>
          <w:rPrChange w:id="2547" w:author="Patrick Drew" w:date="2020-05-12T18:19:00Z">
            <w:rPr>
              <w:sz w:val="22"/>
              <w:szCs w:val="22"/>
            </w:rPr>
          </w:rPrChange>
        </w:rPr>
        <w:t xml:space="preserve"> Each neural signal was </w:t>
      </w:r>
      <w:r w:rsidR="00CE4113" w:rsidRPr="00EE2D4E">
        <w:rPr>
          <w:rFonts w:ascii="Arial" w:hAnsi="Arial" w:cs="Arial"/>
          <w:sz w:val="22"/>
          <w:szCs w:val="22"/>
          <w:rPrChange w:id="2548" w:author="Patrick Drew" w:date="2020-05-12T18:19:00Z">
            <w:rPr>
              <w:sz w:val="22"/>
              <w:szCs w:val="22"/>
            </w:rPr>
          </w:rPrChange>
        </w:rPr>
        <w:t>digitally</w:t>
      </w:r>
      <w:r w:rsidR="00762E24" w:rsidRPr="00EE2D4E">
        <w:rPr>
          <w:rFonts w:ascii="Arial" w:hAnsi="Arial" w:cs="Arial"/>
          <w:sz w:val="22"/>
          <w:szCs w:val="22"/>
          <w:rPrChange w:id="2549" w:author="Patrick Drew" w:date="2020-05-12T18:19:00Z">
            <w:rPr>
              <w:sz w:val="22"/>
              <w:szCs w:val="22"/>
            </w:rPr>
          </w:rPrChange>
        </w:rPr>
        <w:t xml:space="preserve"> band-pass filtered from the</w:t>
      </w:r>
      <w:r w:rsidR="00CC71FD" w:rsidRPr="00EE2D4E">
        <w:rPr>
          <w:rFonts w:ascii="Arial" w:hAnsi="Arial" w:cs="Arial"/>
          <w:sz w:val="22"/>
          <w:szCs w:val="22"/>
          <w:rPrChange w:id="2550" w:author="Patrick Drew" w:date="2020-05-12T18:19:00Z">
            <w:rPr>
              <w:sz w:val="22"/>
              <w:szCs w:val="22"/>
            </w:rPr>
          </w:rPrChange>
        </w:rPr>
        <w:t xml:space="preserve"> raw data </w:t>
      </w:r>
      <w:r w:rsidR="00CE4113" w:rsidRPr="00EE2D4E">
        <w:rPr>
          <w:rFonts w:ascii="Arial" w:hAnsi="Arial" w:cs="Arial"/>
          <w:sz w:val="22"/>
          <w:szCs w:val="22"/>
          <w:rPrChange w:id="2551" w:author="Patrick Drew" w:date="2020-05-12T18:19:00Z">
            <w:rPr>
              <w:sz w:val="22"/>
              <w:szCs w:val="22"/>
            </w:rPr>
          </w:rPrChange>
        </w:rPr>
        <w:t>using</w:t>
      </w:r>
      <w:r w:rsidR="00CC71FD" w:rsidRPr="00EE2D4E">
        <w:rPr>
          <w:rFonts w:ascii="Arial" w:hAnsi="Arial" w:cs="Arial"/>
          <w:sz w:val="22"/>
          <w:szCs w:val="22"/>
          <w:rPrChange w:id="2552" w:author="Patrick Drew" w:date="2020-05-12T18:19:00Z">
            <w:rPr>
              <w:sz w:val="22"/>
              <w:szCs w:val="22"/>
            </w:rPr>
          </w:rPrChange>
        </w:rPr>
        <w:t xml:space="preserve"> a third-order Butterworth</w:t>
      </w:r>
      <w:r w:rsidR="00CE4113" w:rsidRPr="00EE2D4E">
        <w:rPr>
          <w:rFonts w:ascii="Arial" w:hAnsi="Arial" w:cs="Arial"/>
          <w:sz w:val="22"/>
          <w:szCs w:val="22"/>
          <w:rPrChange w:id="2553" w:author="Patrick Drew" w:date="2020-05-12T18:19:00Z">
            <w:rPr>
              <w:sz w:val="22"/>
              <w:szCs w:val="22"/>
            </w:rPr>
          </w:rPrChange>
        </w:rPr>
        <w:t xml:space="preserve"> filter</w:t>
      </w:r>
      <w:r w:rsidR="00A80EB7" w:rsidRPr="00EE2D4E">
        <w:rPr>
          <w:rFonts w:ascii="Arial" w:hAnsi="Arial" w:cs="Arial"/>
          <w:sz w:val="22"/>
          <w:szCs w:val="22"/>
          <w:rPrChange w:id="2554" w:author="Patrick Drew" w:date="2020-05-12T18:19:00Z">
            <w:rPr>
              <w:sz w:val="22"/>
              <w:szCs w:val="22"/>
            </w:rPr>
          </w:rPrChange>
        </w:rPr>
        <w:t xml:space="preserve">. The data was then squared and smoothed </w:t>
      </w:r>
      <w:r w:rsidR="0025433B" w:rsidRPr="00EE2D4E">
        <w:rPr>
          <w:rFonts w:ascii="Arial" w:hAnsi="Arial" w:cs="Arial"/>
          <w:sz w:val="22"/>
          <w:szCs w:val="22"/>
          <w:rPrChange w:id="2555" w:author="Patrick Drew" w:date="2020-05-12T18:19:00Z">
            <w:rPr>
              <w:sz w:val="22"/>
              <w:szCs w:val="22"/>
            </w:rPr>
          </w:rPrChange>
        </w:rPr>
        <w:t xml:space="preserve">(&lt; 10 Hz) using a </w:t>
      </w:r>
      <w:r w:rsidR="00A80EB7" w:rsidRPr="00EE2D4E">
        <w:rPr>
          <w:rFonts w:ascii="Arial" w:hAnsi="Arial" w:cs="Arial"/>
          <w:sz w:val="22"/>
          <w:szCs w:val="22"/>
          <w:rPrChange w:id="2556" w:author="Patrick Drew" w:date="2020-05-12T18:19:00Z">
            <w:rPr>
              <w:sz w:val="22"/>
              <w:szCs w:val="22"/>
            </w:rPr>
          </w:rPrChange>
        </w:rPr>
        <w:t xml:space="preserve">third-order </w:t>
      </w:r>
      <w:r w:rsidR="0025433B" w:rsidRPr="00EE2D4E">
        <w:rPr>
          <w:rFonts w:ascii="Arial" w:hAnsi="Arial" w:cs="Arial"/>
          <w:sz w:val="22"/>
          <w:szCs w:val="22"/>
          <w:rPrChange w:id="2557" w:author="Patrick Drew" w:date="2020-05-12T18:19:00Z">
            <w:rPr>
              <w:sz w:val="22"/>
              <w:szCs w:val="22"/>
            </w:rPr>
          </w:rPrChange>
        </w:rPr>
        <w:t>B</w:t>
      </w:r>
      <w:r w:rsidR="00A80EB7" w:rsidRPr="00EE2D4E">
        <w:rPr>
          <w:rFonts w:ascii="Arial" w:hAnsi="Arial" w:cs="Arial"/>
          <w:sz w:val="22"/>
          <w:szCs w:val="22"/>
          <w:rPrChange w:id="2558" w:author="Patrick Drew" w:date="2020-05-12T18:19:00Z">
            <w:rPr>
              <w:sz w:val="22"/>
              <w:szCs w:val="22"/>
            </w:rPr>
          </w:rPrChange>
        </w:rPr>
        <w:t>utterworth</w:t>
      </w:r>
      <w:r w:rsidR="00CE4113" w:rsidRPr="00EE2D4E">
        <w:rPr>
          <w:rFonts w:ascii="Arial" w:hAnsi="Arial" w:cs="Arial"/>
          <w:sz w:val="22"/>
          <w:szCs w:val="22"/>
          <w:rPrChange w:id="2559" w:author="Patrick Drew" w:date="2020-05-12T18:19:00Z">
            <w:rPr>
              <w:sz w:val="22"/>
              <w:szCs w:val="22"/>
            </w:rPr>
          </w:rPrChange>
        </w:rPr>
        <w:t xml:space="preserve"> filter</w:t>
      </w:r>
      <w:r w:rsidR="0025433B" w:rsidRPr="00EE2D4E">
        <w:rPr>
          <w:rFonts w:ascii="Arial" w:hAnsi="Arial" w:cs="Arial"/>
          <w:sz w:val="22"/>
          <w:szCs w:val="22"/>
          <w:rPrChange w:id="2560" w:author="Patrick Drew" w:date="2020-05-12T18:19:00Z">
            <w:rPr>
              <w:sz w:val="22"/>
              <w:szCs w:val="22"/>
            </w:rPr>
          </w:rPrChange>
        </w:rPr>
        <w:t>, and resampled down to</w:t>
      </w:r>
      <w:r w:rsidR="00AB298B" w:rsidRPr="00EE2D4E">
        <w:rPr>
          <w:rFonts w:ascii="Arial" w:hAnsi="Arial" w:cs="Arial"/>
          <w:sz w:val="22"/>
          <w:szCs w:val="22"/>
          <w:rPrChange w:id="2561" w:author="Patrick Drew" w:date="2020-05-12T18:19:00Z">
            <w:rPr>
              <w:sz w:val="22"/>
              <w:szCs w:val="22"/>
            </w:rPr>
          </w:rPrChange>
        </w:rPr>
        <w:t xml:space="preserve"> 30 Hz</w:t>
      </w:r>
      <w:r w:rsidR="00B13CEA" w:rsidRPr="00EE2D4E">
        <w:rPr>
          <w:rFonts w:ascii="Arial" w:hAnsi="Arial" w:cs="Arial"/>
          <w:sz w:val="22"/>
          <w:szCs w:val="22"/>
          <w:rPrChange w:id="2562" w:author="Patrick Drew" w:date="2020-05-12T18:19:00Z">
            <w:rPr>
              <w:sz w:val="22"/>
              <w:szCs w:val="22"/>
            </w:rPr>
          </w:rPrChange>
        </w:rPr>
        <w:t xml:space="preserve"> (</w:t>
      </w:r>
      <w:proofErr w:type="spellStart"/>
      <w:r w:rsidR="00B13CEA" w:rsidRPr="00EE2D4E">
        <w:rPr>
          <w:rFonts w:ascii="Arial" w:hAnsi="Arial" w:cs="Arial"/>
          <w:sz w:val="22"/>
          <w:szCs w:val="22"/>
          <w:rPrChange w:id="2563" w:author="Patrick Drew" w:date="2020-05-12T18:19:00Z">
            <w:rPr>
              <w:sz w:val="22"/>
              <w:szCs w:val="22"/>
            </w:rPr>
          </w:rPrChange>
        </w:rPr>
        <w:t>Matlab</w:t>
      </w:r>
      <w:proofErr w:type="spellEnd"/>
      <w:r w:rsidR="00B13CEA" w:rsidRPr="00EE2D4E">
        <w:rPr>
          <w:rFonts w:ascii="Arial" w:hAnsi="Arial" w:cs="Arial"/>
          <w:sz w:val="22"/>
          <w:szCs w:val="22"/>
          <w:rPrChange w:id="2564" w:author="Patrick Drew" w:date="2020-05-12T18:19:00Z">
            <w:rPr>
              <w:sz w:val="22"/>
              <w:szCs w:val="22"/>
            </w:rPr>
          </w:rPrChange>
        </w:rPr>
        <w:t xml:space="preserve"> function(s): butter, zp2sos, </w:t>
      </w:r>
      <w:proofErr w:type="spellStart"/>
      <w:r w:rsidR="00B13CEA" w:rsidRPr="00EE2D4E">
        <w:rPr>
          <w:rFonts w:ascii="Arial" w:hAnsi="Arial" w:cs="Arial"/>
          <w:sz w:val="22"/>
          <w:szCs w:val="22"/>
          <w:rPrChange w:id="2565" w:author="Patrick Drew" w:date="2020-05-12T18:19:00Z">
            <w:rPr>
              <w:sz w:val="22"/>
              <w:szCs w:val="22"/>
            </w:rPr>
          </w:rPrChange>
        </w:rPr>
        <w:t>filtfilt</w:t>
      </w:r>
      <w:proofErr w:type="spellEnd"/>
      <w:r w:rsidR="00B13CEA" w:rsidRPr="00EE2D4E">
        <w:rPr>
          <w:rFonts w:ascii="Arial" w:hAnsi="Arial" w:cs="Arial"/>
          <w:sz w:val="22"/>
          <w:szCs w:val="22"/>
          <w:rPrChange w:id="2566" w:author="Patrick Drew" w:date="2020-05-12T18:19:00Z">
            <w:rPr>
              <w:sz w:val="22"/>
              <w:szCs w:val="22"/>
            </w:rPr>
          </w:rPrChange>
        </w:rPr>
        <w:t>, resample)</w:t>
      </w:r>
      <w:r w:rsidR="00A80EB7" w:rsidRPr="00EE2D4E">
        <w:rPr>
          <w:rFonts w:ascii="Arial" w:hAnsi="Arial" w:cs="Arial"/>
          <w:sz w:val="22"/>
          <w:szCs w:val="22"/>
          <w:rPrChange w:id="2567" w:author="Patrick Drew" w:date="2020-05-12T18:19:00Z">
            <w:rPr>
              <w:sz w:val="22"/>
              <w:szCs w:val="22"/>
            </w:rPr>
          </w:rPrChange>
        </w:rPr>
        <w:t>.</w:t>
      </w:r>
      <w:r w:rsidR="00AB298B" w:rsidRPr="00EE2D4E">
        <w:rPr>
          <w:rFonts w:ascii="Arial" w:hAnsi="Arial" w:cs="Arial"/>
          <w:sz w:val="22"/>
          <w:szCs w:val="22"/>
          <w:rPrChange w:id="2568" w:author="Patrick Drew" w:date="2020-05-12T18:19:00Z">
            <w:rPr>
              <w:sz w:val="22"/>
              <w:szCs w:val="22"/>
            </w:rPr>
          </w:rPrChange>
        </w:rPr>
        <w:t xml:space="preserve"> </w:t>
      </w:r>
      <w:r w:rsidR="005C2955" w:rsidRPr="00EE2D4E">
        <w:rPr>
          <w:rFonts w:ascii="Arial" w:hAnsi="Arial" w:cs="Arial"/>
          <w:sz w:val="22"/>
          <w:szCs w:val="22"/>
          <w:rPrChange w:id="2569" w:author="Patrick Drew" w:date="2020-05-12T18:19:00Z">
            <w:rPr>
              <w:sz w:val="22"/>
              <w:szCs w:val="22"/>
            </w:rPr>
          </w:rPrChange>
        </w:rPr>
        <w:t xml:space="preserve">Several sets of </w:t>
      </w:r>
      <w:r w:rsidR="0019393D" w:rsidRPr="00EE2D4E">
        <w:rPr>
          <w:rFonts w:ascii="Arial" w:hAnsi="Arial" w:cs="Arial"/>
          <w:sz w:val="22"/>
          <w:szCs w:val="22"/>
          <w:rPrChange w:id="2570" w:author="Patrick Drew" w:date="2020-05-12T18:19:00Z">
            <w:rPr>
              <w:sz w:val="22"/>
              <w:szCs w:val="22"/>
            </w:rPr>
          </w:rPrChange>
        </w:rPr>
        <w:t xml:space="preserve">time-frequency </w:t>
      </w:r>
      <w:r w:rsidR="005C2955" w:rsidRPr="00EE2D4E">
        <w:rPr>
          <w:rFonts w:ascii="Arial" w:hAnsi="Arial" w:cs="Arial"/>
          <w:sz w:val="22"/>
          <w:szCs w:val="22"/>
          <w:rPrChange w:id="2571" w:author="Patrick Drew" w:date="2020-05-12T18:19:00Z">
            <w:rPr>
              <w:sz w:val="22"/>
              <w:szCs w:val="22"/>
            </w:rPr>
          </w:rPrChange>
        </w:rPr>
        <w:t xml:space="preserve">spectrograms </w:t>
      </w:r>
      <w:r w:rsidR="00B0731F" w:rsidRPr="00EE2D4E">
        <w:rPr>
          <w:rFonts w:ascii="Arial" w:hAnsi="Arial" w:cs="Arial"/>
          <w:sz w:val="22"/>
          <w:szCs w:val="22"/>
          <w:rPrChange w:id="2572" w:author="Patrick Drew" w:date="2020-05-12T18:19:00Z">
            <w:rPr>
              <w:sz w:val="22"/>
              <w:szCs w:val="22"/>
            </w:rPr>
          </w:rPrChange>
        </w:rPr>
        <w:t xml:space="preserve">with varying </w:t>
      </w:r>
      <w:r w:rsidR="000444D4" w:rsidRPr="00EE2D4E">
        <w:rPr>
          <w:rFonts w:ascii="Arial" w:hAnsi="Arial" w:cs="Arial"/>
          <w:sz w:val="22"/>
          <w:szCs w:val="22"/>
          <w:rPrChange w:id="2573" w:author="Patrick Drew" w:date="2020-05-12T18:19:00Z">
            <w:rPr>
              <w:sz w:val="22"/>
              <w:szCs w:val="22"/>
            </w:rPr>
          </w:rPrChange>
        </w:rPr>
        <w:t>characteristics</w:t>
      </w:r>
      <w:r w:rsidR="00B0731F" w:rsidRPr="00EE2D4E">
        <w:rPr>
          <w:rFonts w:ascii="Arial" w:hAnsi="Arial" w:cs="Arial"/>
          <w:sz w:val="22"/>
          <w:szCs w:val="22"/>
          <w:rPrChange w:id="2574" w:author="Patrick Drew" w:date="2020-05-12T18:19:00Z">
            <w:rPr>
              <w:sz w:val="22"/>
              <w:szCs w:val="22"/>
            </w:rPr>
          </w:rPrChange>
        </w:rPr>
        <w:t xml:space="preserve"> </w:t>
      </w:r>
      <w:r w:rsidR="005C2955" w:rsidRPr="00EE2D4E">
        <w:rPr>
          <w:rFonts w:ascii="Arial" w:hAnsi="Arial" w:cs="Arial"/>
          <w:sz w:val="22"/>
          <w:szCs w:val="22"/>
          <w:rPrChange w:id="2575" w:author="Patrick Drew" w:date="2020-05-12T18:19:00Z">
            <w:rPr>
              <w:sz w:val="22"/>
              <w:szCs w:val="22"/>
            </w:rPr>
          </w:rPrChange>
        </w:rPr>
        <w:t xml:space="preserve">were </w:t>
      </w:r>
      <w:r w:rsidR="00B0731F" w:rsidRPr="00EE2D4E">
        <w:rPr>
          <w:rFonts w:ascii="Arial" w:hAnsi="Arial" w:cs="Arial"/>
          <w:sz w:val="22"/>
          <w:szCs w:val="22"/>
          <w:rPrChange w:id="2576" w:author="Patrick Drew" w:date="2020-05-12T18:19:00Z">
            <w:rPr>
              <w:sz w:val="22"/>
              <w:szCs w:val="22"/>
            </w:rPr>
          </w:rPrChange>
        </w:rPr>
        <w:t>calculated for each neural signal</w:t>
      </w:r>
      <w:r w:rsidR="006E5F61" w:rsidRPr="00EE2D4E">
        <w:rPr>
          <w:rFonts w:ascii="Arial" w:hAnsi="Arial" w:cs="Arial"/>
          <w:sz w:val="22"/>
          <w:szCs w:val="22"/>
          <w:rPrChange w:id="2577" w:author="Patrick Drew" w:date="2020-05-12T18:19:00Z">
            <w:rPr>
              <w:sz w:val="22"/>
              <w:szCs w:val="22"/>
            </w:rPr>
          </w:rPrChange>
        </w:rPr>
        <w:t xml:space="preserve"> to be utilized in different analysis</w:t>
      </w:r>
      <w:r w:rsidR="00B13CEA" w:rsidRPr="00EE2D4E">
        <w:rPr>
          <w:rFonts w:ascii="Arial" w:hAnsi="Arial" w:cs="Arial"/>
          <w:sz w:val="22"/>
          <w:szCs w:val="22"/>
          <w:rPrChange w:id="2578" w:author="Patrick Drew" w:date="2020-05-12T18:19:00Z">
            <w:rPr>
              <w:sz w:val="22"/>
              <w:szCs w:val="22"/>
            </w:rPr>
          </w:rPrChange>
        </w:rPr>
        <w:t xml:space="preserve"> (</w:t>
      </w:r>
      <w:proofErr w:type="spellStart"/>
      <w:r w:rsidR="00B13CEA" w:rsidRPr="00EE2D4E">
        <w:rPr>
          <w:rFonts w:ascii="Arial" w:hAnsi="Arial" w:cs="Arial"/>
          <w:sz w:val="22"/>
          <w:szCs w:val="22"/>
          <w:rPrChange w:id="2579" w:author="Patrick Drew" w:date="2020-05-12T18:19:00Z">
            <w:rPr>
              <w:sz w:val="22"/>
              <w:szCs w:val="22"/>
            </w:rPr>
          </w:rPrChange>
        </w:rPr>
        <w:t>Chronux</w:t>
      </w:r>
      <w:proofErr w:type="spellEnd"/>
      <w:r w:rsidR="00B13CEA" w:rsidRPr="00EE2D4E">
        <w:rPr>
          <w:rFonts w:ascii="Arial" w:hAnsi="Arial" w:cs="Arial"/>
          <w:sz w:val="22"/>
          <w:szCs w:val="22"/>
          <w:rPrChange w:id="2580" w:author="Patrick Drew" w:date="2020-05-12T18:19:00Z">
            <w:rPr>
              <w:sz w:val="22"/>
              <w:szCs w:val="22"/>
            </w:rPr>
          </w:rPrChange>
        </w:rPr>
        <w:t xml:space="preserve"> toolbox, version 2.12 v03</w:t>
      </w:r>
      <w:r w:rsidR="006B21E5" w:rsidRPr="00EE2D4E">
        <w:rPr>
          <w:rFonts w:ascii="Arial" w:hAnsi="Arial" w:cs="Arial"/>
          <w:sz w:val="22"/>
          <w:szCs w:val="22"/>
          <w:rPrChange w:id="2581" w:author="Patrick Drew" w:date="2020-05-12T18:19:00Z">
            <w:rPr>
              <w:sz w:val="22"/>
              <w:szCs w:val="22"/>
            </w:rPr>
          </w:rPrChange>
        </w:rPr>
        <w:t xml:space="preserve">, function: </w:t>
      </w:r>
      <w:proofErr w:type="spellStart"/>
      <w:r w:rsidR="006B21E5" w:rsidRPr="00EE2D4E">
        <w:rPr>
          <w:rFonts w:ascii="Arial" w:hAnsi="Arial" w:cs="Arial"/>
          <w:sz w:val="22"/>
          <w:szCs w:val="22"/>
          <w:rPrChange w:id="2582" w:author="Patrick Drew" w:date="2020-05-12T18:19:00Z">
            <w:rPr>
              <w:sz w:val="22"/>
              <w:szCs w:val="22"/>
            </w:rPr>
          </w:rPrChange>
        </w:rPr>
        <w:t>mtspecgramc</w:t>
      </w:r>
      <w:proofErr w:type="spellEnd"/>
      <w:r w:rsidR="00B13CEA" w:rsidRPr="00EE2D4E">
        <w:rPr>
          <w:rFonts w:ascii="Arial" w:hAnsi="Arial" w:cs="Arial"/>
          <w:sz w:val="22"/>
          <w:szCs w:val="22"/>
          <w:rPrChange w:id="2583" w:author="Patrick Drew" w:date="2020-05-12T18:19:00Z">
            <w:rPr>
              <w:sz w:val="22"/>
              <w:szCs w:val="22"/>
            </w:rPr>
          </w:rPrChange>
        </w:rPr>
        <w:t>).</w:t>
      </w:r>
      <w:r w:rsidR="006E5F61" w:rsidRPr="00EE2D4E">
        <w:rPr>
          <w:rFonts w:ascii="Arial" w:hAnsi="Arial" w:cs="Arial"/>
          <w:sz w:val="22"/>
          <w:szCs w:val="22"/>
          <w:rPrChange w:id="2584" w:author="Patrick Drew" w:date="2020-05-12T18:19:00Z">
            <w:rPr>
              <w:sz w:val="22"/>
              <w:szCs w:val="22"/>
            </w:rPr>
          </w:rPrChange>
        </w:rPr>
        <w:t xml:space="preserve"> A </w:t>
      </w:r>
      <w:r w:rsidR="00572A62" w:rsidRPr="00EE2D4E">
        <w:rPr>
          <w:rFonts w:ascii="Arial" w:hAnsi="Arial" w:cs="Arial"/>
          <w:sz w:val="22"/>
          <w:szCs w:val="22"/>
          <w:rPrChange w:id="2585" w:author="Patrick Drew" w:date="2020-05-12T18:19:00Z">
            <w:rPr>
              <w:sz w:val="22"/>
              <w:szCs w:val="22"/>
            </w:rPr>
          </w:rPrChange>
        </w:rPr>
        <w:t>5</w:t>
      </w:r>
      <w:r w:rsidR="006E5F61" w:rsidRPr="00EE2D4E">
        <w:rPr>
          <w:rFonts w:ascii="Arial" w:hAnsi="Arial" w:cs="Arial"/>
          <w:sz w:val="22"/>
          <w:szCs w:val="22"/>
          <w:rPrChange w:id="2586" w:author="Patrick Drew" w:date="2020-05-12T18:19:00Z">
            <w:rPr>
              <w:sz w:val="22"/>
              <w:szCs w:val="22"/>
            </w:rPr>
          </w:rPrChange>
        </w:rPr>
        <w:t xml:space="preserve">-second window </w:t>
      </w:r>
      <w:r w:rsidR="00DE7C9B" w:rsidRPr="00EE2D4E">
        <w:rPr>
          <w:rFonts w:ascii="Arial" w:hAnsi="Arial" w:cs="Arial"/>
          <w:sz w:val="22"/>
          <w:szCs w:val="22"/>
          <w:rPrChange w:id="2587" w:author="Patrick Drew" w:date="2020-05-12T18:19:00Z">
            <w:rPr>
              <w:sz w:val="22"/>
              <w:szCs w:val="22"/>
            </w:rPr>
          </w:rPrChange>
        </w:rPr>
        <w:t xml:space="preserve">with </w:t>
      </w:r>
      <w:r w:rsidR="0024683F" w:rsidRPr="00EE2D4E">
        <w:rPr>
          <w:rFonts w:ascii="Arial" w:hAnsi="Arial" w:cs="Arial"/>
          <w:sz w:val="22"/>
          <w:szCs w:val="22"/>
          <w:rPrChange w:id="2588" w:author="Patrick Drew" w:date="2020-05-12T18:19:00Z">
            <w:rPr>
              <w:sz w:val="22"/>
              <w:szCs w:val="22"/>
            </w:rPr>
          </w:rPrChange>
        </w:rPr>
        <w:t>1/5 second step size and [5,9] tapers</w:t>
      </w:r>
      <w:r w:rsidR="00553DAD" w:rsidRPr="00EE2D4E">
        <w:rPr>
          <w:rFonts w:ascii="Arial" w:hAnsi="Arial" w:cs="Arial"/>
          <w:sz w:val="22"/>
          <w:szCs w:val="22"/>
          <w:rPrChange w:id="2589" w:author="Patrick Drew" w:date="2020-05-12T18:19:00Z">
            <w:rPr>
              <w:sz w:val="22"/>
              <w:szCs w:val="22"/>
            </w:rPr>
          </w:rPrChange>
        </w:rPr>
        <w:t>, a</w:t>
      </w:r>
      <w:r w:rsidR="0024683F" w:rsidRPr="00EE2D4E">
        <w:rPr>
          <w:rFonts w:ascii="Arial" w:hAnsi="Arial" w:cs="Arial"/>
          <w:sz w:val="22"/>
          <w:szCs w:val="22"/>
          <w:rPrChange w:id="2590" w:author="Patrick Drew" w:date="2020-05-12T18:19:00Z">
            <w:rPr>
              <w:sz w:val="22"/>
              <w:szCs w:val="22"/>
            </w:rPr>
          </w:rPrChange>
        </w:rPr>
        <w:t xml:space="preserve"> 1-second window with 1/10 second step size and [1,1] tapers</w:t>
      </w:r>
      <w:r w:rsidR="00553DAD" w:rsidRPr="00EE2D4E">
        <w:rPr>
          <w:rFonts w:ascii="Arial" w:hAnsi="Arial" w:cs="Arial"/>
          <w:sz w:val="22"/>
          <w:szCs w:val="22"/>
          <w:rPrChange w:id="2591" w:author="Patrick Drew" w:date="2020-05-12T18:19:00Z">
            <w:rPr>
              <w:sz w:val="22"/>
              <w:szCs w:val="22"/>
            </w:rPr>
          </w:rPrChange>
        </w:rPr>
        <w:t>, and a 1-second window with 1/30 second step size and [5,9] tapers. Each set had th</w:t>
      </w:r>
      <w:r w:rsidR="00AB1AAC" w:rsidRPr="00EE2D4E">
        <w:rPr>
          <w:rFonts w:ascii="Arial" w:hAnsi="Arial" w:cs="Arial"/>
          <w:sz w:val="22"/>
          <w:szCs w:val="22"/>
          <w:rPrChange w:id="2592" w:author="Patrick Drew" w:date="2020-05-12T18:19:00Z">
            <w:rPr>
              <w:sz w:val="22"/>
              <w:szCs w:val="22"/>
            </w:rPr>
          </w:rPrChange>
        </w:rPr>
        <w:t xml:space="preserve">e same </w:t>
      </w:r>
      <w:proofErr w:type="gramStart"/>
      <w:r w:rsidR="00AB1AAC" w:rsidRPr="00EE2D4E">
        <w:rPr>
          <w:rFonts w:ascii="Arial" w:hAnsi="Arial" w:cs="Arial"/>
          <w:sz w:val="22"/>
          <w:szCs w:val="22"/>
          <w:rPrChange w:id="2593" w:author="Patrick Drew" w:date="2020-05-12T18:19:00Z">
            <w:rPr>
              <w:sz w:val="22"/>
              <w:szCs w:val="22"/>
            </w:rPr>
          </w:rPrChange>
        </w:rPr>
        <w:t>pass-band</w:t>
      </w:r>
      <w:proofErr w:type="gramEnd"/>
      <w:r w:rsidR="00AB1AAC" w:rsidRPr="00EE2D4E">
        <w:rPr>
          <w:rFonts w:ascii="Arial" w:hAnsi="Arial" w:cs="Arial"/>
          <w:sz w:val="22"/>
          <w:szCs w:val="22"/>
          <w:rPrChange w:id="2594" w:author="Patrick Drew" w:date="2020-05-12T18:19:00Z">
            <w:rPr>
              <w:sz w:val="22"/>
              <w:szCs w:val="22"/>
            </w:rPr>
          </w:rPrChange>
        </w:rPr>
        <w:t xml:space="preserve"> of 1 to 100 Hz to encompass the local field potential</w:t>
      </w:r>
      <w:r w:rsidR="00E335F7" w:rsidRPr="00EE2D4E">
        <w:rPr>
          <w:rFonts w:ascii="Arial" w:hAnsi="Arial" w:cs="Arial"/>
          <w:sz w:val="22"/>
          <w:szCs w:val="22"/>
          <w:rPrChange w:id="2595" w:author="Patrick Drew" w:date="2020-05-12T18:19:00Z">
            <w:rPr>
              <w:sz w:val="22"/>
              <w:szCs w:val="22"/>
            </w:rPr>
          </w:rPrChange>
        </w:rPr>
        <w:t xml:space="preserve"> (LFP).</w:t>
      </w:r>
    </w:p>
    <w:p w14:paraId="2AB7C3C0" w14:textId="5817A749" w:rsidR="005F5A09" w:rsidRPr="00EE2D4E" w:rsidRDefault="005F5A09">
      <w:pPr>
        <w:widowControl w:val="0"/>
        <w:autoSpaceDE w:val="0"/>
        <w:autoSpaceDN w:val="0"/>
        <w:adjustRightInd w:val="0"/>
        <w:spacing w:line="360" w:lineRule="auto"/>
        <w:contextualSpacing/>
        <w:jc w:val="both"/>
        <w:rPr>
          <w:rFonts w:ascii="Arial" w:hAnsi="Arial" w:cs="Arial"/>
          <w:b/>
          <w:bCs/>
          <w:sz w:val="22"/>
          <w:szCs w:val="22"/>
          <w:rPrChange w:id="2596" w:author="Patrick Drew" w:date="2020-05-12T18:19:00Z">
            <w:rPr>
              <w:b/>
              <w:bCs/>
              <w:sz w:val="22"/>
              <w:szCs w:val="22"/>
            </w:rPr>
          </w:rPrChange>
        </w:rPr>
        <w:pPrChange w:id="2597" w:author="Patrick Drew" w:date="2020-05-12T18:16:00Z">
          <w:pPr>
            <w:widowControl w:val="0"/>
            <w:autoSpaceDE w:val="0"/>
            <w:autoSpaceDN w:val="0"/>
            <w:adjustRightInd w:val="0"/>
            <w:contextualSpacing/>
            <w:jc w:val="both"/>
          </w:pPr>
        </w:pPrChange>
      </w:pPr>
    </w:p>
    <w:p w14:paraId="77EC04F8" w14:textId="01FD93FD" w:rsidR="00576093" w:rsidRPr="00EE2D4E" w:rsidRDefault="00576093">
      <w:pPr>
        <w:widowControl w:val="0"/>
        <w:autoSpaceDE w:val="0"/>
        <w:autoSpaceDN w:val="0"/>
        <w:adjustRightInd w:val="0"/>
        <w:spacing w:line="360" w:lineRule="auto"/>
        <w:contextualSpacing/>
        <w:jc w:val="both"/>
        <w:rPr>
          <w:rFonts w:ascii="Arial" w:hAnsi="Arial" w:cs="Arial"/>
          <w:sz w:val="22"/>
          <w:szCs w:val="22"/>
          <w:rPrChange w:id="2598" w:author="Patrick Drew" w:date="2020-05-12T18:19:00Z">
            <w:rPr>
              <w:sz w:val="22"/>
              <w:szCs w:val="22"/>
            </w:rPr>
          </w:rPrChange>
        </w:rPr>
        <w:pPrChange w:id="2599"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600" w:author="Patrick Drew" w:date="2020-05-12T18:19:00Z">
            <w:rPr>
              <w:i/>
              <w:iCs/>
              <w:sz w:val="22"/>
              <w:szCs w:val="22"/>
            </w:rPr>
          </w:rPrChange>
        </w:rPr>
        <w:t xml:space="preserve">Electromyography (EMG). </w:t>
      </w:r>
      <w:r w:rsidRPr="00EE2D4E">
        <w:rPr>
          <w:rFonts w:ascii="Arial" w:hAnsi="Arial" w:cs="Arial"/>
          <w:sz w:val="22"/>
          <w:szCs w:val="22"/>
          <w:rPrChange w:id="2601" w:author="Patrick Drew" w:date="2020-05-12T18:19:00Z">
            <w:rPr>
              <w:sz w:val="22"/>
              <w:szCs w:val="22"/>
            </w:rPr>
          </w:rPrChange>
        </w:rPr>
        <w:t>Electrical activity from the nuchal (neck) muscles was digitally band-pass filtered (300 Hz – 3 kHz) using a third-order Butterworth filter. The signal was then squared and convolved with a 0.5 second Gaussian kernel, log transformed (base 10), and resampled down to 30 Hz</w:t>
      </w:r>
      <w:r w:rsidR="00B13CEA" w:rsidRPr="00EE2D4E">
        <w:rPr>
          <w:rFonts w:ascii="Arial" w:hAnsi="Arial" w:cs="Arial"/>
          <w:sz w:val="22"/>
          <w:szCs w:val="22"/>
          <w:rPrChange w:id="2602" w:author="Patrick Drew" w:date="2020-05-12T18:19:00Z">
            <w:rPr>
              <w:sz w:val="22"/>
              <w:szCs w:val="22"/>
            </w:rPr>
          </w:rPrChange>
        </w:rPr>
        <w:t xml:space="preserve"> (</w:t>
      </w:r>
      <w:proofErr w:type="spellStart"/>
      <w:r w:rsidR="00B13CEA" w:rsidRPr="00EE2D4E">
        <w:rPr>
          <w:rFonts w:ascii="Arial" w:hAnsi="Arial" w:cs="Arial"/>
          <w:sz w:val="22"/>
          <w:szCs w:val="22"/>
          <w:rPrChange w:id="2603" w:author="Patrick Drew" w:date="2020-05-12T18:19:00Z">
            <w:rPr>
              <w:sz w:val="22"/>
              <w:szCs w:val="22"/>
            </w:rPr>
          </w:rPrChange>
        </w:rPr>
        <w:t>Matlab</w:t>
      </w:r>
      <w:proofErr w:type="spellEnd"/>
      <w:r w:rsidR="00B13CEA" w:rsidRPr="00EE2D4E">
        <w:rPr>
          <w:rFonts w:ascii="Arial" w:hAnsi="Arial" w:cs="Arial"/>
          <w:sz w:val="22"/>
          <w:szCs w:val="22"/>
          <w:rPrChange w:id="2604" w:author="Patrick Drew" w:date="2020-05-12T18:19:00Z">
            <w:rPr>
              <w:sz w:val="22"/>
              <w:szCs w:val="22"/>
            </w:rPr>
          </w:rPrChange>
        </w:rPr>
        <w:t xml:space="preserve"> function(s) butter, zp2sos, </w:t>
      </w:r>
      <w:proofErr w:type="spellStart"/>
      <w:r w:rsidR="00B13CEA" w:rsidRPr="00EE2D4E">
        <w:rPr>
          <w:rFonts w:ascii="Arial" w:hAnsi="Arial" w:cs="Arial"/>
          <w:sz w:val="22"/>
          <w:szCs w:val="22"/>
          <w:rPrChange w:id="2605" w:author="Patrick Drew" w:date="2020-05-12T18:19:00Z">
            <w:rPr>
              <w:sz w:val="22"/>
              <w:szCs w:val="22"/>
            </w:rPr>
          </w:rPrChange>
        </w:rPr>
        <w:t>filtfilt</w:t>
      </w:r>
      <w:proofErr w:type="spellEnd"/>
      <w:r w:rsidR="00B13CEA" w:rsidRPr="00EE2D4E">
        <w:rPr>
          <w:rFonts w:ascii="Arial" w:hAnsi="Arial" w:cs="Arial"/>
          <w:sz w:val="22"/>
          <w:szCs w:val="22"/>
          <w:rPrChange w:id="2606" w:author="Patrick Drew" w:date="2020-05-12T18:19:00Z">
            <w:rPr>
              <w:sz w:val="22"/>
              <w:szCs w:val="22"/>
            </w:rPr>
          </w:rPrChange>
        </w:rPr>
        <w:t xml:space="preserve">, </w:t>
      </w:r>
      <w:proofErr w:type="spellStart"/>
      <w:r w:rsidR="00B13CEA" w:rsidRPr="00EE2D4E">
        <w:rPr>
          <w:rFonts w:ascii="Arial" w:hAnsi="Arial" w:cs="Arial"/>
          <w:sz w:val="22"/>
          <w:szCs w:val="22"/>
          <w:rPrChange w:id="2607" w:author="Patrick Drew" w:date="2020-05-12T18:19:00Z">
            <w:rPr>
              <w:sz w:val="22"/>
              <w:szCs w:val="22"/>
            </w:rPr>
          </w:rPrChange>
        </w:rPr>
        <w:t>gauswin</w:t>
      </w:r>
      <w:proofErr w:type="spellEnd"/>
      <w:r w:rsidR="00B13CEA" w:rsidRPr="00EE2D4E">
        <w:rPr>
          <w:rFonts w:ascii="Arial" w:hAnsi="Arial" w:cs="Arial"/>
          <w:sz w:val="22"/>
          <w:szCs w:val="22"/>
          <w:rPrChange w:id="2608" w:author="Patrick Drew" w:date="2020-05-12T18:19:00Z">
            <w:rPr>
              <w:sz w:val="22"/>
              <w:szCs w:val="22"/>
            </w:rPr>
          </w:rPrChange>
        </w:rPr>
        <w:t>, log10, conv, resample)</w:t>
      </w:r>
      <w:r w:rsidRPr="00EE2D4E">
        <w:rPr>
          <w:rFonts w:ascii="Arial" w:hAnsi="Arial" w:cs="Arial"/>
          <w:sz w:val="22"/>
          <w:szCs w:val="22"/>
          <w:rPrChange w:id="2609" w:author="Patrick Drew" w:date="2020-05-12T18:19:00Z">
            <w:rPr>
              <w:sz w:val="22"/>
              <w:szCs w:val="22"/>
            </w:rPr>
          </w:rPrChange>
        </w:rPr>
        <w:t>.</w:t>
      </w:r>
    </w:p>
    <w:p w14:paraId="1E799235" w14:textId="77777777" w:rsidR="00576093" w:rsidRPr="00EE2D4E" w:rsidRDefault="00576093">
      <w:pPr>
        <w:widowControl w:val="0"/>
        <w:autoSpaceDE w:val="0"/>
        <w:autoSpaceDN w:val="0"/>
        <w:adjustRightInd w:val="0"/>
        <w:spacing w:line="360" w:lineRule="auto"/>
        <w:contextualSpacing/>
        <w:jc w:val="both"/>
        <w:rPr>
          <w:rFonts w:ascii="Arial" w:hAnsi="Arial" w:cs="Arial"/>
          <w:b/>
          <w:bCs/>
          <w:sz w:val="22"/>
          <w:szCs w:val="22"/>
          <w:rPrChange w:id="2610" w:author="Patrick Drew" w:date="2020-05-12T18:19:00Z">
            <w:rPr>
              <w:b/>
              <w:bCs/>
              <w:sz w:val="22"/>
              <w:szCs w:val="22"/>
            </w:rPr>
          </w:rPrChange>
        </w:rPr>
        <w:pPrChange w:id="2611" w:author="Patrick Drew" w:date="2020-05-12T18:16:00Z">
          <w:pPr>
            <w:widowControl w:val="0"/>
            <w:autoSpaceDE w:val="0"/>
            <w:autoSpaceDN w:val="0"/>
            <w:adjustRightInd w:val="0"/>
            <w:contextualSpacing/>
            <w:jc w:val="both"/>
          </w:pPr>
        </w:pPrChange>
      </w:pPr>
    </w:p>
    <w:p w14:paraId="08837AA4" w14:textId="5D39344B" w:rsidR="00F6208E" w:rsidRPr="00EE2D4E" w:rsidRDefault="00F6208E">
      <w:pPr>
        <w:widowControl w:val="0"/>
        <w:autoSpaceDE w:val="0"/>
        <w:autoSpaceDN w:val="0"/>
        <w:adjustRightInd w:val="0"/>
        <w:spacing w:line="360" w:lineRule="auto"/>
        <w:contextualSpacing/>
        <w:jc w:val="both"/>
        <w:rPr>
          <w:rFonts w:ascii="Arial" w:hAnsi="Arial" w:cs="Arial"/>
          <w:sz w:val="22"/>
          <w:szCs w:val="22"/>
          <w:rPrChange w:id="2612" w:author="Patrick Drew" w:date="2020-05-12T18:19:00Z">
            <w:rPr>
              <w:sz w:val="22"/>
              <w:szCs w:val="22"/>
            </w:rPr>
          </w:rPrChange>
        </w:rPr>
        <w:pPrChange w:id="2613" w:author="Patrick Drew" w:date="2020-05-12T18:16:00Z">
          <w:pPr>
            <w:widowControl w:val="0"/>
            <w:autoSpaceDE w:val="0"/>
            <w:autoSpaceDN w:val="0"/>
            <w:adjustRightInd w:val="0"/>
            <w:contextualSpacing/>
            <w:jc w:val="both"/>
          </w:pPr>
        </w:pPrChange>
      </w:pPr>
      <w:r w:rsidRPr="00EE2D4E">
        <w:rPr>
          <w:rFonts w:ascii="Arial" w:hAnsi="Arial" w:cs="Arial"/>
          <w:i/>
          <w:iCs/>
          <w:sz w:val="22"/>
          <w:szCs w:val="22"/>
          <w:rPrChange w:id="2614" w:author="Patrick Drew" w:date="2020-05-12T18:19:00Z">
            <w:rPr>
              <w:i/>
              <w:iCs/>
              <w:sz w:val="22"/>
              <w:szCs w:val="22"/>
            </w:rPr>
          </w:rPrChange>
        </w:rPr>
        <w:t>Laser doppler flow</w:t>
      </w:r>
      <w:r w:rsidR="00AE5711" w:rsidRPr="00EE2D4E">
        <w:rPr>
          <w:rFonts w:ascii="Arial" w:hAnsi="Arial" w:cs="Arial"/>
          <w:i/>
          <w:iCs/>
          <w:sz w:val="22"/>
          <w:szCs w:val="22"/>
          <w:rPrChange w:id="2615" w:author="Patrick Drew" w:date="2020-05-12T18:19:00Z">
            <w:rPr>
              <w:i/>
              <w:iCs/>
              <w:sz w:val="22"/>
              <w:szCs w:val="22"/>
            </w:rPr>
          </w:rPrChange>
        </w:rPr>
        <w:t xml:space="preserve"> veloci</w:t>
      </w:r>
      <w:r w:rsidRPr="00EE2D4E">
        <w:rPr>
          <w:rFonts w:ascii="Arial" w:hAnsi="Arial" w:cs="Arial"/>
          <w:i/>
          <w:iCs/>
          <w:sz w:val="22"/>
          <w:szCs w:val="22"/>
          <w:rPrChange w:id="2616" w:author="Patrick Drew" w:date="2020-05-12T18:19:00Z">
            <w:rPr>
              <w:i/>
              <w:iCs/>
              <w:sz w:val="22"/>
              <w:szCs w:val="22"/>
            </w:rPr>
          </w:rPrChange>
        </w:rPr>
        <w:t>metry (LDF).</w:t>
      </w:r>
      <w:r w:rsidRPr="00EE2D4E">
        <w:rPr>
          <w:rFonts w:ascii="Arial" w:hAnsi="Arial" w:cs="Arial"/>
          <w:sz w:val="22"/>
          <w:szCs w:val="22"/>
          <w:rPrChange w:id="2617" w:author="Patrick Drew" w:date="2020-05-12T18:19:00Z">
            <w:rPr>
              <w:sz w:val="22"/>
              <w:szCs w:val="22"/>
            </w:rPr>
          </w:rPrChange>
        </w:rPr>
        <w:t xml:space="preserve"> Microvascular p</w:t>
      </w:r>
      <w:r w:rsidR="005764D3" w:rsidRPr="00EE2D4E">
        <w:rPr>
          <w:rFonts w:ascii="Arial" w:hAnsi="Arial" w:cs="Arial"/>
          <w:sz w:val="22"/>
          <w:szCs w:val="22"/>
          <w:rPrChange w:id="2618" w:author="Patrick Drew" w:date="2020-05-12T18:19:00Z">
            <w:rPr>
              <w:sz w:val="22"/>
              <w:szCs w:val="22"/>
            </w:rPr>
          </w:rPrChange>
        </w:rPr>
        <w:t xml:space="preserve">erfusion data was </w:t>
      </w:r>
      <w:r w:rsidR="008A5DF1" w:rsidRPr="00EE2D4E">
        <w:rPr>
          <w:rFonts w:ascii="Arial" w:hAnsi="Arial" w:cs="Arial"/>
          <w:sz w:val="22"/>
          <w:szCs w:val="22"/>
          <w:rPrChange w:id="2619" w:author="Patrick Drew" w:date="2020-05-12T18:19:00Z">
            <w:rPr>
              <w:sz w:val="22"/>
              <w:szCs w:val="22"/>
            </w:rPr>
          </w:rPrChange>
        </w:rPr>
        <w:t xml:space="preserve">resampled down to 30 Hz and digitally </w:t>
      </w:r>
      <w:r w:rsidR="001B42AF" w:rsidRPr="00EE2D4E">
        <w:rPr>
          <w:rFonts w:ascii="Arial" w:hAnsi="Arial" w:cs="Arial"/>
          <w:sz w:val="22"/>
          <w:szCs w:val="22"/>
          <w:rPrChange w:id="2620" w:author="Patrick Drew" w:date="2020-05-12T18:19:00Z">
            <w:rPr>
              <w:sz w:val="22"/>
              <w:szCs w:val="22"/>
            </w:rPr>
          </w:rPrChange>
        </w:rPr>
        <w:t>low-pass filtered (&lt; 1 Hz) using a fourth-order Butterworth filter</w:t>
      </w:r>
      <w:r w:rsidR="00B13CEA" w:rsidRPr="00EE2D4E">
        <w:rPr>
          <w:rFonts w:ascii="Arial" w:hAnsi="Arial" w:cs="Arial"/>
          <w:sz w:val="22"/>
          <w:szCs w:val="22"/>
          <w:rPrChange w:id="2621" w:author="Patrick Drew" w:date="2020-05-12T18:19:00Z">
            <w:rPr>
              <w:sz w:val="22"/>
              <w:szCs w:val="22"/>
            </w:rPr>
          </w:rPrChange>
        </w:rPr>
        <w:t xml:space="preserve"> (</w:t>
      </w:r>
      <w:proofErr w:type="spellStart"/>
      <w:r w:rsidR="00B13CEA" w:rsidRPr="00EE2D4E">
        <w:rPr>
          <w:rFonts w:ascii="Arial" w:hAnsi="Arial" w:cs="Arial"/>
          <w:sz w:val="22"/>
          <w:szCs w:val="22"/>
          <w:rPrChange w:id="2622" w:author="Patrick Drew" w:date="2020-05-12T18:19:00Z">
            <w:rPr>
              <w:sz w:val="22"/>
              <w:szCs w:val="22"/>
            </w:rPr>
          </w:rPrChange>
        </w:rPr>
        <w:t>Matlab</w:t>
      </w:r>
      <w:proofErr w:type="spellEnd"/>
      <w:r w:rsidR="00B13CEA" w:rsidRPr="00EE2D4E">
        <w:rPr>
          <w:rFonts w:ascii="Arial" w:hAnsi="Arial" w:cs="Arial"/>
          <w:sz w:val="22"/>
          <w:szCs w:val="22"/>
          <w:rPrChange w:id="2623" w:author="Patrick Drew" w:date="2020-05-12T18:19:00Z">
            <w:rPr>
              <w:sz w:val="22"/>
              <w:szCs w:val="22"/>
            </w:rPr>
          </w:rPrChange>
        </w:rPr>
        <w:t xml:space="preserve"> function(s) butter, zp2sos, </w:t>
      </w:r>
      <w:proofErr w:type="spellStart"/>
      <w:r w:rsidR="00B13CEA" w:rsidRPr="00EE2D4E">
        <w:rPr>
          <w:rFonts w:ascii="Arial" w:hAnsi="Arial" w:cs="Arial"/>
          <w:sz w:val="22"/>
          <w:szCs w:val="22"/>
          <w:rPrChange w:id="2624" w:author="Patrick Drew" w:date="2020-05-12T18:19:00Z">
            <w:rPr>
              <w:sz w:val="22"/>
              <w:szCs w:val="22"/>
            </w:rPr>
          </w:rPrChange>
        </w:rPr>
        <w:t>filtfilt</w:t>
      </w:r>
      <w:proofErr w:type="spellEnd"/>
      <w:r w:rsidR="00B13CEA" w:rsidRPr="00EE2D4E">
        <w:rPr>
          <w:rFonts w:ascii="Arial" w:hAnsi="Arial" w:cs="Arial"/>
          <w:sz w:val="22"/>
          <w:szCs w:val="22"/>
          <w:rPrChange w:id="2625" w:author="Patrick Drew" w:date="2020-05-12T18:19:00Z">
            <w:rPr>
              <w:sz w:val="22"/>
              <w:szCs w:val="22"/>
            </w:rPr>
          </w:rPrChange>
        </w:rPr>
        <w:t>, resample)</w:t>
      </w:r>
      <w:r w:rsidR="001B42AF" w:rsidRPr="00EE2D4E">
        <w:rPr>
          <w:rFonts w:ascii="Arial" w:hAnsi="Arial" w:cs="Arial"/>
          <w:sz w:val="22"/>
          <w:szCs w:val="22"/>
          <w:rPrChange w:id="2626" w:author="Patrick Drew" w:date="2020-05-12T18:19:00Z">
            <w:rPr>
              <w:sz w:val="22"/>
              <w:szCs w:val="22"/>
            </w:rPr>
          </w:rPrChange>
        </w:rPr>
        <w:t>.</w:t>
      </w:r>
    </w:p>
    <w:p w14:paraId="2D04A59F" w14:textId="1E0686CE" w:rsidR="00D7587F" w:rsidRPr="00EE2D4E" w:rsidRDefault="00D7587F">
      <w:pPr>
        <w:widowControl w:val="0"/>
        <w:autoSpaceDE w:val="0"/>
        <w:autoSpaceDN w:val="0"/>
        <w:adjustRightInd w:val="0"/>
        <w:spacing w:line="360" w:lineRule="auto"/>
        <w:contextualSpacing/>
        <w:jc w:val="both"/>
        <w:rPr>
          <w:rFonts w:ascii="Arial" w:hAnsi="Arial" w:cs="Arial"/>
          <w:sz w:val="22"/>
          <w:szCs w:val="22"/>
          <w:rPrChange w:id="2627" w:author="Patrick Drew" w:date="2020-05-12T18:19:00Z">
            <w:rPr>
              <w:sz w:val="22"/>
              <w:szCs w:val="22"/>
            </w:rPr>
          </w:rPrChange>
        </w:rPr>
        <w:pPrChange w:id="2628" w:author="Patrick Drew" w:date="2020-05-12T18:16:00Z">
          <w:pPr>
            <w:widowControl w:val="0"/>
            <w:autoSpaceDE w:val="0"/>
            <w:autoSpaceDN w:val="0"/>
            <w:adjustRightInd w:val="0"/>
            <w:contextualSpacing/>
            <w:jc w:val="both"/>
          </w:pPr>
        </w:pPrChange>
      </w:pPr>
    </w:p>
    <w:p w14:paraId="48858DCF" w14:textId="750F1AEE" w:rsidR="007C4EED" w:rsidRPr="00EE2D4E" w:rsidRDefault="001B42AF">
      <w:pPr>
        <w:widowControl w:val="0"/>
        <w:tabs>
          <w:tab w:val="center" w:pos="5220"/>
        </w:tabs>
        <w:autoSpaceDE w:val="0"/>
        <w:autoSpaceDN w:val="0"/>
        <w:adjustRightInd w:val="0"/>
        <w:spacing w:line="360" w:lineRule="auto"/>
        <w:contextualSpacing/>
        <w:jc w:val="both"/>
        <w:rPr>
          <w:rFonts w:ascii="Arial" w:hAnsi="Arial" w:cs="Arial"/>
          <w:sz w:val="22"/>
          <w:szCs w:val="22"/>
          <w:rPrChange w:id="2629" w:author="Patrick Drew" w:date="2020-05-12T18:19:00Z">
            <w:rPr>
              <w:sz w:val="22"/>
              <w:szCs w:val="22"/>
            </w:rPr>
          </w:rPrChange>
        </w:rPr>
        <w:pPrChange w:id="2630" w:author="Patrick Drew" w:date="2020-05-12T18:16:00Z">
          <w:pPr>
            <w:widowControl w:val="0"/>
            <w:tabs>
              <w:tab w:val="center" w:pos="5220"/>
            </w:tabs>
            <w:autoSpaceDE w:val="0"/>
            <w:autoSpaceDN w:val="0"/>
            <w:adjustRightInd w:val="0"/>
            <w:contextualSpacing/>
            <w:jc w:val="both"/>
          </w:pPr>
        </w:pPrChange>
      </w:pPr>
      <w:r w:rsidRPr="00EE2D4E">
        <w:rPr>
          <w:rFonts w:ascii="Arial" w:hAnsi="Arial" w:cs="Arial"/>
          <w:i/>
          <w:iCs/>
          <w:sz w:val="22"/>
          <w:szCs w:val="22"/>
          <w:rPrChange w:id="2631" w:author="Patrick Drew" w:date="2020-05-12T18:19:00Z">
            <w:rPr>
              <w:i/>
              <w:iCs/>
              <w:sz w:val="22"/>
              <w:szCs w:val="22"/>
            </w:rPr>
          </w:rPrChange>
        </w:rPr>
        <w:t>Establishment of awake rest and baseline.</w:t>
      </w:r>
      <w:r w:rsidR="00EE32F2" w:rsidRPr="00EE2D4E">
        <w:rPr>
          <w:rFonts w:ascii="Arial" w:hAnsi="Arial" w:cs="Arial"/>
          <w:i/>
          <w:iCs/>
          <w:sz w:val="22"/>
          <w:szCs w:val="22"/>
          <w:rPrChange w:id="2632" w:author="Patrick Drew" w:date="2020-05-12T18:19:00Z">
            <w:rPr>
              <w:i/>
              <w:iCs/>
              <w:sz w:val="22"/>
              <w:szCs w:val="22"/>
            </w:rPr>
          </w:rPrChange>
        </w:rPr>
        <w:t xml:space="preserve"> </w:t>
      </w:r>
      <w:r w:rsidR="00B61F4F" w:rsidRPr="00EE2D4E">
        <w:rPr>
          <w:rFonts w:ascii="Arial" w:hAnsi="Arial" w:cs="Arial"/>
          <w:sz w:val="22"/>
          <w:szCs w:val="22"/>
          <w:rPrChange w:id="2633" w:author="Patrick Drew" w:date="2020-05-12T18:19:00Z">
            <w:rPr>
              <w:sz w:val="22"/>
              <w:szCs w:val="22"/>
            </w:rPr>
          </w:rPrChange>
        </w:rPr>
        <w:t xml:space="preserve">Periods of quiescent rest were identified during each day’s imaging session and were unique for each vessel during 2PLSM experiments. Rest was established as periods with an absence of whisker stimulation, whisker movement, or detectable body movement of 10 seconds or greater for IOS experiments and 5 seconds or greater for 2PLSM experiments (due to having less data per vessel, as well as the absence of the slow venous component in the arteriole signal). In order to establish an accurate awake resting baseline and exclude any drowsy or sleeping data, long periods of wakefulness (typically &gt; 60 sec) were manually </w:t>
      </w:r>
      <w:r w:rsidR="007C4EED" w:rsidRPr="00EE2D4E">
        <w:rPr>
          <w:rFonts w:ascii="Arial" w:hAnsi="Arial" w:cs="Arial"/>
          <w:sz w:val="22"/>
          <w:szCs w:val="22"/>
          <w:rPrChange w:id="2634" w:author="Patrick Drew" w:date="2020-05-12T18:19:00Z">
            <w:rPr>
              <w:sz w:val="22"/>
              <w:szCs w:val="22"/>
            </w:rPr>
          </w:rPrChange>
        </w:rPr>
        <w:t>identified</w:t>
      </w:r>
      <w:r w:rsidR="00B61F4F" w:rsidRPr="00EE2D4E">
        <w:rPr>
          <w:rFonts w:ascii="Arial" w:hAnsi="Arial" w:cs="Arial"/>
          <w:sz w:val="22"/>
          <w:szCs w:val="22"/>
          <w:rPrChange w:id="2635" w:author="Patrick Drew" w:date="2020-05-12T18:19:00Z">
            <w:rPr>
              <w:sz w:val="22"/>
              <w:szCs w:val="22"/>
            </w:rPr>
          </w:rPrChange>
        </w:rPr>
        <w:t xml:space="preserve"> in each file</w:t>
      </w:r>
      <w:r w:rsidR="007C4EED" w:rsidRPr="00EE2D4E">
        <w:rPr>
          <w:rFonts w:ascii="Arial" w:hAnsi="Arial" w:cs="Arial"/>
          <w:sz w:val="22"/>
          <w:szCs w:val="22"/>
          <w:rPrChange w:id="2636" w:author="Patrick Drew" w:date="2020-05-12T18:19:00Z">
            <w:rPr>
              <w:sz w:val="22"/>
              <w:szCs w:val="22"/>
            </w:rPr>
          </w:rPrChange>
        </w:rPr>
        <w:t xml:space="preserve"> (if present)</w:t>
      </w:r>
      <w:r w:rsidR="00B61F4F" w:rsidRPr="00EE2D4E">
        <w:rPr>
          <w:rFonts w:ascii="Arial" w:hAnsi="Arial" w:cs="Arial"/>
          <w:sz w:val="22"/>
          <w:szCs w:val="22"/>
          <w:rPrChange w:id="2637" w:author="Patrick Drew" w:date="2020-05-12T18:19:00Z">
            <w:rPr>
              <w:sz w:val="22"/>
              <w:szCs w:val="22"/>
            </w:rPr>
          </w:rPrChange>
        </w:rPr>
        <w:t xml:space="preserve"> based on behavioral and spectral characteristics. </w:t>
      </w:r>
      <w:r w:rsidR="007C4EED" w:rsidRPr="00EE2D4E">
        <w:rPr>
          <w:rFonts w:ascii="Arial" w:hAnsi="Arial" w:cs="Arial"/>
          <w:sz w:val="22"/>
          <w:szCs w:val="22"/>
          <w:rPrChange w:id="2638" w:author="Patrick Drew" w:date="2020-05-12T18:19:00Z">
            <w:rPr>
              <w:sz w:val="22"/>
              <w:szCs w:val="22"/>
            </w:rPr>
          </w:rPrChange>
        </w:rPr>
        <w:t xml:space="preserve">Only data from these pre-screen periods of clear wakefulness were used in subsequent baseline calculation and ‘Rest’ behavior comparisons in later analysis. Periods of </w:t>
      </w:r>
      <w:r w:rsidR="007C4EED" w:rsidRPr="00EE2D4E">
        <w:rPr>
          <w:rFonts w:ascii="Arial" w:hAnsi="Arial" w:cs="Arial"/>
          <w:i/>
          <w:iCs/>
          <w:sz w:val="22"/>
          <w:szCs w:val="22"/>
          <w:rPrChange w:id="2639" w:author="Patrick Drew" w:date="2020-05-12T18:19:00Z">
            <w:rPr>
              <w:i/>
              <w:iCs/>
              <w:sz w:val="22"/>
              <w:szCs w:val="22"/>
            </w:rPr>
          </w:rPrChange>
        </w:rPr>
        <w:t>true rest</w:t>
      </w:r>
      <w:r w:rsidR="007C4EED" w:rsidRPr="00EE2D4E">
        <w:rPr>
          <w:rFonts w:ascii="Arial" w:hAnsi="Arial" w:cs="Arial"/>
          <w:sz w:val="22"/>
          <w:szCs w:val="22"/>
          <w:rPrChange w:id="2640" w:author="Patrick Drew" w:date="2020-05-12T18:19:00Z">
            <w:rPr>
              <w:sz w:val="22"/>
              <w:szCs w:val="22"/>
            </w:rPr>
          </w:rPrChange>
        </w:rPr>
        <w:t xml:space="preserve"> were thus identified from each imaging session and averaged across time, giving a single baseline value per day for the hemodynamic </w:t>
      </w:r>
      <w:r w:rsidR="00082CA7" w:rsidRPr="00EE2D4E">
        <w:rPr>
          <w:rFonts w:ascii="Arial" w:hAnsi="Arial" w:cs="Arial"/>
          <w:sz w:val="22"/>
          <w:szCs w:val="22"/>
          <w:rPrChange w:id="2641" w:author="Patrick Drew" w:date="2020-05-12T18:19:00Z">
            <w:rPr>
              <w:sz w:val="22"/>
              <w:szCs w:val="22"/>
            </w:rPr>
          </w:rPrChange>
        </w:rPr>
        <w:t xml:space="preserve">reflectance </w:t>
      </w:r>
      <w:r w:rsidR="007C4EED" w:rsidRPr="00EE2D4E">
        <w:rPr>
          <w:rFonts w:ascii="Arial" w:hAnsi="Arial" w:cs="Arial"/>
          <w:sz w:val="22"/>
          <w:szCs w:val="22"/>
          <w:rPrChange w:id="2642" w:author="Patrick Drew" w:date="2020-05-12T18:19:00Z">
            <w:rPr>
              <w:sz w:val="22"/>
              <w:szCs w:val="22"/>
            </w:rPr>
          </w:rPrChange>
        </w:rPr>
        <w:t xml:space="preserve">signal (IOS or 2P), neural signals, EMG, LFD (if present), and neural spectrograms. </w:t>
      </w:r>
      <w:r w:rsidR="007C4EED" w:rsidRPr="00EE2D4E">
        <w:rPr>
          <w:rFonts w:ascii="Calibri" w:hAnsi="Calibri" w:cs="Calibri"/>
          <w:sz w:val="22"/>
          <w:szCs w:val="22"/>
        </w:rPr>
        <w:t>﻿</w:t>
      </w:r>
      <w:r w:rsidR="007C4EED" w:rsidRPr="00EE2D4E">
        <w:rPr>
          <w:rFonts w:ascii="Arial" w:hAnsi="Arial" w:cs="Arial"/>
          <w:sz w:val="22"/>
          <w:szCs w:val="22"/>
          <w:rPrChange w:id="2643" w:author="Patrick Drew" w:date="2020-05-12T18:19:00Z">
            <w:rPr>
              <w:sz w:val="22"/>
              <w:szCs w:val="22"/>
            </w:rPr>
          </w:rPrChange>
        </w:rPr>
        <w:t xml:space="preserve">The percentage change in each data type was thus identified as </w:t>
      </w:r>
    </w:p>
    <w:p w14:paraId="5F890728" w14:textId="77777777" w:rsidR="00AE5711" w:rsidRPr="00EE2D4E" w:rsidRDefault="00AE5711">
      <w:pPr>
        <w:widowControl w:val="0"/>
        <w:tabs>
          <w:tab w:val="center" w:pos="5220"/>
        </w:tabs>
        <w:autoSpaceDE w:val="0"/>
        <w:autoSpaceDN w:val="0"/>
        <w:adjustRightInd w:val="0"/>
        <w:spacing w:line="360" w:lineRule="auto"/>
        <w:contextualSpacing/>
        <w:jc w:val="both"/>
        <w:rPr>
          <w:rFonts w:ascii="Arial" w:hAnsi="Arial" w:cs="Arial"/>
          <w:sz w:val="22"/>
          <w:szCs w:val="22"/>
          <w:rPrChange w:id="2644" w:author="Patrick Drew" w:date="2020-05-12T18:19:00Z">
            <w:rPr>
              <w:sz w:val="22"/>
              <w:szCs w:val="22"/>
            </w:rPr>
          </w:rPrChange>
        </w:rPr>
        <w:pPrChange w:id="2645" w:author="Patrick Drew" w:date="2020-05-12T18:16:00Z">
          <w:pPr>
            <w:widowControl w:val="0"/>
            <w:tabs>
              <w:tab w:val="center" w:pos="5220"/>
            </w:tabs>
            <w:autoSpaceDE w:val="0"/>
            <w:autoSpaceDN w:val="0"/>
            <w:adjustRightInd w:val="0"/>
            <w:contextualSpacing/>
            <w:jc w:val="both"/>
          </w:pPr>
        </w:pPrChange>
      </w:pPr>
    </w:p>
    <w:p w14:paraId="7B6E3DD6" w14:textId="52F05AF3" w:rsidR="00D7587F" w:rsidRPr="00EE2D4E" w:rsidRDefault="007C4EED">
      <w:pPr>
        <w:widowControl w:val="0"/>
        <w:tabs>
          <w:tab w:val="center" w:pos="5220"/>
        </w:tabs>
        <w:autoSpaceDE w:val="0"/>
        <w:autoSpaceDN w:val="0"/>
        <w:adjustRightInd w:val="0"/>
        <w:spacing w:line="360" w:lineRule="auto"/>
        <w:contextualSpacing/>
        <w:jc w:val="both"/>
        <w:rPr>
          <w:rFonts w:ascii="Arial" w:hAnsi="Arial" w:cs="Arial"/>
          <w:sz w:val="22"/>
          <w:szCs w:val="22"/>
          <w:rPrChange w:id="2646" w:author="Patrick Drew" w:date="2020-05-12T18:19:00Z">
            <w:rPr>
              <w:sz w:val="22"/>
              <w:szCs w:val="22"/>
            </w:rPr>
          </w:rPrChange>
        </w:rPr>
        <w:pPrChange w:id="2647" w:author="Patrick Drew" w:date="2020-05-12T18:16:00Z">
          <w:pPr>
            <w:widowControl w:val="0"/>
            <w:tabs>
              <w:tab w:val="center" w:pos="5220"/>
            </w:tabs>
            <w:autoSpaceDE w:val="0"/>
            <w:autoSpaceDN w:val="0"/>
            <w:adjustRightInd w:val="0"/>
            <w:contextualSpacing/>
            <w:jc w:val="both"/>
          </w:pPr>
        </w:pPrChange>
      </w:pPr>
      <m:oMathPara>
        <m:oMath>
          <m:r>
            <w:rPr>
              <w:rFonts w:ascii="Cambria Math" w:hAnsi="Cambria Math" w:cs="Arial"/>
              <w:sz w:val="22"/>
              <w:szCs w:val="22"/>
            </w:rPr>
            <w:lastRenderedPageBreak/>
            <m:t>∆</m:t>
          </m:r>
          <m:r>
            <w:rPr>
              <w:rFonts w:ascii="Cambria Math" w:hAnsi="Cambria Math" w:cs="Arial"/>
              <w:sz w:val="22"/>
              <w:szCs w:val="22"/>
              <w:rPrChange w:id="2648" w:author="Patrick Drew" w:date="2020-05-12T18:19:00Z">
                <w:rPr>
                  <w:rFonts w:ascii="Cambria Math" w:hAnsi="Cambria Math"/>
                  <w:sz w:val="22"/>
                  <w:szCs w:val="22"/>
                </w:rPr>
              </w:rPrChange>
            </w:rPr>
            <m:t>D/</m:t>
          </m:r>
          <m:sSub>
            <m:sSubPr>
              <m:ctrlPr>
                <w:ins w:id="2649" w:author="Patrick Drew" w:date="2020-05-12T17:34:00Z">
                  <w:rPr>
                    <w:rFonts w:ascii="Cambria Math" w:hAnsi="Cambria Math" w:cs="Arial"/>
                    <w:i/>
                    <w:sz w:val="22"/>
                    <w:szCs w:val="22"/>
                  </w:rPr>
                </w:ins>
              </m:ctrlPr>
            </m:sSubPr>
            <m:e>
              <m:r>
                <w:rPr>
                  <w:rFonts w:ascii="Cambria Math" w:hAnsi="Cambria Math" w:cs="Arial"/>
                  <w:sz w:val="22"/>
                  <w:szCs w:val="22"/>
                </w:rPr>
                <m:t>D</m:t>
              </m:r>
            </m:e>
            <m:sub>
              <m:r>
                <w:rPr>
                  <w:rFonts w:ascii="Cambria Math" w:hAnsi="Cambria Math" w:cs="Arial"/>
                  <w:sz w:val="22"/>
                  <w:szCs w:val="22"/>
                </w:rPr>
                <m:t>0</m:t>
              </m:r>
            </m:sub>
          </m:sSub>
          <m:r>
            <w:rPr>
              <w:rFonts w:ascii="Cambria Math" w:hAnsi="Cambria Math" w:cs="Arial"/>
              <w:sz w:val="22"/>
              <w:szCs w:val="22"/>
            </w:rPr>
            <m:t xml:space="preserve"> =(</m:t>
          </m:r>
          <m:f>
            <m:fPr>
              <m:ctrlPr>
                <w:ins w:id="2650" w:author="Patrick Drew" w:date="2020-05-12T17:34:00Z">
                  <w:rPr>
                    <w:rFonts w:ascii="Cambria Math" w:hAnsi="Cambria Math" w:cs="Arial"/>
                    <w:i/>
                    <w:sz w:val="22"/>
                    <w:szCs w:val="22"/>
                  </w:rPr>
                </w:ins>
              </m:ctrlPr>
            </m:fPr>
            <m:num>
              <m:r>
                <w:rPr>
                  <w:rFonts w:ascii="Cambria Math" w:hAnsi="Cambria Math" w:cs="Arial"/>
                  <w:sz w:val="22"/>
                  <w:szCs w:val="22"/>
                </w:rPr>
                <m:t>D</m:t>
              </m:r>
              <m:r>
                <w:rPr>
                  <w:rFonts w:ascii="Cambria Math" w:hAnsi="Cambria Math" w:cs="Arial"/>
                  <w:sz w:val="22"/>
                  <w:szCs w:val="22"/>
                  <w:rPrChange w:id="2651" w:author="Patrick Drew" w:date="2020-05-12T18:19:00Z">
                    <w:rPr>
                      <w:rFonts w:ascii="Cambria Math" w:hAnsi="Cambria Math"/>
                      <w:sz w:val="22"/>
                      <w:szCs w:val="22"/>
                    </w:rPr>
                  </w:rPrChange>
                </w:rPr>
                <m:t xml:space="preserve">- </m:t>
              </m:r>
              <m:sSub>
                <m:sSubPr>
                  <m:ctrlPr>
                    <w:ins w:id="2652" w:author="Patrick Drew" w:date="2020-05-12T17:34:00Z">
                      <w:rPr>
                        <w:rFonts w:ascii="Cambria Math" w:hAnsi="Cambria Math" w:cs="Arial"/>
                        <w:i/>
                        <w:sz w:val="22"/>
                        <w:szCs w:val="22"/>
                      </w:rPr>
                    </w:ins>
                  </m:ctrlPr>
                </m:sSubPr>
                <m:e>
                  <m:r>
                    <w:rPr>
                      <w:rFonts w:ascii="Cambria Math" w:hAnsi="Cambria Math" w:cs="Arial"/>
                      <w:sz w:val="22"/>
                      <w:szCs w:val="22"/>
                    </w:rPr>
                    <m:t>D</m:t>
                  </m:r>
                </m:e>
                <m:sub>
                  <m:r>
                    <w:rPr>
                      <w:rFonts w:ascii="Cambria Math" w:hAnsi="Cambria Math" w:cs="Arial"/>
                      <w:sz w:val="22"/>
                      <w:szCs w:val="22"/>
                    </w:rPr>
                    <m:t>B</m:t>
                  </m:r>
                </m:sub>
              </m:sSub>
            </m:num>
            <m:den>
              <m:sSub>
                <m:sSubPr>
                  <m:ctrlPr>
                    <w:ins w:id="2653" w:author="Patrick Drew" w:date="2020-05-12T17:34:00Z">
                      <w:rPr>
                        <w:rFonts w:ascii="Cambria Math" w:hAnsi="Cambria Math" w:cs="Arial"/>
                        <w:i/>
                        <w:sz w:val="22"/>
                        <w:szCs w:val="22"/>
                      </w:rPr>
                    </w:ins>
                  </m:ctrlPr>
                </m:sSubPr>
                <m:e>
                  <m:r>
                    <w:rPr>
                      <w:rFonts w:ascii="Cambria Math" w:hAnsi="Cambria Math" w:cs="Arial"/>
                      <w:sz w:val="22"/>
                      <w:szCs w:val="22"/>
                    </w:rPr>
                    <m:t>D</m:t>
                  </m:r>
                </m:e>
                <m:sub>
                  <m:r>
                    <w:rPr>
                      <w:rFonts w:ascii="Cambria Math" w:hAnsi="Cambria Math" w:cs="Arial"/>
                      <w:sz w:val="22"/>
                      <w:szCs w:val="22"/>
                    </w:rPr>
                    <m:t>B</m:t>
                  </m:r>
                </m:sub>
              </m:sSub>
            </m:den>
          </m:f>
          <m:r>
            <w:rPr>
              <w:rFonts w:ascii="Cambria Math" w:hAnsi="Cambria Math" w:cs="Arial"/>
              <w:sz w:val="22"/>
              <w:szCs w:val="22"/>
            </w:rPr>
            <m:t>)*100</m:t>
          </m:r>
        </m:oMath>
      </m:oMathPara>
    </w:p>
    <w:p w14:paraId="7EA2531B" w14:textId="77777777" w:rsidR="00AE5711" w:rsidRPr="00EE2D4E" w:rsidRDefault="00AE5711">
      <w:pPr>
        <w:widowControl w:val="0"/>
        <w:tabs>
          <w:tab w:val="center" w:pos="5220"/>
        </w:tabs>
        <w:autoSpaceDE w:val="0"/>
        <w:autoSpaceDN w:val="0"/>
        <w:adjustRightInd w:val="0"/>
        <w:spacing w:line="360" w:lineRule="auto"/>
        <w:contextualSpacing/>
        <w:jc w:val="both"/>
        <w:rPr>
          <w:rFonts w:ascii="Arial" w:hAnsi="Arial" w:cs="Arial"/>
          <w:sz w:val="22"/>
          <w:szCs w:val="22"/>
          <w:rPrChange w:id="2654" w:author="Patrick Drew" w:date="2020-05-12T18:19:00Z">
            <w:rPr>
              <w:sz w:val="22"/>
              <w:szCs w:val="22"/>
            </w:rPr>
          </w:rPrChange>
        </w:rPr>
        <w:pPrChange w:id="2655" w:author="Patrick Drew" w:date="2020-05-12T18:16:00Z">
          <w:pPr>
            <w:widowControl w:val="0"/>
            <w:tabs>
              <w:tab w:val="center" w:pos="5220"/>
            </w:tabs>
            <w:autoSpaceDE w:val="0"/>
            <w:autoSpaceDN w:val="0"/>
            <w:adjustRightInd w:val="0"/>
            <w:contextualSpacing/>
            <w:jc w:val="both"/>
          </w:pPr>
        </w:pPrChange>
      </w:pPr>
    </w:p>
    <w:p w14:paraId="6FF6B13F" w14:textId="1CBFA179" w:rsidR="003546BD" w:rsidRPr="00EE2D4E" w:rsidRDefault="007C4EED">
      <w:pPr>
        <w:widowControl w:val="0"/>
        <w:tabs>
          <w:tab w:val="center" w:pos="5220"/>
        </w:tabs>
        <w:autoSpaceDE w:val="0"/>
        <w:autoSpaceDN w:val="0"/>
        <w:adjustRightInd w:val="0"/>
        <w:spacing w:line="360" w:lineRule="auto"/>
        <w:contextualSpacing/>
        <w:jc w:val="both"/>
        <w:rPr>
          <w:rFonts w:ascii="Arial" w:hAnsi="Arial" w:cs="Arial"/>
          <w:sz w:val="22"/>
          <w:szCs w:val="22"/>
          <w:rPrChange w:id="2656" w:author="Patrick Drew" w:date="2020-05-12T18:19:00Z">
            <w:rPr>
              <w:sz w:val="22"/>
              <w:szCs w:val="22"/>
            </w:rPr>
          </w:rPrChange>
        </w:rPr>
        <w:pPrChange w:id="2657" w:author="Patrick Drew" w:date="2020-05-12T18:16:00Z">
          <w:pPr>
            <w:widowControl w:val="0"/>
            <w:tabs>
              <w:tab w:val="center" w:pos="5220"/>
            </w:tabs>
            <w:autoSpaceDE w:val="0"/>
            <w:autoSpaceDN w:val="0"/>
            <w:adjustRightInd w:val="0"/>
            <w:contextualSpacing/>
            <w:jc w:val="both"/>
          </w:pPr>
        </w:pPrChange>
      </w:pPr>
      <w:r w:rsidRPr="00EE2D4E">
        <w:rPr>
          <w:rFonts w:ascii="Arial" w:hAnsi="Arial" w:cs="Arial"/>
          <w:sz w:val="22"/>
          <w:szCs w:val="22"/>
          <w:rPrChange w:id="2658" w:author="Patrick Drew" w:date="2020-05-12T18:19:00Z">
            <w:rPr>
              <w:sz w:val="22"/>
              <w:szCs w:val="22"/>
            </w:rPr>
          </w:rPrChange>
        </w:rPr>
        <w:t xml:space="preserve">where </w:t>
      </w:r>
      <m:oMath>
        <m:r>
          <w:rPr>
            <w:rFonts w:ascii="Cambria Math" w:hAnsi="Cambria Math" w:cs="Arial"/>
            <w:sz w:val="22"/>
            <w:szCs w:val="22"/>
          </w:rPr>
          <m:t>D</m:t>
        </m:r>
      </m:oMath>
      <w:r w:rsidRPr="00EE2D4E">
        <w:rPr>
          <w:rFonts w:ascii="Arial" w:hAnsi="Arial" w:cs="Arial"/>
          <w:sz w:val="22"/>
          <w:szCs w:val="22"/>
          <w:rPrChange w:id="2659" w:author="Patrick Drew" w:date="2020-05-12T18:19:00Z">
            <w:rPr>
              <w:sz w:val="22"/>
              <w:szCs w:val="22"/>
            </w:rPr>
          </w:rPrChange>
        </w:rPr>
        <w:t xml:space="preserve"> is the original data, such as diameter for 2PLSM or</w:t>
      </w:r>
      <w:r w:rsidR="00082CA7" w:rsidRPr="00EE2D4E">
        <w:rPr>
          <w:rFonts w:ascii="Arial" w:hAnsi="Arial" w:cs="Arial"/>
          <w:sz w:val="22"/>
          <w:szCs w:val="22"/>
          <w:rPrChange w:id="2660" w:author="Patrick Drew" w:date="2020-05-12T18:19:00Z">
            <w:rPr>
              <w:sz w:val="22"/>
              <w:szCs w:val="22"/>
            </w:rPr>
          </w:rPrChange>
        </w:rPr>
        <w:t xml:space="preserve"> the spectral power in each frequency band of a time-series spectrogram, and </w:t>
      </w:r>
      <w:r w:rsidRPr="00EE2D4E">
        <w:rPr>
          <w:rFonts w:ascii="Arial" w:hAnsi="Arial" w:cs="Arial"/>
          <w:sz w:val="22"/>
          <w:szCs w:val="22"/>
          <w:rPrChange w:id="2661" w:author="Patrick Drew" w:date="2020-05-12T18:19:00Z">
            <w:rPr>
              <w:sz w:val="22"/>
              <w:szCs w:val="22"/>
            </w:rPr>
          </w:rPrChange>
        </w:rPr>
        <w:t xml:space="preserve"> </w:t>
      </w:r>
      <m:oMath>
        <m:sSub>
          <m:sSubPr>
            <m:ctrlPr>
              <w:ins w:id="2662" w:author="Patrick Drew" w:date="2020-05-12T17:34:00Z">
                <w:rPr>
                  <w:rFonts w:ascii="Cambria Math" w:hAnsi="Cambria Math" w:cs="Arial"/>
                  <w:i/>
                  <w:sz w:val="22"/>
                  <w:szCs w:val="22"/>
                </w:rPr>
              </w:ins>
            </m:ctrlPr>
          </m:sSubPr>
          <m:e>
            <m:r>
              <w:rPr>
                <w:rFonts w:ascii="Cambria Math" w:hAnsi="Cambria Math" w:cs="Arial"/>
                <w:sz w:val="22"/>
                <w:szCs w:val="22"/>
              </w:rPr>
              <m:t>D</m:t>
            </m:r>
          </m:e>
          <m:sub>
            <m:r>
              <w:rPr>
                <w:rFonts w:ascii="Cambria Math" w:hAnsi="Cambria Math" w:cs="Arial"/>
                <w:sz w:val="22"/>
                <w:szCs w:val="22"/>
              </w:rPr>
              <m:t>B</m:t>
            </m:r>
          </m:sub>
        </m:sSub>
        <m:r>
          <w:rPr>
            <w:rFonts w:ascii="Cambria Math" w:hAnsi="Cambria Math" w:cs="Arial"/>
            <w:sz w:val="22"/>
            <w:szCs w:val="22"/>
          </w:rPr>
          <m:t xml:space="preserve"> </m:t>
        </m:r>
      </m:oMath>
      <w:r w:rsidR="00082CA7" w:rsidRPr="00EE2D4E">
        <w:rPr>
          <w:rFonts w:ascii="Arial" w:hAnsi="Arial" w:cs="Arial"/>
          <w:sz w:val="22"/>
          <w:szCs w:val="22"/>
          <w:rPrChange w:id="2663" w:author="Patrick Drew" w:date="2020-05-12T18:19:00Z">
            <w:rPr>
              <w:sz w:val="22"/>
              <w:szCs w:val="22"/>
            </w:rPr>
          </w:rPrChange>
        </w:rPr>
        <w:t xml:space="preserve">is the baseline value for that data type during the unique imaging day. </w:t>
      </w:r>
      <w:r w:rsidR="00082CA7" w:rsidRPr="00EE2D4E">
        <w:rPr>
          <w:rFonts w:ascii="Arial" w:hAnsi="Arial" w:cs="Arial"/>
          <w:b/>
          <w:bCs/>
          <w:sz w:val="22"/>
          <w:szCs w:val="22"/>
          <w:rPrChange w:id="2664" w:author="Patrick Drew" w:date="2020-05-12T18:19:00Z">
            <w:rPr>
              <w:b/>
              <w:bCs/>
              <w:sz w:val="22"/>
              <w:szCs w:val="22"/>
            </w:rPr>
          </w:rPrChange>
        </w:rPr>
        <w:t xml:space="preserve">Describe reflectance to </w:t>
      </w:r>
      <w:proofErr w:type="spellStart"/>
      <w:r w:rsidR="00082CA7" w:rsidRPr="00EE2D4E">
        <w:rPr>
          <w:rFonts w:ascii="Arial" w:hAnsi="Arial" w:cs="Arial"/>
          <w:b/>
          <w:bCs/>
          <w:sz w:val="22"/>
          <w:szCs w:val="22"/>
          <w:rPrChange w:id="2665" w:author="Patrick Drew" w:date="2020-05-12T18:19:00Z">
            <w:rPr>
              <w:b/>
              <w:bCs/>
              <w:sz w:val="22"/>
              <w:szCs w:val="22"/>
            </w:rPr>
          </w:rPrChange>
        </w:rPr>
        <w:t>HbT</w:t>
      </w:r>
      <w:proofErr w:type="spellEnd"/>
      <w:r w:rsidR="00082CA7" w:rsidRPr="00EE2D4E">
        <w:rPr>
          <w:rFonts w:ascii="Arial" w:hAnsi="Arial" w:cs="Arial"/>
          <w:b/>
          <w:bCs/>
          <w:sz w:val="22"/>
          <w:szCs w:val="22"/>
          <w:rPrChange w:id="2666" w:author="Patrick Drew" w:date="2020-05-12T18:19:00Z">
            <w:rPr>
              <w:b/>
              <w:bCs/>
              <w:sz w:val="22"/>
              <w:szCs w:val="22"/>
            </w:rPr>
          </w:rPrChange>
        </w:rPr>
        <w:t xml:space="preserve"> conversion</w:t>
      </w:r>
      <w:r w:rsidR="00082CA7" w:rsidRPr="00EE2D4E">
        <w:rPr>
          <w:rFonts w:ascii="Arial" w:hAnsi="Arial" w:cs="Arial"/>
          <w:sz w:val="22"/>
          <w:szCs w:val="22"/>
          <w:rPrChange w:id="2667" w:author="Patrick Drew" w:date="2020-05-12T18:19:00Z">
            <w:rPr>
              <w:sz w:val="22"/>
              <w:szCs w:val="22"/>
            </w:rPr>
          </w:rPrChange>
        </w:rPr>
        <w:t xml:space="preserve"> </w:t>
      </w:r>
      <w:r w:rsidR="00082CA7" w:rsidRPr="00EE2D4E">
        <w:rPr>
          <w:rFonts w:ascii="Arial" w:hAnsi="Arial" w:cs="Arial"/>
          <w:b/>
          <w:bCs/>
          <w:sz w:val="22"/>
          <w:szCs w:val="22"/>
          <w:rPrChange w:id="2668" w:author="Patrick Drew" w:date="2020-05-12T18:19:00Z">
            <w:rPr>
              <w:b/>
              <w:bCs/>
              <w:sz w:val="22"/>
              <w:szCs w:val="22"/>
            </w:rPr>
          </w:rPrChange>
        </w:rPr>
        <w:t>w/ citations</w:t>
      </w:r>
    </w:p>
    <w:p w14:paraId="0837F9DB" w14:textId="77777777" w:rsidR="003546BD" w:rsidRPr="00EE2D4E" w:rsidRDefault="003546BD">
      <w:pPr>
        <w:widowControl w:val="0"/>
        <w:tabs>
          <w:tab w:val="center" w:pos="5220"/>
        </w:tabs>
        <w:autoSpaceDE w:val="0"/>
        <w:autoSpaceDN w:val="0"/>
        <w:adjustRightInd w:val="0"/>
        <w:spacing w:line="360" w:lineRule="auto"/>
        <w:contextualSpacing/>
        <w:jc w:val="both"/>
        <w:rPr>
          <w:rFonts w:ascii="Arial" w:hAnsi="Arial" w:cs="Arial"/>
          <w:i/>
          <w:iCs/>
          <w:sz w:val="22"/>
          <w:szCs w:val="22"/>
          <w:rPrChange w:id="2669" w:author="Patrick Drew" w:date="2020-05-12T18:19:00Z">
            <w:rPr>
              <w:i/>
              <w:iCs/>
              <w:sz w:val="22"/>
              <w:szCs w:val="22"/>
            </w:rPr>
          </w:rPrChange>
        </w:rPr>
        <w:pPrChange w:id="2670" w:author="Patrick Drew" w:date="2020-05-12T18:16:00Z">
          <w:pPr>
            <w:widowControl w:val="0"/>
            <w:tabs>
              <w:tab w:val="center" w:pos="5220"/>
            </w:tabs>
            <w:autoSpaceDE w:val="0"/>
            <w:autoSpaceDN w:val="0"/>
            <w:adjustRightInd w:val="0"/>
            <w:contextualSpacing/>
            <w:jc w:val="both"/>
          </w:pPr>
        </w:pPrChange>
      </w:pPr>
    </w:p>
    <w:p w14:paraId="15086F8F" w14:textId="65B79683" w:rsidR="00EB7FA2" w:rsidRPr="00EE2D4E" w:rsidRDefault="00EE32F2">
      <w:pPr>
        <w:widowControl w:val="0"/>
        <w:tabs>
          <w:tab w:val="center" w:pos="5220"/>
        </w:tabs>
        <w:autoSpaceDE w:val="0"/>
        <w:autoSpaceDN w:val="0"/>
        <w:adjustRightInd w:val="0"/>
        <w:spacing w:line="360" w:lineRule="auto"/>
        <w:contextualSpacing/>
        <w:jc w:val="both"/>
        <w:rPr>
          <w:rFonts w:ascii="Arial" w:hAnsi="Arial" w:cs="Arial"/>
          <w:sz w:val="22"/>
          <w:szCs w:val="22"/>
          <w:rPrChange w:id="2671" w:author="Patrick Drew" w:date="2020-05-12T18:19:00Z">
            <w:rPr>
              <w:sz w:val="22"/>
              <w:szCs w:val="22"/>
            </w:rPr>
          </w:rPrChange>
        </w:rPr>
        <w:pPrChange w:id="2672" w:author="Patrick Drew" w:date="2020-05-12T18:16:00Z">
          <w:pPr>
            <w:widowControl w:val="0"/>
            <w:tabs>
              <w:tab w:val="center" w:pos="5220"/>
            </w:tabs>
            <w:autoSpaceDE w:val="0"/>
            <w:autoSpaceDN w:val="0"/>
            <w:adjustRightInd w:val="0"/>
            <w:contextualSpacing/>
            <w:jc w:val="both"/>
          </w:pPr>
        </w:pPrChange>
      </w:pPr>
      <w:r w:rsidRPr="00EE2D4E">
        <w:rPr>
          <w:rFonts w:ascii="Arial" w:hAnsi="Arial" w:cs="Arial"/>
          <w:i/>
          <w:iCs/>
          <w:sz w:val="22"/>
          <w:szCs w:val="22"/>
          <w:rPrChange w:id="2673" w:author="Patrick Drew" w:date="2020-05-12T18:19:00Z">
            <w:rPr>
              <w:i/>
              <w:iCs/>
              <w:sz w:val="22"/>
              <w:szCs w:val="22"/>
            </w:rPr>
          </w:rPrChange>
        </w:rPr>
        <w:t xml:space="preserve">Sleep scoring methodology. </w:t>
      </w:r>
      <w:r w:rsidR="00E11D3F" w:rsidRPr="00EE2D4E">
        <w:rPr>
          <w:rFonts w:ascii="Arial" w:hAnsi="Arial" w:cs="Arial"/>
          <w:sz w:val="22"/>
          <w:szCs w:val="22"/>
          <w:rPrChange w:id="2674" w:author="Patrick Drew" w:date="2020-05-12T18:19:00Z">
            <w:rPr>
              <w:sz w:val="22"/>
              <w:szCs w:val="22"/>
            </w:rPr>
          </w:rPrChange>
        </w:rPr>
        <w:t xml:space="preserve">All data was subdivided into 5 second bins and classified as </w:t>
      </w:r>
      <w:r w:rsidR="004867A3" w:rsidRPr="00EE2D4E">
        <w:rPr>
          <w:rFonts w:ascii="Arial" w:hAnsi="Arial" w:cs="Arial"/>
          <w:sz w:val="22"/>
          <w:szCs w:val="22"/>
          <w:rPrChange w:id="2675" w:author="Patrick Drew" w:date="2020-05-12T18:19:00Z">
            <w:rPr>
              <w:sz w:val="22"/>
              <w:szCs w:val="22"/>
            </w:rPr>
          </w:rPrChange>
        </w:rPr>
        <w:t xml:space="preserve">‘Not sleep’, ‘NREM sleep’, or ‘REM sleep’ using </w:t>
      </w:r>
      <w:r w:rsidR="00882264" w:rsidRPr="00EE2D4E">
        <w:rPr>
          <w:rFonts w:ascii="Arial" w:hAnsi="Arial" w:cs="Arial"/>
          <w:sz w:val="22"/>
          <w:szCs w:val="22"/>
          <w:rPrChange w:id="2676" w:author="Patrick Drew" w:date="2020-05-12T18:19:00Z">
            <w:rPr>
              <w:sz w:val="22"/>
              <w:szCs w:val="22"/>
            </w:rPr>
          </w:rPrChange>
        </w:rPr>
        <w:t>a random forest classification model. The model consisted of</w:t>
      </w:r>
      <w:r w:rsidR="001A4094" w:rsidRPr="00EE2D4E">
        <w:rPr>
          <w:rFonts w:ascii="Arial" w:hAnsi="Arial" w:cs="Arial"/>
          <w:sz w:val="22"/>
          <w:szCs w:val="22"/>
          <w:rPrChange w:id="2677" w:author="Patrick Drew" w:date="2020-05-12T18:19:00Z">
            <w:rPr>
              <w:sz w:val="22"/>
              <w:szCs w:val="22"/>
            </w:rPr>
          </w:rPrChange>
        </w:rPr>
        <w:t xml:space="preserve"> a ‘bagging’ (bootstrap aggregation) of 128 decision trees </w:t>
      </w:r>
      <w:r w:rsidR="004026F8" w:rsidRPr="00EE2D4E">
        <w:rPr>
          <w:rFonts w:ascii="Arial" w:hAnsi="Arial" w:cs="Arial"/>
          <w:sz w:val="22"/>
          <w:szCs w:val="22"/>
          <w:rPrChange w:id="2678" w:author="Patrick Drew" w:date="2020-05-12T18:19:00Z">
            <w:rPr>
              <w:sz w:val="22"/>
              <w:szCs w:val="22"/>
            </w:rPr>
          </w:rPrChange>
        </w:rPr>
        <w:t xml:space="preserve">where each tree is </w:t>
      </w:r>
      <w:r w:rsidR="000C0416" w:rsidRPr="00EE2D4E">
        <w:rPr>
          <w:rFonts w:ascii="Arial" w:hAnsi="Arial" w:cs="Arial"/>
          <w:sz w:val="22"/>
          <w:szCs w:val="22"/>
          <w:rPrChange w:id="2679" w:author="Patrick Drew" w:date="2020-05-12T18:19:00Z">
            <w:rPr>
              <w:sz w:val="22"/>
              <w:szCs w:val="22"/>
            </w:rPr>
          </w:rPrChange>
        </w:rPr>
        <w:t xml:space="preserve">grown </w:t>
      </w:r>
      <w:r w:rsidR="0086488F" w:rsidRPr="00EE2D4E">
        <w:rPr>
          <w:rFonts w:ascii="Arial" w:hAnsi="Arial" w:cs="Arial"/>
          <w:sz w:val="22"/>
          <w:szCs w:val="22"/>
          <w:rPrChange w:id="2680" w:author="Patrick Drew" w:date="2020-05-12T18:19:00Z">
            <w:rPr>
              <w:sz w:val="22"/>
              <w:szCs w:val="22"/>
            </w:rPr>
          </w:rPrChange>
        </w:rPr>
        <w:t>with</w:t>
      </w:r>
      <w:r w:rsidR="000C0416" w:rsidRPr="00EE2D4E">
        <w:rPr>
          <w:rFonts w:ascii="Arial" w:hAnsi="Arial" w:cs="Arial"/>
          <w:sz w:val="22"/>
          <w:szCs w:val="22"/>
          <w:rPrChange w:id="2681" w:author="Patrick Drew" w:date="2020-05-12T18:19:00Z">
            <w:rPr>
              <w:sz w:val="22"/>
              <w:szCs w:val="22"/>
            </w:rPr>
          </w:rPrChange>
        </w:rPr>
        <w:t xml:space="preserve"> </w:t>
      </w:r>
      <w:r w:rsidR="004026F8" w:rsidRPr="00EE2D4E">
        <w:rPr>
          <w:rFonts w:ascii="Arial" w:hAnsi="Arial" w:cs="Arial"/>
          <w:sz w:val="22"/>
          <w:szCs w:val="22"/>
          <w:rPrChange w:id="2682" w:author="Patrick Drew" w:date="2020-05-12T18:19:00Z">
            <w:rPr>
              <w:sz w:val="22"/>
              <w:szCs w:val="22"/>
            </w:rPr>
          </w:rPrChange>
        </w:rPr>
        <w:t>an</w:t>
      </w:r>
      <w:r w:rsidR="000C0416" w:rsidRPr="00EE2D4E">
        <w:rPr>
          <w:rFonts w:ascii="Arial" w:hAnsi="Arial" w:cs="Arial"/>
          <w:sz w:val="22"/>
          <w:szCs w:val="22"/>
          <w:rPrChange w:id="2683" w:author="Patrick Drew" w:date="2020-05-12T18:19:00Z">
            <w:rPr>
              <w:sz w:val="22"/>
              <w:szCs w:val="22"/>
            </w:rPr>
          </w:rPrChange>
        </w:rPr>
        <w:t xml:space="preserve"> independent bootstrapped replica of the input data</w:t>
      </w:r>
      <w:r w:rsidR="00B13CEA" w:rsidRPr="00EE2D4E">
        <w:rPr>
          <w:rFonts w:ascii="Arial" w:hAnsi="Arial" w:cs="Arial"/>
          <w:sz w:val="22"/>
          <w:szCs w:val="22"/>
          <w:rPrChange w:id="2684" w:author="Patrick Drew" w:date="2020-05-12T18:19:00Z">
            <w:rPr>
              <w:sz w:val="22"/>
              <w:szCs w:val="22"/>
            </w:rPr>
          </w:rPrChange>
        </w:rPr>
        <w:t xml:space="preserve"> (</w:t>
      </w:r>
      <w:proofErr w:type="spellStart"/>
      <w:r w:rsidR="00B13CEA" w:rsidRPr="00EE2D4E">
        <w:rPr>
          <w:rFonts w:ascii="Arial" w:hAnsi="Arial" w:cs="Arial"/>
          <w:sz w:val="22"/>
          <w:szCs w:val="22"/>
          <w:rPrChange w:id="2685" w:author="Patrick Drew" w:date="2020-05-12T18:19:00Z">
            <w:rPr>
              <w:sz w:val="22"/>
              <w:szCs w:val="22"/>
            </w:rPr>
          </w:rPrChange>
        </w:rPr>
        <w:t>Matlab</w:t>
      </w:r>
      <w:proofErr w:type="spellEnd"/>
      <w:r w:rsidR="00B13CEA" w:rsidRPr="00EE2D4E">
        <w:rPr>
          <w:rFonts w:ascii="Arial" w:hAnsi="Arial" w:cs="Arial"/>
          <w:sz w:val="22"/>
          <w:szCs w:val="22"/>
          <w:rPrChange w:id="2686" w:author="Patrick Drew" w:date="2020-05-12T18:19:00Z">
            <w:rPr>
              <w:sz w:val="22"/>
              <w:szCs w:val="22"/>
            </w:rPr>
          </w:rPrChange>
        </w:rPr>
        <w:t xml:space="preserve"> function(s): </w:t>
      </w:r>
      <w:proofErr w:type="spellStart"/>
      <w:r w:rsidR="002E7192" w:rsidRPr="00EE2D4E">
        <w:rPr>
          <w:rFonts w:ascii="Arial" w:hAnsi="Arial" w:cs="Arial"/>
          <w:sz w:val="22"/>
          <w:szCs w:val="22"/>
          <w:rPrChange w:id="2687" w:author="Patrick Drew" w:date="2020-05-12T18:19:00Z">
            <w:rPr>
              <w:sz w:val="22"/>
              <w:szCs w:val="22"/>
            </w:rPr>
          </w:rPrChange>
        </w:rPr>
        <w:t>T</w:t>
      </w:r>
      <w:r w:rsidR="00B13CEA" w:rsidRPr="00EE2D4E">
        <w:rPr>
          <w:rFonts w:ascii="Arial" w:hAnsi="Arial" w:cs="Arial"/>
          <w:sz w:val="22"/>
          <w:szCs w:val="22"/>
          <w:rPrChange w:id="2688" w:author="Patrick Drew" w:date="2020-05-12T18:19:00Z">
            <w:rPr>
              <w:sz w:val="22"/>
              <w:szCs w:val="22"/>
            </w:rPr>
          </w:rPrChange>
        </w:rPr>
        <w:t>ree</w:t>
      </w:r>
      <w:r w:rsidR="002E7192" w:rsidRPr="00EE2D4E">
        <w:rPr>
          <w:rFonts w:ascii="Arial" w:hAnsi="Arial" w:cs="Arial"/>
          <w:sz w:val="22"/>
          <w:szCs w:val="22"/>
          <w:rPrChange w:id="2689" w:author="Patrick Drew" w:date="2020-05-12T18:19:00Z">
            <w:rPr>
              <w:sz w:val="22"/>
              <w:szCs w:val="22"/>
            </w:rPr>
          </w:rPrChange>
        </w:rPr>
        <w:t>B</w:t>
      </w:r>
      <w:r w:rsidR="00B13CEA" w:rsidRPr="00EE2D4E">
        <w:rPr>
          <w:rFonts w:ascii="Arial" w:hAnsi="Arial" w:cs="Arial"/>
          <w:sz w:val="22"/>
          <w:szCs w:val="22"/>
          <w:rPrChange w:id="2690" w:author="Patrick Drew" w:date="2020-05-12T18:19:00Z">
            <w:rPr>
              <w:sz w:val="22"/>
              <w:szCs w:val="22"/>
            </w:rPr>
          </w:rPrChange>
        </w:rPr>
        <w:t>agger</w:t>
      </w:r>
      <w:proofErr w:type="spellEnd"/>
      <w:r w:rsidR="00B13CEA" w:rsidRPr="00EE2D4E">
        <w:rPr>
          <w:rFonts w:ascii="Arial" w:hAnsi="Arial" w:cs="Arial"/>
          <w:sz w:val="22"/>
          <w:szCs w:val="22"/>
          <w:rPrChange w:id="2691" w:author="Patrick Drew" w:date="2020-05-12T18:19:00Z">
            <w:rPr>
              <w:sz w:val="22"/>
              <w:szCs w:val="22"/>
            </w:rPr>
          </w:rPrChange>
        </w:rPr>
        <w:t>)</w:t>
      </w:r>
      <w:r w:rsidR="0086488F" w:rsidRPr="00EE2D4E">
        <w:rPr>
          <w:rFonts w:ascii="Arial" w:hAnsi="Arial" w:cs="Arial"/>
          <w:sz w:val="22"/>
          <w:szCs w:val="22"/>
          <w:rPrChange w:id="2692" w:author="Patrick Drew" w:date="2020-05-12T18:19:00Z">
            <w:rPr>
              <w:sz w:val="22"/>
              <w:szCs w:val="22"/>
            </w:rPr>
          </w:rPrChange>
        </w:rPr>
        <w:t xml:space="preserve">. 128 trees </w:t>
      </w:r>
      <w:proofErr w:type="gramStart"/>
      <w:r w:rsidR="0086488F" w:rsidRPr="00EE2D4E">
        <w:rPr>
          <w:rFonts w:ascii="Arial" w:hAnsi="Arial" w:cs="Arial"/>
          <w:sz w:val="22"/>
          <w:szCs w:val="22"/>
          <w:rPrChange w:id="2693" w:author="Patrick Drew" w:date="2020-05-12T18:19:00Z">
            <w:rPr>
              <w:sz w:val="22"/>
              <w:szCs w:val="22"/>
            </w:rPr>
          </w:rPrChange>
        </w:rPr>
        <w:t>was</w:t>
      </w:r>
      <w:proofErr w:type="gramEnd"/>
      <w:r w:rsidR="0086488F" w:rsidRPr="00EE2D4E">
        <w:rPr>
          <w:rFonts w:ascii="Arial" w:hAnsi="Arial" w:cs="Arial"/>
          <w:sz w:val="22"/>
          <w:szCs w:val="22"/>
          <w:rPrChange w:id="2694" w:author="Patrick Drew" w:date="2020-05-12T18:19:00Z">
            <w:rPr>
              <w:sz w:val="22"/>
              <w:szCs w:val="22"/>
            </w:rPr>
          </w:rPrChange>
        </w:rPr>
        <w:t xml:space="preserve"> chosen as </w:t>
      </w:r>
      <w:r w:rsidR="00D033FC" w:rsidRPr="00EE2D4E">
        <w:rPr>
          <w:rFonts w:ascii="Arial" w:hAnsi="Arial" w:cs="Arial"/>
          <w:sz w:val="22"/>
          <w:szCs w:val="22"/>
          <w:rPrChange w:id="2695" w:author="Patrick Drew" w:date="2020-05-12T18:19:00Z">
            <w:rPr>
              <w:sz w:val="22"/>
              <w:szCs w:val="22"/>
            </w:rPr>
          </w:rPrChange>
        </w:rPr>
        <w:t>the</w:t>
      </w:r>
      <w:r w:rsidR="0086488F" w:rsidRPr="00EE2D4E">
        <w:rPr>
          <w:rFonts w:ascii="Arial" w:hAnsi="Arial" w:cs="Arial"/>
          <w:sz w:val="22"/>
          <w:szCs w:val="22"/>
          <w:rPrChange w:id="2696" w:author="Patrick Drew" w:date="2020-05-12T18:19:00Z">
            <w:rPr>
              <w:sz w:val="22"/>
              <w:szCs w:val="22"/>
            </w:rPr>
          </w:rPrChange>
        </w:rPr>
        <w:t xml:space="preserve"> sufficient</w:t>
      </w:r>
      <w:r w:rsidR="004351C9" w:rsidRPr="00EE2D4E">
        <w:rPr>
          <w:rFonts w:ascii="Arial" w:hAnsi="Arial" w:cs="Arial"/>
          <w:sz w:val="22"/>
          <w:szCs w:val="22"/>
          <w:rPrChange w:id="2697" w:author="Patrick Drew" w:date="2020-05-12T18:19:00Z">
            <w:rPr>
              <w:sz w:val="22"/>
              <w:szCs w:val="22"/>
            </w:rPr>
          </w:rPrChange>
        </w:rPr>
        <w:t xml:space="preserve"> where the out-of-bag-error asymptotes </w:t>
      </w:r>
      <w:r w:rsidR="00056E91" w:rsidRPr="00EE2D4E">
        <w:rPr>
          <w:rFonts w:ascii="Arial" w:hAnsi="Arial" w:cs="Arial"/>
          <w:sz w:val="22"/>
          <w:szCs w:val="22"/>
          <w:rPrChange w:id="2698" w:author="Patrick Drew" w:date="2020-05-12T18:19:00Z">
            <w:rPr>
              <w:sz w:val="22"/>
              <w:szCs w:val="22"/>
            </w:rPr>
          </w:rPrChange>
        </w:rPr>
        <w:t>as a function of the number of total trees.</w:t>
      </w:r>
      <w:r w:rsidR="00D033FC" w:rsidRPr="00EE2D4E">
        <w:rPr>
          <w:rFonts w:ascii="Arial" w:hAnsi="Arial" w:cs="Arial"/>
          <w:sz w:val="22"/>
          <w:szCs w:val="22"/>
          <w:rPrChange w:id="2699" w:author="Patrick Drew" w:date="2020-05-12T18:19:00Z">
            <w:rPr>
              <w:sz w:val="22"/>
              <w:szCs w:val="22"/>
            </w:rPr>
          </w:rPrChange>
        </w:rPr>
        <w:t xml:space="preserve"> </w:t>
      </w:r>
      <w:r w:rsidR="0018029C" w:rsidRPr="00EE2D4E">
        <w:rPr>
          <w:rFonts w:ascii="Arial" w:hAnsi="Arial" w:cs="Arial"/>
          <w:sz w:val="22"/>
          <w:szCs w:val="22"/>
          <w:rPrChange w:id="2700" w:author="Patrick Drew" w:date="2020-05-12T18:19:00Z">
            <w:rPr>
              <w:sz w:val="22"/>
              <w:szCs w:val="22"/>
            </w:rPr>
          </w:rPrChange>
        </w:rPr>
        <w:t>Data used</w:t>
      </w:r>
      <w:r w:rsidR="006861E6" w:rsidRPr="00EE2D4E">
        <w:rPr>
          <w:rFonts w:ascii="Arial" w:hAnsi="Arial" w:cs="Arial"/>
          <w:sz w:val="22"/>
          <w:szCs w:val="22"/>
          <w:rPrChange w:id="2701" w:author="Patrick Drew" w:date="2020-05-12T18:19:00Z">
            <w:rPr>
              <w:sz w:val="22"/>
              <w:szCs w:val="22"/>
            </w:rPr>
          </w:rPrChange>
        </w:rPr>
        <w:t xml:space="preserve"> in the model </w:t>
      </w:r>
      <w:r w:rsidR="00392543" w:rsidRPr="00EE2D4E">
        <w:rPr>
          <w:rFonts w:ascii="Arial" w:hAnsi="Arial" w:cs="Arial"/>
          <w:sz w:val="22"/>
          <w:szCs w:val="22"/>
          <w:rPrChange w:id="2702" w:author="Patrick Drew" w:date="2020-05-12T18:19:00Z">
            <w:rPr>
              <w:sz w:val="22"/>
              <w:szCs w:val="22"/>
            </w:rPr>
          </w:rPrChange>
        </w:rPr>
        <w:t xml:space="preserve">(within an individual five second bin) </w:t>
      </w:r>
      <w:r w:rsidR="006861E6" w:rsidRPr="00EE2D4E">
        <w:rPr>
          <w:rFonts w:ascii="Arial" w:hAnsi="Arial" w:cs="Arial"/>
          <w:sz w:val="22"/>
          <w:szCs w:val="22"/>
          <w:rPrChange w:id="2703" w:author="Patrick Drew" w:date="2020-05-12T18:19:00Z">
            <w:rPr>
              <w:sz w:val="22"/>
              <w:szCs w:val="22"/>
            </w:rPr>
          </w:rPrChange>
        </w:rPr>
        <w:t>consist</w:t>
      </w:r>
      <w:r w:rsidR="0018029C" w:rsidRPr="00EE2D4E">
        <w:rPr>
          <w:rFonts w:ascii="Arial" w:hAnsi="Arial" w:cs="Arial"/>
          <w:sz w:val="22"/>
          <w:szCs w:val="22"/>
          <w:rPrChange w:id="2704" w:author="Patrick Drew" w:date="2020-05-12T18:19:00Z">
            <w:rPr>
              <w:sz w:val="22"/>
              <w:szCs w:val="22"/>
            </w:rPr>
          </w:rPrChange>
        </w:rPr>
        <w:t>s</w:t>
      </w:r>
      <w:r w:rsidR="006861E6" w:rsidRPr="00EE2D4E">
        <w:rPr>
          <w:rFonts w:ascii="Arial" w:hAnsi="Arial" w:cs="Arial"/>
          <w:sz w:val="22"/>
          <w:szCs w:val="22"/>
          <w:rPrChange w:id="2705" w:author="Patrick Drew" w:date="2020-05-12T18:19:00Z">
            <w:rPr>
              <w:sz w:val="22"/>
              <w:szCs w:val="22"/>
            </w:rPr>
          </w:rPrChange>
        </w:rPr>
        <w:t xml:space="preserve"> of</w:t>
      </w:r>
      <w:r w:rsidR="0018029C" w:rsidRPr="00EE2D4E">
        <w:rPr>
          <w:rFonts w:ascii="Arial" w:hAnsi="Arial" w:cs="Arial"/>
          <w:sz w:val="22"/>
          <w:szCs w:val="22"/>
          <w:rPrChange w:id="2706" w:author="Patrick Drew" w:date="2020-05-12T18:19:00Z">
            <w:rPr>
              <w:sz w:val="22"/>
              <w:szCs w:val="22"/>
            </w:rPr>
          </w:rPrChange>
        </w:rPr>
        <w:t xml:space="preserve">: the mean </w:t>
      </w:r>
      <w:r w:rsidR="001C0548" w:rsidRPr="00EE2D4E">
        <w:rPr>
          <w:rFonts w:ascii="Arial" w:hAnsi="Arial" w:cs="Arial"/>
          <w:sz w:val="22"/>
          <w:szCs w:val="22"/>
          <w:rPrChange w:id="2707" w:author="Patrick Drew" w:date="2020-05-12T18:19:00Z">
            <w:rPr>
              <w:sz w:val="22"/>
              <w:szCs w:val="22"/>
            </w:rPr>
          </w:rPrChange>
        </w:rPr>
        <w:t xml:space="preserve">cortical </w:t>
      </w:r>
      <w:r w:rsidR="0018029C" w:rsidRPr="00EE2D4E">
        <w:rPr>
          <w:rFonts w:ascii="Arial" w:hAnsi="Arial" w:cs="Arial"/>
          <w:sz w:val="22"/>
          <w:szCs w:val="22"/>
          <w:rPrChange w:id="2708" w:author="Patrick Drew" w:date="2020-05-12T18:19:00Z">
            <w:rPr>
              <w:sz w:val="22"/>
              <w:szCs w:val="22"/>
            </w:rPr>
          </w:rPrChange>
        </w:rPr>
        <w:t>delta-band power</w:t>
      </w:r>
      <w:r w:rsidR="001C0548" w:rsidRPr="00EE2D4E">
        <w:rPr>
          <w:rFonts w:ascii="Arial" w:hAnsi="Arial" w:cs="Arial"/>
          <w:sz w:val="22"/>
          <w:szCs w:val="22"/>
          <w:rPrChange w:id="2709" w:author="Patrick Drew" w:date="2020-05-12T18:19:00Z">
            <w:rPr>
              <w:sz w:val="22"/>
              <w:szCs w:val="22"/>
            </w:rPr>
          </w:rPrChange>
        </w:rPr>
        <w:t xml:space="preserve"> </w:t>
      </w:r>
      <w:r w:rsidR="00480F26" w:rsidRPr="00EE2D4E">
        <w:rPr>
          <w:rFonts w:ascii="Arial" w:hAnsi="Arial" w:cs="Arial"/>
          <w:sz w:val="22"/>
          <w:szCs w:val="22"/>
          <w:rPrChange w:id="2710" w:author="Patrick Drew" w:date="2020-05-12T18:19:00Z">
            <w:rPr>
              <w:sz w:val="22"/>
              <w:szCs w:val="22"/>
            </w:rPr>
          </w:rPrChange>
        </w:rPr>
        <w:t>[1-4 H</w:t>
      </w:r>
      <w:r w:rsidR="009E1DE8" w:rsidRPr="00EE2D4E">
        <w:rPr>
          <w:rFonts w:ascii="Arial" w:hAnsi="Arial" w:cs="Arial"/>
          <w:sz w:val="22"/>
          <w:szCs w:val="22"/>
          <w:rPrChange w:id="2711" w:author="Patrick Drew" w:date="2020-05-12T18:19:00Z">
            <w:rPr>
              <w:sz w:val="22"/>
              <w:szCs w:val="22"/>
            </w:rPr>
          </w:rPrChange>
        </w:rPr>
        <w:t>z</w:t>
      </w:r>
      <w:r w:rsidR="00480F26" w:rsidRPr="00EE2D4E">
        <w:rPr>
          <w:rFonts w:ascii="Arial" w:hAnsi="Arial" w:cs="Arial"/>
          <w:sz w:val="22"/>
          <w:szCs w:val="22"/>
          <w:rPrChange w:id="2712" w:author="Patrick Drew" w:date="2020-05-12T18:19:00Z">
            <w:rPr>
              <w:sz w:val="22"/>
              <w:szCs w:val="22"/>
            </w:rPr>
          </w:rPrChange>
        </w:rPr>
        <w:t>]</w:t>
      </w:r>
      <w:r w:rsidR="009E1DE8" w:rsidRPr="00EE2D4E">
        <w:rPr>
          <w:rFonts w:ascii="Arial" w:hAnsi="Arial" w:cs="Arial"/>
          <w:sz w:val="22"/>
          <w:szCs w:val="22"/>
          <w:rPrChange w:id="2713" w:author="Patrick Drew" w:date="2020-05-12T18:19:00Z">
            <w:rPr>
              <w:sz w:val="22"/>
              <w:szCs w:val="22"/>
            </w:rPr>
          </w:rPrChange>
        </w:rPr>
        <w:t xml:space="preserve"> </w:t>
      </w:r>
      <w:r w:rsidR="001C0548" w:rsidRPr="00EE2D4E">
        <w:rPr>
          <w:rFonts w:ascii="Arial" w:hAnsi="Arial" w:cs="Arial"/>
          <w:sz w:val="22"/>
          <w:szCs w:val="22"/>
          <w:rPrChange w:id="2714" w:author="Patrick Drew" w:date="2020-05-12T18:19:00Z">
            <w:rPr>
              <w:sz w:val="22"/>
              <w:szCs w:val="22"/>
            </w:rPr>
          </w:rPrChange>
        </w:rPr>
        <w:t xml:space="preserve">obtained from the five-second window time-series spectrogram </w:t>
      </w:r>
      <w:r w:rsidR="009E1DE8" w:rsidRPr="00EE2D4E">
        <w:rPr>
          <w:rFonts w:ascii="Arial" w:hAnsi="Arial" w:cs="Arial"/>
          <w:sz w:val="22"/>
          <w:szCs w:val="22"/>
          <w:rPrChange w:id="2715" w:author="Patrick Drew" w:date="2020-05-12T18:19:00Z">
            <w:rPr>
              <w:sz w:val="22"/>
              <w:szCs w:val="22"/>
            </w:rPr>
          </w:rPrChange>
        </w:rPr>
        <w:t>as</w:t>
      </w:r>
      <w:r w:rsidR="00392543" w:rsidRPr="00EE2D4E">
        <w:rPr>
          <w:rFonts w:ascii="Arial" w:hAnsi="Arial" w:cs="Arial"/>
          <w:sz w:val="22"/>
          <w:szCs w:val="22"/>
          <w:rPrChange w:id="2716" w:author="Patrick Drew" w:date="2020-05-12T18:19:00Z">
            <w:rPr>
              <w:sz w:val="22"/>
              <w:szCs w:val="22"/>
            </w:rPr>
          </w:rPrChange>
        </w:rPr>
        <w:t xml:space="preserve"> the higher value of the two hemispheres, the mean cortical beta-band power </w:t>
      </w:r>
      <w:r w:rsidR="00480F26" w:rsidRPr="00EE2D4E">
        <w:rPr>
          <w:rFonts w:ascii="Arial" w:hAnsi="Arial" w:cs="Arial"/>
          <w:sz w:val="22"/>
          <w:szCs w:val="22"/>
          <w:rPrChange w:id="2717" w:author="Patrick Drew" w:date="2020-05-12T18:19:00Z">
            <w:rPr>
              <w:sz w:val="22"/>
              <w:szCs w:val="22"/>
            </w:rPr>
          </w:rPrChange>
        </w:rPr>
        <w:t>[13-30 H</w:t>
      </w:r>
      <w:r w:rsidR="009E1DE8" w:rsidRPr="00EE2D4E">
        <w:rPr>
          <w:rFonts w:ascii="Arial" w:hAnsi="Arial" w:cs="Arial"/>
          <w:sz w:val="22"/>
          <w:szCs w:val="22"/>
          <w:rPrChange w:id="2718" w:author="Patrick Drew" w:date="2020-05-12T18:19:00Z">
            <w:rPr>
              <w:sz w:val="22"/>
              <w:szCs w:val="22"/>
            </w:rPr>
          </w:rPrChange>
        </w:rPr>
        <w:t>z</w:t>
      </w:r>
      <w:r w:rsidR="00480F26" w:rsidRPr="00EE2D4E">
        <w:rPr>
          <w:rFonts w:ascii="Arial" w:hAnsi="Arial" w:cs="Arial"/>
          <w:sz w:val="22"/>
          <w:szCs w:val="22"/>
          <w:rPrChange w:id="2719" w:author="Patrick Drew" w:date="2020-05-12T18:19:00Z">
            <w:rPr>
              <w:sz w:val="22"/>
              <w:szCs w:val="22"/>
            </w:rPr>
          </w:rPrChange>
        </w:rPr>
        <w:t xml:space="preserve">] </w:t>
      </w:r>
      <w:r w:rsidR="00392543" w:rsidRPr="00EE2D4E">
        <w:rPr>
          <w:rFonts w:ascii="Arial" w:hAnsi="Arial" w:cs="Arial"/>
          <w:sz w:val="22"/>
          <w:szCs w:val="22"/>
          <w:rPrChange w:id="2720" w:author="Patrick Drew" w:date="2020-05-12T18:19:00Z">
            <w:rPr>
              <w:sz w:val="22"/>
              <w:szCs w:val="22"/>
            </w:rPr>
          </w:rPrChange>
        </w:rPr>
        <w:t xml:space="preserve">obtained from the five-second window time-series spectrogram </w:t>
      </w:r>
      <w:r w:rsidR="009E1DE8" w:rsidRPr="00EE2D4E">
        <w:rPr>
          <w:rFonts w:ascii="Arial" w:hAnsi="Arial" w:cs="Arial"/>
          <w:sz w:val="22"/>
          <w:szCs w:val="22"/>
          <w:rPrChange w:id="2721" w:author="Patrick Drew" w:date="2020-05-12T18:19:00Z">
            <w:rPr>
              <w:sz w:val="22"/>
              <w:szCs w:val="22"/>
            </w:rPr>
          </w:rPrChange>
        </w:rPr>
        <w:t>as</w:t>
      </w:r>
      <w:r w:rsidR="00392543" w:rsidRPr="00EE2D4E">
        <w:rPr>
          <w:rFonts w:ascii="Arial" w:hAnsi="Arial" w:cs="Arial"/>
          <w:sz w:val="22"/>
          <w:szCs w:val="22"/>
          <w:rPrChange w:id="2722" w:author="Patrick Drew" w:date="2020-05-12T18:19:00Z">
            <w:rPr>
              <w:sz w:val="22"/>
              <w:szCs w:val="22"/>
            </w:rPr>
          </w:rPrChange>
        </w:rPr>
        <w:t xml:space="preserve"> the higher value of the two hemispheres,</w:t>
      </w:r>
      <w:r w:rsidR="009E1DE8" w:rsidRPr="00EE2D4E">
        <w:rPr>
          <w:rFonts w:ascii="Arial" w:hAnsi="Arial" w:cs="Arial"/>
          <w:sz w:val="22"/>
          <w:szCs w:val="22"/>
          <w:rPrChange w:id="2723" w:author="Patrick Drew" w:date="2020-05-12T18:19:00Z">
            <w:rPr>
              <w:sz w:val="22"/>
              <w:szCs w:val="22"/>
            </w:rPr>
          </w:rPrChange>
        </w:rPr>
        <w:t xml:space="preserve"> the mean cortical gamma-band power [30-99 Hz] obtained from the five-second window time-series spectrogram as the higher value of the two hemispheres,</w:t>
      </w:r>
      <w:r w:rsidR="008830FE" w:rsidRPr="00EE2D4E">
        <w:rPr>
          <w:rFonts w:ascii="Arial" w:hAnsi="Arial" w:cs="Arial"/>
          <w:sz w:val="22"/>
          <w:szCs w:val="22"/>
          <w:rPrChange w:id="2724" w:author="Patrick Drew" w:date="2020-05-12T18:19:00Z">
            <w:rPr>
              <w:sz w:val="22"/>
              <w:szCs w:val="22"/>
            </w:rPr>
          </w:rPrChange>
        </w:rPr>
        <w:t xml:space="preserve"> the mean hippocampal theta-band power [4-10 Hz] obtained from the five-second window time-series spectrogram from the hippocampus, the mean </w:t>
      </w:r>
      <w:r w:rsidR="00196B4C" w:rsidRPr="00EE2D4E">
        <w:rPr>
          <w:rFonts w:ascii="Arial" w:hAnsi="Arial" w:cs="Arial"/>
          <w:sz w:val="22"/>
          <w:szCs w:val="22"/>
          <w:rPrChange w:id="2725" w:author="Patrick Drew" w:date="2020-05-12T18:19:00Z">
            <w:rPr>
              <w:sz w:val="22"/>
              <w:szCs w:val="22"/>
            </w:rPr>
          </w:rPrChange>
        </w:rPr>
        <w:t>normalized EMG power, the mean heart rate, and the total number of binarized whisking events. For neural data, the five-second spectrogram was chosen as these signals tend to oscillate</w:t>
      </w:r>
      <w:r w:rsidR="001E725C" w:rsidRPr="00EE2D4E">
        <w:rPr>
          <w:rFonts w:ascii="Arial" w:hAnsi="Arial" w:cs="Arial"/>
          <w:sz w:val="22"/>
          <w:szCs w:val="22"/>
          <w:rPrChange w:id="2726" w:author="Patrick Drew" w:date="2020-05-12T18:19:00Z">
            <w:rPr>
              <w:sz w:val="22"/>
              <w:szCs w:val="22"/>
            </w:rPr>
          </w:rPrChange>
        </w:rPr>
        <w:t xml:space="preserve"> in time, so a smoothing out of the oscillations assists with individual bins that happen to follow in trough of an oscillation not being misc</w:t>
      </w:r>
      <w:r w:rsidR="00282200" w:rsidRPr="00EE2D4E">
        <w:rPr>
          <w:rFonts w:ascii="Arial" w:hAnsi="Arial" w:cs="Arial"/>
          <w:sz w:val="22"/>
          <w:szCs w:val="22"/>
          <w:rPrChange w:id="2727" w:author="Patrick Drew" w:date="2020-05-12T18:19:00Z">
            <w:rPr>
              <w:sz w:val="22"/>
              <w:szCs w:val="22"/>
            </w:rPr>
          </w:rPrChange>
        </w:rPr>
        <w:t xml:space="preserve">lassified during a long sleeping event. Due to these </w:t>
      </w:r>
      <w:r w:rsidR="00323FC0" w:rsidRPr="00EE2D4E">
        <w:rPr>
          <w:rFonts w:ascii="Arial" w:hAnsi="Arial" w:cs="Arial"/>
          <w:sz w:val="22"/>
          <w:szCs w:val="22"/>
          <w:rPrChange w:id="2728" w:author="Patrick Drew" w:date="2020-05-12T18:19:00Z">
            <w:rPr>
              <w:sz w:val="22"/>
              <w:szCs w:val="22"/>
            </w:rPr>
          </w:rPrChange>
        </w:rPr>
        <w:t xml:space="preserve">cortical </w:t>
      </w:r>
      <w:r w:rsidR="00282200" w:rsidRPr="00EE2D4E">
        <w:rPr>
          <w:rFonts w:ascii="Arial" w:hAnsi="Arial" w:cs="Arial"/>
          <w:sz w:val="22"/>
          <w:szCs w:val="22"/>
          <w:rPrChange w:id="2729" w:author="Patrick Drew" w:date="2020-05-12T18:19:00Z">
            <w:rPr>
              <w:sz w:val="22"/>
              <w:szCs w:val="22"/>
            </w:rPr>
          </w:rPrChange>
        </w:rPr>
        <w:t xml:space="preserve">signals typically being </w:t>
      </w:r>
      <w:r w:rsidR="001B22D4" w:rsidRPr="00EE2D4E">
        <w:rPr>
          <w:rFonts w:ascii="Arial" w:hAnsi="Arial" w:cs="Arial"/>
          <w:sz w:val="22"/>
          <w:szCs w:val="22"/>
          <w:rPrChange w:id="2730" w:author="Patrick Drew" w:date="2020-05-12T18:19:00Z">
            <w:rPr>
              <w:sz w:val="22"/>
              <w:szCs w:val="22"/>
            </w:rPr>
          </w:rPrChange>
        </w:rPr>
        <w:t xml:space="preserve">largely bilaterally </w:t>
      </w:r>
      <w:r w:rsidR="00282200" w:rsidRPr="00EE2D4E">
        <w:rPr>
          <w:rFonts w:ascii="Arial" w:hAnsi="Arial" w:cs="Arial"/>
          <w:sz w:val="22"/>
          <w:szCs w:val="22"/>
          <w:rPrChange w:id="2731" w:author="Patrick Drew" w:date="2020-05-12T18:19:00Z">
            <w:rPr>
              <w:sz w:val="22"/>
              <w:szCs w:val="22"/>
            </w:rPr>
          </w:rPrChange>
        </w:rPr>
        <w:t>symmetrical</w:t>
      </w:r>
      <w:r w:rsidR="00323FC0" w:rsidRPr="00EE2D4E">
        <w:rPr>
          <w:rFonts w:ascii="Arial" w:hAnsi="Arial" w:cs="Arial"/>
          <w:sz w:val="22"/>
          <w:szCs w:val="22"/>
          <w:rPrChange w:id="2732" w:author="Patrick Drew" w:date="2020-05-12T18:19:00Z">
            <w:rPr>
              <w:sz w:val="22"/>
              <w:szCs w:val="22"/>
            </w:rPr>
          </w:rPrChange>
        </w:rPr>
        <w:t xml:space="preserve"> during sleep</w:t>
      </w:r>
      <w:r w:rsidR="00282200" w:rsidRPr="00EE2D4E">
        <w:rPr>
          <w:rFonts w:ascii="Arial" w:hAnsi="Arial" w:cs="Arial"/>
          <w:sz w:val="22"/>
          <w:szCs w:val="22"/>
          <w:rPrChange w:id="2733" w:author="Patrick Drew" w:date="2020-05-12T18:19:00Z">
            <w:rPr>
              <w:sz w:val="22"/>
              <w:szCs w:val="22"/>
            </w:rPr>
          </w:rPrChange>
        </w:rPr>
        <w:t>, the higher of the two values was chosen to emphasize the increases above the baseline value</w:t>
      </w:r>
      <w:r w:rsidR="001B22D4" w:rsidRPr="00EE2D4E">
        <w:rPr>
          <w:rFonts w:ascii="Arial" w:hAnsi="Arial" w:cs="Arial"/>
          <w:sz w:val="22"/>
          <w:szCs w:val="22"/>
          <w:rPrChange w:id="2734" w:author="Patrick Drew" w:date="2020-05-12T18:19:00Z">
            <w:rPr>
              <w:sz w:val="22"/>
              <w:szCs w:val="22"/>
            </w:rPr>
          </w:rPrChange>
        </w:rPr>
        <w:t xml:space="preserve"> (f</w:t>
      </w:r>
      <w:r w:rsidR="00282200" w:rsidRPr="00EE2D4E">
        <w:rPr>
          <w:rFonts w:ascii="Arial" w:hAnsi="Arial" w:cs="Arial"/>
          <w:sz w:val="22"/>
          <w:szCs w:val="22"/>
          <w:rPrChange w:id="2735" w:author="Patrick Drew" w:date="2020-05-12T18:19:00Z">
            <w:rPr>
              <w:sz w:val="22"/>
              <w:szCs w:val="22"/>
            </w:rPr>
          </w:rPrChange>
        </w:rPr>
        <w:t>or 2PLSM experiments, there was only one cortical electrode</w:t>
      </w:r>
      <w:r w:rsidR="001B22D4" w:rsidRPr="00EE2D4E">
        <w:rPr>
          <w:rFonts w:ascii="Arial" w:hAnsi="Arial" w:cs="Arial"/>
          <w:sz w:val="22"/>
          <w:szCs w:val="22"/>
          <w:rPrChange w:id="2736" w:author="Patrick Drew" w:date="2020-05-12T18:19:00Z">
            <w:rPr>
              <w:sz w:val="22"/>
              <w:szCs w:val="22"/>
            </w:rPr>
          </w:rPrChange>
        </w:rPr>
        <w:t xml:space="preserve">). </w:t>
      </w:r>
      <w:r w:rsidR="001118FA" w:rsidRPr="00EE2D4E">
        <w:rPr>
          <w:rFonts w:ascii="Arial" w:hAnsi="Arial" w:cs="Arial"/>
          <w:sz w:val="22"/>
          <w:szCs w:val="22"/>
          <w:rPrChange w:id="2737" w:author="Patrick Drew" w:date="2020-05-12T18:19:00Z">
            <w:rPr>
              <w:sz w:val="22"/>
              <w:szCs w:val="22"/>
            </w:rPr>
          </w:rPrChange>
        </w:rPr>
        <w:t xml:space="preserve">To train the random forest classification models, all of the data from the first (session 1) and last (imaging session 6) was manually scored five-seconds at a time as either ‘Not sleep’, ‘NREM sleep’, or ‘REM sleep’ based on the known </w:t>
      </w:r>
      <w:r w:rsidR="002A389B" w:rsidRPr="00EE2D4E">
        <w:rPr>
          <w:rFonts w:ascii="Arial" w:hAnsi="Arial" w:cs="Arial"/>
          <w:sz w:val="22"/>
          <w:szCs w:val="22"/>
          <w:rPrChange w:id="2738" w:author="Patrick Drew" w:date="2020-05-12T18:19:00Z">
            <w:rPr>
              <w:sz w:val="22"/>
              <w:szCs w:val="22"/>
            </w:rPr>
          </w:rPrChange>
        </w:rPr>
        <w:t xml:space="preserve">behavioral and electrophysiology characteristics of the various sleep states. For example, an increase in </w:t>
      </w:r>
      <w:r w:rsidR="00F85D60" w:rsidRPr="00EE2D4E">
        <w:rPr>
          <w:rFonts w:ascii="Arial" w:hAnsi="Arial" w:cs="Arial"/>
          <w:sz w:val="22"/>
          <w:szCs w:val="22"/>
          <w:rPrChange w:id="2739" w:author="Patrick Drew" w:date="2020-05-12T18:19:00Z">
            <w:rPr>
              <w:sz w:val="22"/>
              <w:szCs w:val="22"/>
            </w:rPr>
          </w:rPrChange>
        </w:rPr>
        <w:t xml:space="preserve">cortical </w:t>
      </w:r>
      <w:r w:rsidR="002A389B" w:rsidRPr="00EE2D4E">
        <w:rPr>
          <w:rFonts w:ascii="Arial" w:hAnsi="Arial" w:cs="Arial"/>
          <w:sz w:val="22"/>
          <w:szCs w:val="22"/>
          <w:rPrChange w:id="2740" w:author="Patrick Drew" w:date="2020-05-12T18:19:00Z">
            <w:rPr>
              <w:sz w:val="22"/>
              <w:szCs w:val="22"/>
            </w:rPr>
          </w:rPrChange>
        </w:rPr>
        <w:t>delta-band power</w:t>
      </w:r>
      <w:r w:rsidR="00F85D60" w:rsidRPr="00EE2D4E">
        <w:rPr>
          <w:rFonts w:ascii="Arial" w:hAnsi="Arial" w:cs="Arial"/>
          <w:sz w:val="22"/>
          <w:szCs w:val="22"/>
          <w:rPrChange w:id="2741" w:author="Patrick Drew" w:date="2020-05-12T18:19:00Z">
            <w:rPr>
              <w:sz w:val="22"/>
              <w:szCs w:val="22"/>
            </w:rPr>
          </w:rPrChange>
        </w:rPr>
        <w:t xml:space="preserve"> with a low heart rate and little whisker motion</w:t>
      </w:r>
      <w:r w:rsidR="002A389B" w:rsidRPr="00EE2D4E">
        <w:rPr>
          <w:rFonts w:ascii="Arial" w:hAnsi="Arial" w:cs="Arial"/>
          <w:sz w:val="22"/>
          <w:szCs w:val="22"/>
          <w:rPrChange w:id="2742" w:author="Patrick Drew" w:date="2020-05-12T18:19:00Z">
            <w:rPr>
              <w:sz w:val="22"/>
              <w:szCs w:val="22"/>
            </w:rPr>
          </w:rPrChange>
        </w:rPr>
        <w:t xml:space="preserve"> is associated with NREM sleep, </w:t>
      </w:r>
      <w:r w:rsidR="00F85D60" w:rsidRPr="00EE2D4E">
        <w:rPr>
          <w:rFonts w:ascii="Arial" w:hAnsi="Arial" w:cs="Arial"/>
          <w:sz w:val="22"/>
          <w:szCs w:val="22"/>
          <w:rPrChange w:id="2743" w:author="Patrick Drew" w:date="2020-05-12T18:19:00Z">
            <w:rPr>
              <w:sz w:val="22"/>
              <w:szCs w:val="22"/>
            </w:rPr>
          </w:rPrChange>
        </w:rPr>
        <w:t>while</w:t>
      </w:r>
      <w:r w:rsidR="002A389B" w:rsidRPr="00EE2D4E">
        <w:rPr>
          <w:rFonts w:ascii="Arial" w:hAnsi="Arial" w:cs="Arial"/>
          <w:sz w:val="22"/>
          <w:szCs w:val="22"/>
          <w:rPrChange w:id="2744" w:author="Patrick Drew" w:date="2020-05-12T18:19:00Z">
            <w:rPr>
              <w:sz w:val="22"/>
              <w:szCs w:val="22"/>
            </w:rPr>
          </w:rPrChange>
        </w:rPr>
        <w:t xml:space="preserve"> a</w:t>
      </w:r>
      <w:r w:rsidR="00F85D60" w:rsidRPr="00EE2D4E">
        <w:rPr>
          <w:rFonts w:ascii="Arial" w:hAnsi="Arial" w:cs="Arial"/>
          <w:sz w:val="22"/>
          <w:szCs w:val="22"/>
          <w:rPrChange w:id="2745" w:author="Patrick Drew" w:date="2020-05-12T18:19:00Z">
            <w:rPr>
              <w:sz w:val="22"/>
              <w:szCs w:val="22"/>
            </w:rPr>
          </w:rPrChange>
        </w:rPr>
        <w:t>n</w:t>
      </w:r>
      <w:r w:rsidR="002A389B" w:rsidRPr="00EE2D4E">
        <w:rPr>
          <w:rFonts w:ascii="Arial" w:hAnsi="Arial" w:cs="Arial"/>
          <w:sz w:val="22"/>
          <w:szCs w:val="22"/>
          <w:rPrChange w:id="2746" w:author="Patrick Drew" w:date="2020-05-12T18:19:00Z">
            <w:rPr>
              <w:sz w:val="22"/>
              <w:szCs w:val="22"/>
            </w:rPr>
          </w:rPrChange>
        </w:rPr>
        <w:t xml:space="preserve"> increase in hippocampal</w:t>
      </w:r>
      <w:r w:rsidR="00F85D60" w:rsidRPr="00EE2D4E">
        <w:rPr>
          <w:rFonts w:ascii="Arial" w:hAnsi="Arial" w:cs="Arial"/>
          <w:sz w:val="22"/>
          <w:szCs w:val="22"/>
          <w:rPrChange w:id="2747" w:author="Patrick Drew" w:date="2020-05-12T18:19:00Z">
            <w:rPr>
              <w:sz w:val="22"/>
              <w:szCs w:val="22"/>
            </w:rPr>
          </w:rPrChange>
        </w:rPr>
        <w:t xml:space="preserve"> theta-band power with a low EMG </w:t>
      </w:r>
      <w:r w:rsidR="00D60FAB" w:rsidRPr="00EE2D4E">
        <w:rPr>
          <w:rFonts w:ascii="Arial" w:hAnsi="Arial" w:cs="Arial"/>
          <w:sz w:val="22"/>
          <w:szCs w:val="22"/>
          <w:rPrChange w:id="2748" w:author="Patrick Drew" w:date="2020-05-12T18:19:00Z">
            <w:rPr>
              <w:sz w:val="22"/>
              <w:szCs w:val="22"/>
            </w:rPr>
          </w:rPrChange>
        </w:rPr>
        <w:t xml:space="preserve">muscle </w:t>
      </w:r>
      <w:r w:rsidR="00F85D60" w:rsidRPr="00EE2D4E">
        <w:rPr>
          <w:rFonts w:ascii="Arial" w:hAnsi="Arial" w:cs="Arial"/>
          <w:sz w:val="22"/>
          <w:szCs w:val="22"/>
          <w:rPrChange w:id="2749" w:author="Patrick Drew" w:date="2020-05-12T18:19:00Z">
            <w:rPr>
              <w:sz w:val="22"/>
              <w:szCs w:val="22"/>
            </w:rPr>
          </w:rPrChange>
        </w:rPr>
        <w:t>tone</w:t>
      </w:r>
      <w:r w:rsidR="00D60FAB" w:rsidRPr="00EE2D4E">
        <w:rPr>
          <w:rFonts w:ascii="Arial" w:hAnsi="Arial" w:cs="Arial"/>
          <w:sz w:val="22"/>
          <w:szCs w:val="22"/>
          <w:rPrChange w:id="2750" w:author="Patrick Drew" w:date="2020-05-12T18:19:00Z">
            <w:rPr>
              <w:sz w:val="22"/>
              <w:szCs w:val="22"/>
            </w:rPr>
          </w:rPrChange>
        </w:rPr>
        <w:t xml:space="preserve"> is associated with REM sleep. The decision to classify non-sleeping events as </w:t>
      </w:r>
      <w:r w:rsidR="003009CD" w:rsidRPr="00EE2D4E">
        <w:rPr>
          <w:rFonts w:ascii="Arial" w:hAnsi="Arial" w:cs="Arial"/>
          <w:sz w:val="22"/>
          <w:szCs w:val="22"/>
          <w:rPrChange w:id="2751" w:author="Patrick Drew" w:date="2020-05-12T18:19:00Z">
            <w:rPr>
              <w:sz w:val="22"/>
              <w:szCs w:val="22"/>
            </w:rPr>
          </w:rPrChange>
        </w:rPr>
        <w:t>‘Not sleep’ instead of ‘Awake’ is due to the ambiguity and commonness of awake-NREM transitions, where th</w:t>
      </w:r>
      <w:r w:rsidR="008A5C25" w:rsidRPr="00EE2D4E">
        <w:rPr>
          <w:rFonts w:ascii="Arial" w:hAnsi="Arial" w:cs="Arial"/>
          <w:sz w:val="22"/>
          <w:szCs w:val="22"/>
          <w:rPrChange w:id="2752" w:author="Patrick Drew" w:date="2020-05-12T18:19:00Z">
            <w:rPr>
              <w:sz w:val="22"/>
              <w:szCs w:val="22"/>
            </w:rPr>
          </w:rPrChange>
        </w:rPr>
        <w:t>e</w:t>
      </w:r>
      <w:r w:rsidR="007B5BF6" w:rsidRPr="00EE2D4E">
        <w:rPr>
          <w:rFonts w:ascii="Arial" w:hAnsi="Arial" w:cs="Arial"/>
          <w:sz w:val="22"/>
          <w:szCs w:val="22"/>
          <w:rPrChange w:id="2753" w:author="Patrick Drew" w:date="2020-05-12T18:19:00Z">
            <w:rPr>
              <w:sz w:val="22"/>
              <w:szCs w:val="22"/>
            </w:rPr>
          </w:rPrChange>
        </w:rPr>
        <w:t xml:space="preserve">re is largely no clear separation </w:t>
      </w:r>
      <w:r w:rsidR="008A5C25" w:rsidRPr="00EE2D4E">
        <w:rPr>
          <w:rFonts w:ascii="Arial" w:hAnsi="Arial" w:cs="Arial"/>
          <w:sz w:val="22"/>
          <w:szCs w:val="22"/>
          <w:rPrChange w:id="2754" w:author="Patrick Drew" w:date="2020-05-12T18:19:00Z">
            <w:rPr>
              <w:sz w:val="22"/>
              <w:szCs w:val="22"/>
            </w:rPr>
          </w:rPrChange>
        </w:rPr>
        <w:t xml:space="preserve">in the data </w:t>
      </w:r>
      <w:r w:rsidR="007B5BF6" w:rsidRPr="00EE2D4E">
        <w:rPr>
          <w:rFonts w:ascii="Arial" w:hAnsi="Arial" w:cs="Arial"/>
          <w:sz w:val="22"/>
          <w:szCs w:val="22"/>
          <w:rPrChange w:id="2755" w:author="Patrick Drew" w:date="2020-05-12T18:19:00Z">
            <w:rPr>
              <w:sz w:val="22"/>
              <w:szCs w:val="22"/>
            </w:rPr>
          </w:rPrChange>
        </w:rPr>
        <w:t>as</w:t>
      </w:r>
      <w:r w:rsidR="008A5C25" w:rsidRPr="00EE2D4E">
        <w:rPr>
          <w:rFonts w:ascii="Arial" w:hAnsi="Arial" w:cs="Arial"/>
          <w:sz w:val="22"/>
          <w:szCs w:val="22"/>
          <w:rPrChange w:id="2756" w:author="Patrick Drew" w:date="2020-05-12T18:19:00Z">
            <w:rPr>
              <w:sz w:val="22"/>
              <w:szCs w:val="22"/>
            </w:rPr>
          </w:rPrChange>
        </w:rPr>
        <w:t xml:space="preserve"> the animal transitions between sleep states </w:t>
      </w:r>
      <w:r w:rsidR="007B5BF6" w:rsidRPr="00EE2D4E">
        <w:rPr>
          <w:rFonts w:ascii="Arial" w:hAnsi="Arial" w:cs="Arial"/>
          <w:sz w:val="22"/>
          <w:szCs w:val="22"/>
          <w:rPrChange w:id="2757" w:author="Patrick Drew" w:date="2020-05-12T18:19:00Z">
            <w:rPr>
              <w:sz w:val="22"/>
              <w:szCs w:val="22"/>
            </w:rPr>
          </w:rPrChange>
        </w:rPr>
        <w:t xml:space="preserve">and </w:t>
      </w:r>
      <w:r w:rsidR="008A5C25" w:rsidRPr="00EE2D4E">
        <w:rPr>
          <w:rFonts w:ascii="Arial" w:hAnsi="Arial" w:cs="Arial"/>
          <w:sz w:val="22"/>
          <w:szCs w:val="22"/>
          <w:rPrChange w:id="2758" w:author="Patrick Drew" w:date="2020-05-12T18:19:00Z">
            <w:rPr>
              <w:sz w:val="22"/>
              <w:szCs w:val="22"/>
            </w:rPr>
          </w:rPrChange>
        </w:rPr>
        <w:t xml:space="preserve">is a source of the vast majority of algorithm misclassifications. </w:t>
      </w:r>
      <w:r w:rsidR="003F17DA" w:rsidRPr="00EE2D4E">
        <w:rPr>
          <w:rFonts w:ascii="Arial" w:hAnsi="Arial" w:cs="Arial"/>
          <w:sz w:val="22"/>
          <w:szCs w:val="22"/>
          <w:rPrChange w:id="2759" w:author="Patrick Drew" w:date="2020-05-12T18:19:00Z">
            <w:rPr>
              <w:sz w:val="22"/>
              <w:szCs w:val="22"/>
            </w:rPr>
          </w:rPrChange>
        </w:rPr>
        <w:t xml:space="preserve">Half of the manually scored data (1/6 of the total amount) was used to train the random forest classification model, with the other half being used to further validate the model’s accuracy. </w:t>
      </w:r>
      <w:r w:rsidR="008A5C25" w:rsidRPr="00EE2D4E">
        <w:rPr>
          <w:rFonts w:ascii="Arial" w:hAnsi="Arial" w:cs="Arial"/>
          <w:sz w:val="22"/>
          <w:szCs w:val="22"/>
          <w:rPrChange w:id="2760" w:author="Patrick Drew" w:date="2020-05-12T18:19:00Z">
            <w:rPr>
              <w:sz w:val="22"/>
              <w:szCs w:val="22"/>
            </w:rPr>
          </w:rPrChange>
        </w:rPr>
        <w:t>Since all ‘Awake Rest’ data us</w:t>
      </w:r>
      <w:r w:rsidR="008A1C29" w:rsidRPr="00EE2D4E">
        <w:rPr>
          <w:rFonts w:ascii="Arial" w:hAnsi="Arial" w:cs="Arial"/>
          <w:sz w:val="22"/>
          <w:szCs w:val="22"/>
          <w:rPrChange w:id="2761" w:author="Patrick Drew" w:date="2020-05-12T18:19:00Z">
            <w:rPr>
              <w:sz w:val="22"/>
              <w:szCs w:val="22"/>
            </w:rPr>
          </w:rPrChange>
        </w:rPr>
        <w:t>ed</w:t>
      </w:r>
      <w:r w:rsidR="008A5C25" w:rsidRPr="00EE2D4E">
        <w:rPr>
          <w:rFonts w:ascii="Arial" w:hAnsi="Arial" w:cs="Arial"/>
          <w:sz w:val="22"/>
          <w:szCs w:val="22"/>
          <w:rPrChange w:id="2762" w:author="Patrick Drew" w:date="2020-05-12T18:19:00Z">
            <w:rPr>
              <w:sz w:val="22"/>
              <w:szCs w:val="22"/>
            </w:rPr>
          </w:rPrChange>
        </w:rPr>
        <w:t xml:space="preserve"> in subsequent analysis is </w:t>
      </w:r>
      <w:r w:rsidR="008A1C29" w:rsidRPr="00EE2D4E">
        <w:rPr>
          <w:rFonts w:ascii="Arial" w:hAnsi="Arial" w:cs="Arial"/>
          <w:sz w:val="22"/>
          <w:szCs w:val="22"/>
          <w:rPrChange w:id="2763" w:author="Patrick Drew" w:date="2020-05-12T18:19:00Z">
            <w:rPr>
              <w:sz w:val="22"/>
              <w:szCs w:val="22"/>
            </w:rPr>
          </w:rPrChange>
        </w:rPr>
        <w:t xml:space="preserve">from </w:t>
      </w:r>
      <w:r w:rsidR="008A5C25" w:rsidRPr="00EE2D4E">
        <w:rPr>
          <w:rFonts w:ascii="Arial" w:hAnsi="Arial" w:cs="Arial"/>
          <w:sz w:val="22"/>
          <w:szCs w:val="22"/>
          <w:rPrChange w:id="2764" w:author="Patrick Drew" w:date="2020-05-12T18:19:00Z">
            <w:rPr>
              <w:sz w:val="22"/>
              <w:szCs w:val="22"/>
            </w:rPr>
          </w:rPrChange>
        </w:rPr>
        <w:t>manually scored</w:t>
      </w:r>
      <w:r w:rsidR="008A1C29" w:rsidRPr="00EE2D4E">
        <w:rPr>
          <w:rFonts w:ascii="Arial" w:hAnsi="Arial" w:cs="Arial"/>
          <w:sz w:val="22"/>
          <w:szCs w:val="22"/>
          <w:rPrChange w:id="2765" w:author="Patrick Drew" w:date="2020-05-12T18:19:00Z">
            <w:rPr>
              <w:sz w:val="22"/>
              <w:szCs w:val="22"/>
            </w:rPr>
          </w:rPrChange>
        </w:rPr>
        <w:t xml:space="preserve"> data</w:t>
      </w:r>
      <w:r w:rsidR="008A5C25" w:rsidRPr="00EE2D4E">
        <w:rPr>
          <w:rFonts w:ascii="Arial" w:hAnsi="Arial" w:cs="Arial"/>
          <w:sz w:val="22"/>
          <w:szCs w:val="22"/>
          <w:rPrChange w:id="2766" w:author="Patrick Drew" w:date="2020-05-12T18:19:00Z">
            <w:rPr>
              <w:sz w:val="22"/>
              <w:szCs w:val="22"/>
            </w:rPr>
          </w:rPrChange>
        </w:rPr>
        <w:t xml:space="preserve">, the ‘Not sleep’ data </w:t>
      </w:r>
      <w:r w:rsidR="00CB0E5F" w:rsidRPr="00EE2D4E">
        <w:rPr>
          <w:rFonts w:ascii="Arial" w:hAnsi="Arial" w:cs="Arial"/>
          <w:sz w:val="22"/>
          <w:szCs w:val="22"/>
          <w:rPrChange w:id="2767" w:author="Patrick Drew" w:date="2020-05-12T18:19:00Z">
            <w:rPr>
              <w:sz w:val="22"/>
              <w:szCs w:val="22"/>
            </w:rPr>
          </w:rPrChange>
        </w:rPr>
        <w:t xml:space="preserve">from the random forest classification model will include all </w:t>
      </w:r>
      <w:r w:rsidR="008A1C29" w:rsidRPr="00EE2D4E">
        <w:rPr>
          <w:rFonts w:ascii="Arial" w:hAnsi="Arial" w:cs="Arial"/>
          <w:sz w:val="22"/>
          <w:szCs w:val="22"/>
          <w:rPrChange w:id="2768" w:author="Patrick Drew" w:date="2020-05-12T18:19:00Z">
            <w:rPr>
              <w:sz w:val="22"/>
              <w:szCs w:val="22"/>
            </w:rPr>
          </w:rPrChange>
        </w:rPr>
        <w:t xml:space="preserve">awake </w:t>
      </w:r>
      <w:r w:rsidR="00CB0E5F" w:rsidRPr="00EE2D4E">
        <w:rPr>
          <w:rFonts w:ascii="Arial" w:hAnsi="Arial" w:cs="Arial"/>
          <w:sz w:val="22"/>
          <w:szCs w:val="22"/>
          <w:rPrChange w:id="2769" w:author="Patrick Drew" w:date="2020-05-12T18:19:00Z">
            <w:rPr>
              <w:sz w:val="22"/>
              <w:szCs w:val="22"/>
            </w:rPr>
          </w:rPrChange>
        </w:rPr>
        <w:t>resting data as well as all of the drowsy and blurry separations between sleep states. For this reason, the ‘Not sleep’ data is not used in any analysis.</w:t>
      </w:r>
      <w:r w:rsidR="0044067F" w:rsidRPr="00EE2D4E">
        <w:rPr>
          <w:rFonts w:ascii="Arial" w:hAnsi="Arial" w:cs="Arial"/>
          <w:sz w:val="22"/>
          <w:szCs w:val="22"/>
          <w:rPrChange w:id="2770" w:author="Patrick Drew" w:date="2020-05-12T18:19:00Z">
            <w:rPr>
              <w:sz w:val="22"/>
              <w:szCs w:val="22"/>
            </w:rPr>
          </w:rPrChange>
        </w:rPr>
        <w:t xml:space="preserve"> For </w:t>
      </w:r>
      <w:r w:rsidR="005778D5" w:rsidRPr="00EE2D4E">
        <w:rPr>
          <w:rFonts w:ascii="Arial" w:hAnsi="Arial" w:cs="Arial"/>
          <w:sz w:val="22"/>
          <w:szCs w:val="22"/>
          <w:rPrChange w:id="2771" w:author="Patrick Drew" w:date="2020-05-12T18:19:00Z">
            <w:rPr>
              <w:sz w:val="22"/>
              <w:szCs w:val="22"/>
            </w:rPr>
          </w:rPrChange>
        </w:rPr>
        <w:t xml:space="preserve">data </w:t>
      </w:r>
      <w:r w:rsidR="0044067F" w:rsidRPr="00EE2D4E">
        <w:rPr>
          <w:rFonts w:ascii="Arial" w:hAnsi="Arial" w:cs="Arial"/>
          <w:sz w:val="22"/>
          <w:szCs w:val="22"/>
          <w:rPrChange w:id="2772" w:author="Patrick Drew" w:date="2020-05-12T18:19:00Z">
            <w:rPr>
              <w:sz w:val="22"/>
              <w:szCs w:val="22"/>
            </w:rPr>
          </w:rPrChange>
        </w:rPr>
        <w:t>to be classified as either</w:t>
      </w:r>
      <w:r w:rsidR="005778D5" w:rsidRPr="00EE2D4E">
        <w:rPr>
          <w:rFonts w:ascii="Arial" w:hAnsi="Arial" w:cs="Arial"/>
          <w:sz w:val="22"/>
          <w:szCs w:val="22"/>
          <w:rPrChange w:id="2773" w:author="Patrick Drew" w:date="2020-05-12T18:19:00Z">
            <w:rPr>
              <w:sz w:val="22"/>
              <w:szCs w:val="22"/>
            </w:rPr>
          </w:rPrChange>
        </w:rPr>
        <w:t xml:space="preserve"> a</w:t>
      </w:r>
      <w:r w:rsidR="0044067F" w:rsidRPr="00EE2D4E">
        <w:rPr>
          <w:rFonts w:ascii="Arial" w:hAnsi="Arial" w:cs="Arial"/>
          <w:sz w:val="22"/>
          <w:szCs w:val="22"/>
          <w:rPrChange w:id="2774" w:author="Patrick Drew" w:date="2020-05-12T18:19:00Z">
            <w:rPr>
              <w:sz w:val="22"/>
              <w:szCs w:val="22"/>
            </w:rPr>
          </w:rPrChange>
        </w:rPr>
        <w:t xml:space="preserve"> NREM or REM sleep</w:t>
      </w:r>
      <w:r w:rsidR="005778D5" w:rsidRPr="00EE2D4E">
        <w:rPr>
          <w:rFonts w:ascii="Arial" w:hAnsi="Arial" w:cs="Arial"/>
          <w:sz w:val="22"/>
          <w:szCs w:val="22"/>
          <w:rPrChange w:id="2775" w:author="Patrick Drew" w:date="2020-05-12T18:19:00Z">
            <w:rPr>
              <w:sz w:val="22"/>
              <w:szCs w:val="22"/>
            </w:rPr>
          </w:rPrChange>
        </w:rPr>
        <w:t xml:space="preserve"> epoch</w:t>
      </w:r>
      <w:r w:rsidR="0044067F" w:rsidRPr="00EE2D4E">
        <w:rPr>
          <w:rFonts w:ascii="Arial" w:hAnsi="Arial" w:cs="Arial"/>
          <w:sz w:val="22"/>
          <w:szCs w:val="22"/>
          <w:rPrChange w:id="2776" w:author="Patrick Drew" w:date="2020-05-12T18:19:00Z">
            <w:rPr>
              <w:sz w:val="22"/>
              <w:szCs w:val="22"/>
            </w:rPr>
          </w:rPrChange>
        </w:rPr>
        <w:t xml:space="preserve">, it requires 6 consecutive five-second bins (30 seconds) for NREM or 12 </w:t>
      </w:r>
      <w:r w:rsidR="0044067F" w:rsidRPr="00EE2D4E">
        <w:rPr>
          <w:rFonts w:ascii="Arial" w:hAnsi="Arial" w:cs="Arial"/>
          <w:sz w:val="22"/>
          <w:szCs w:val="22"/>
          <w:rPrChange w:id="2777" w:author="Patrick Drew" w:date="2020-05-12T18:19:00Z">
            <w:rPr>
              <w:sz w:val="22"/>
              <w:szCs w:val="22"/>
            </w:rPr>
          </w:rPrChange>
        </w:rPr>
        <w:lastRenderedPageBreak/>
        <w:t>consecutive five-second bins (60 seconds)</w:t>
      </w:r>
      <w:r w:rsidR="006933CF" w:rsidRPr="00EE2D4E">
        <w:rPr>
          <w:rFonts w:ascii="Arial" w:hAnsi="Arial" w:cs="Arial"/>
          <w:sz w:val="22"/>
          <w:szCs w:val="22"/>
          <w:rPrChange w:id="2778" w:author="Patrick Drew" w:date="2020-05-12T18:19:00Z">
            <w:rPr>
              <w:sz w:val="22"/>
              <w:szCs w:val="22"/>
            </w:rPr>
          </w:rPrChange>
        </w:rPr>
        <w:t>. This filter removes the majority of misclassifications and ensures that only very clear NREM and REM sleep events make it into the final data set</w:t>
      </w:r>
      <w:r w:rsidR="007901D7" w:rsidRPr="00EE2D4E">
        <w:rPr>
          <w:rFonts w:ascii="Arial" w:hAnsi="Arial" w:cs="Arial"/>
          <w:sz w:val="22"/>
          <w:szCs w:val="22"/>
          <w:rPrChange w:id="2779" w:author="Patrick Drew" w:date="2020-05-12T18:19:00Z">
            <w:rPr>
              <w:sz w:val="22"/>
              <w:szCs w:val="22"/>
            </w:rPr>
          </w:rPrChange>
        </w:rPr>
        <w:t xml:space="preserve">s that are used in the subsequent analysis. It also provides a minimum length for each event </w:t>
      </w:r>
      <w:r w:rsidR="00611748" w:rsidRPr="00EE2D4E">
        <w:rPr>
          <w:rFonts w:ascii="Arial" w:hAnsi="Arial" w:cs="Arial"/>
          <w:sz w:val="22"/>
          <w:szCs w:val="22"/>
          <w:rPrChange w:id="2780" w:author="Patrick Drew" w:date="2020-05-12T18:19:00Z">
            <w:rPr>
              <w:sz w:val="22"/>
              <w:szCs w:val="22"/>
            </w:rPr>
          </w:rPrChange>
        </w:rPr>
        <w:t>for analysis that require</w:t>
      </w:r>
      <w:r w:rsidR="007901D7" w:rsidRPr="00EE2D4E">
        <w:rPr>
          <w:rFonts w:ascii="Arial" w:hAnsi="Arial" w:cs="Arial"/>
          <w:sz w:val="22"/>
          <w:szCs w:val="22"/>
          <w:rPrChange w:id="2781" w:author="Patrick Drew" w:date="2020-05-12T18:19:00Z">
            <w:rPr>
              <w:sz w:val="22"/>
              <w:szCs w:val="22"/>
            </w:rPr>
          </w:rPrChange>
        </w:rPr>
        <w:t xml:space="preserve"> for </w:t>
      </w:r>
      <w:r w:rsidR="00611748" w:rsidRPr="00EE2D4E">
        <w:rPr>
          <w:rFonts w:ascii="Arial" w:hAnsi="Arial" w:cs="Arial"/>
          <w:sz w:val="22"/>
          <w:szCs w:val="22"/>
          <w:rPrChange w:id="2782" w:author="Patrick Drew" w:date="2020-05-12T18:19:00Z">
            <w:rPr>
              <w:sz w:val="22"/>
              <w:szCs w:val="22"/>
            </w:rPr>
          </w:rPrChange>
        </w:rPr>
        <w:t>all data to be the same length (such as cross-correlations, coherence, and power spectrums).</w:t>
      </w:r>
      <w:r w:rsidR="00214E5E" w:rsidRPr="00EE2D4E">
        <w:rPr>
          <w:rFonts w:ascii="Arial" w:hAnsi="Arial" w:cs="Arial"/>
          <w:sz w:val="22"/>
          <w:szCs w:val="22"/>
          <w:rPrChange w:id="2783" w:author="Patrick Drew" w:date="2020-05-12T18:19:00Z">
            <w:rPr>
              <w:sz w:val="22"/>
              <w:szCs w:val="22"/>
            </w:rPr>
          </w:rPrChange>
        </w:rPr>
        <w:t xml:space="preserve"> </w:t>
      </w:r>
      <w:r w:rsidR="00B13CEA" w:rsidRPr="00EE2D4E">
        <w:rPr>
          <w:rFonts w:ascii="Arial" w:hAnsi="Arial" w:cs="Arial"/>
          <w:sz w:val="22"/>
          <w:szCs w:val="22"/>
          <w:rPrChange w:id="2784" w:author="Patrick Drew" w:date="2020-05-12T18:19:00Z">
            <w:rPr>
              <w:sz w:val="22"/>
              <w:szCs w:val="22"/>
            </w:rPr>
          </w:rPrChange>
        </w:rPr>
        <w:t xml:space="preserve">To prevent REM events of several minutes in duration from occasionally being broken up into multiple separate events, </w:t>
      </w:r>
      <w:r w:rsidR="0035508F" w:rsidRPr="00EE2D4E">
        <w:rPr>
          <w:rFonts w:ascii="Arial" w:hAnsi="Arial" w:cs="Arial"/>
          <w:sz w:val="22"/>
          <w:szCs w:val="22"/>
          <w:rPrChange w:id="2785" w:author="Patrick Drew" w:date="2020-05-12T18:19:00Z">
            <w:rPr>
              <w:sz w:val="22"/>
              <w:szCs w:val="22"/>
            </w:rPr>
          </w:rPrChange>
        </w:rPr>
        <w:t xml:space="preserve">up to 10 seconds of data in-between </w:t>
      </w:r>
      <w:r w:rsidR="00B13CEA" w:rsidRPr="00EE2D4E">
        <w:rPr>
          <w:rFonts w:ascii="Arial" w:hAnsi="Arial" w:cs="Arial"/>
          <w:sz w:val="22"/>
          <w:szCs w:val="22"/>
          <w:rPrChange w:id="2786" w:author="Patrick Drew" w:date="2020-05-12T18:19:00Z">
            <w:rPr>
              <w:sz w:val="22"/>
              <w:szCs w:val="22"/>
            </w:rPr>
          </w:rPrChange>
        </w:rPr>
        <w:t xml:space="preserve">‘REM sleep’ scores were linked after model </w:t>
      </w:r>
      <w:r w:rsidR="0035508F" w:rsidRPr="00EE2D4E">
        <w:rPr>
          <w:rFonts w:ascii="Arial" w:hAnsi="Arial" w:cs="Arial"/>
          <w:sz w:val="22"/>
          <w:szCs w:val="22"/>
          <w:rPrChange w:id="2787" w:author="Patrick Drew" w:date="2020-05-12T18:19:00Z">
            <w:rPr>
              <w:sz w:val="22"/>
              <w:szCs w:val="22"/>
            </w:rPr>
          </w:rPrChange>
        </w:rPr>
        <w:t>scoring</w:t>
      </w:r>
      <w:r w:rsidR="00B13CEA" w:rsidRPr="00EE2D4E">
        <w:rPr>
          <w:rFonts w:ascii="Arial" w:hAnsi="Arial" w:cs="Arial"/>
          <w:sz w:val="22"/>
          <w:szCs w:val="22"/>
          <w:rPrChange w:id="2788" w:author="Patrick Drew" w:date="2020-05-12T18:19:00Z">
            <w:rPr>
              <w:sz w:val="22"/>
              <w:szCs w:val="22"/>
            </w:rPr>
          </w:rPrChange>
        </w:rPr>
        <w:t xml:space="preserve">. </w:t>
      </w:r>
      <w:r w:rsidR="00214E5E" w:rsidRPr="00EE2D4E">
        <w:rPr>
          <w:rFonts w:ascii="Arial" w:hAnsi="Arial" w:cs="Arial"/>
          <w:sz w:val="22"/>
          <w:szCs w:val="22"/>
          <w:rPrChange w:id="2789" w:author="Patrick Drew" w:date="2020-05-12T18:19:00Z">
            <w:rPr>
              <w:sz w:val="22"/>
              <w:szCs w:val="22"/>
            </w:rPr>
          </w:rPrChange>
        </w:rPr>
        <w:t>Due to the 2PLSM</w:t>
      </w:r>
      <w:r w:rsidR="005D2B86" w:rsidRPr="00EE2D4E">
        <w:rPr>
          <w:rFonts w:ascii="Arial" w:hAnsi="Arial" w:cs="Arial"/>
          <w:sz w:val="22"/>
          <w:szCs w:val="22"/>
          <w:rPrChange w:id="2790" w:author="Patrick Drew" w:date="2020-05-12T18:19:00Z">
            <w:rPr>
              <w:sz w:val="22"/>
              <w:szCs w:val="22"/>
            </w:rPr>
          </w:rPrChange>
        </w:rPr>
        <w:t xml:space="preserve"> having significantly less data than that of IOS experiments, all of the data was manually scored as there is not enough for the training of an accurate classification model</w:t>
      </w:r>
      <w:r w:rsidR="003F17DA" w:rsidRPr="00EE2D4E">
        <w:rPr>
          <w:rFonts w:ascii="Arial" w:hAnsi="Arial" w:cs="Arial"/>
          <w:sz w:val="22"/>
          <w:szCs w:val="22"/>
          <w:rPrChange w:id="2791" w:author="Patrick Drew" w:date="2020-05-12T18:19:00Z">
            <w:rPr>
              <w:sz w:val="22"/>
              <w:szCs w:val="22"/>
            </w:rPr>
          </w:rPrChange>
        </w:rPr>
        <w:t>.</w:t>
      </w:r>
    </w:p>
    <w:p w14:paraId="3ACC1DBB" w14:textId="63EFE708" w:rsidR="00D965DD" w:rsidRPr="00EE2D4E" w:rsidRDefault="00D965DD">
      <w:pPr>
        <w:widowControl w:val="0"/>
        <w:tabs>
          <w:tab w:val="center" w:pos="5220"/>
        </w:tabs>
        <w:autoSpaceDE w:val="0"/>
        <w:autoSpaceDN w:val="0"/>
        <w:adjustRightInd w:val="0"/>
        <w:spacing w:line="360" w:lineRule="auto"/>
        <w:contextualSpacing/>
        <w:jc w:val="both"/>
        <w:rPr>
          <w:rFonts w:ascii="Arial" w:hAnsi="Arial" w:cs="Arial"/>
          <w:sz w:val="22"/>
          <w:szCs w:val="22"/>
          <w:rPrChange w:id="2792" w:author="Patrick Drew" w:date="2020-05-12T18:19:00Z">
            <w:rPr>
              <w:sz w:val="22"/>
              <w:szCs w:val="22"/>
            </w:rPr>
          </w:rPrChange>
        </w:rPr>
        <w:pPrChange w:id="2793" w:author="Patrick Drew" w:date="2020-05-12T18:16:00Z">
          <w:pPr>
            <w:widowControl w:val="0"/>
            <w:tabs>
              <w:tab w:val="center" w:pos="5220"/>
            </w:tabs>
            <w:autoSpaceDE w:val="0"/>
            <w:autoSpaceDN w:val="0"/>
            <w:adjustRightInd w:val="0"/>
            <w:contextualSpacing/>
            <w:jc w:val="both"/>
          </w:pPr>
        </w:pPrChange>
      </w:pPr>
    </w:p>
    <w:p w14:paraId="1A7D64CD" w14:textId="646ED64B" w:rsidR="00550C67" w:rsidRPr="00EE2D4E" w:rsidRDefault="00550C67">
      <w:pPr>
        <w:widowControl w:val="0"/>
        <w:tabs>
          <w:tab w:val="center" w:pos="5220"/>
        </w:tabs>
        <w:autoSpaceDE w:val="0"/>
        <w:autoSpaceDN w:val="0"/>
        <w:adjustRightInd w:val="0"/>
        <w:spacing w:line="360" w:lineRule="auto"/>
        <w:contextualSpacing/>
        <w:jc w:val="both"/>
        <w:rPr>
          <w:rFonts w:ascii="Arial" w:hAnsi="Arial" w:cs="Arial"/>
          <w:sz w:val="22"/>
          <w:szCs w:val="22"/>
          <w:rPrChange w:id="2794" w:author="Patrick Drew" w:date="2020-05-12T18:19:00Z">
            <w:rPr>
              <w:sz w:val="22"/>
              <w:szCs w:val="22"/>
            </w:rPr>
          </w:rPrChange>
        </w:rPr>
        <w:pPrChange w:id="2795" w:author="Patrick Drew" w:date="2020-05-12T18:16:00Z">
          <w:pPr>
            <w:widowControl w:val="0"/>
            <w:tabs>
              <w:tab w:val="center" w:pos="5220"/>
            </w:tabs>
            <w:autoSpaceDE w:val="0"/>
            <w:autoSpaceDN w:val="0"/>
            <w:adjustRightInd w:val="0"/>
            <w:contextualSpacing/>
            <w:jc w:val="both"/>
          </w:pPr>
        </w:pPrChange>
      </w:pPr>
      <w:r w:rsidRPr="00EE2D4E">
        <w:rPr>
          <w:rFonts w:ascii="Arial" w:hAnsi="Arial" w:cs="Arial"/>
          <w:i/>
          <w:iCs/>
          <w:sz w:val="22"/>
          <w:szCs w:val="22"/>
          <w:rPrChange w:id="2796" w:author="Patrick Drew" w:date="2020-05-12T18:19:00Z">
            <w:rPr>
              <w:i/>
              <w:iCs/>
              <w:sz w:val="22"/>
              <w:szCs w:val="22"/>
            </w:rPr>
          </w:rPrChange>
        </w:rPr>
        <w:t xml:space="preserve">Sleep model accuracy validation. </w:t>
      </w:r>
      <w:r w:rsidRPr="00EE2D4E">
        <w:rPr>
          <w:rFonts w:ascii="Arial" w:hAnsi="Arial" w:cs="Arial"/>
          <w:sz w:val="22"/>
          <w:szCs w:val="22"/>
          <w:rPrChange w:id="2797" w:author="Patrick Drew" w:date="2020-05-12T18:19:00Z">
            <w:rPr>
              <w:sz w:val="22"/>
              <w:szCs w:val="22"/>
            </w:rPr>
          </w:rPrChange>
        </w:rPr>
        <w:t xml:space="preserve">The out-of-bag error during </w:t>
      </w:r>
      <w:r w:rsidR="00AC7799" w:rsidRPr="00EE2D4E">
        <w:rPr>
          <w:rFonts w:ascii="Arial" w:hAnsi="Arial" w:cs="Arial"/>
          <w:sz w:val="22"/>
          <w:szCs w:val="22"/>
          <w:rPrChange w:id="2798" w:author="Patrick Drew" w:date="2020-05-12T18:19:00Z">
            <w:rPr>
              <w:sz w:val="22"/>
              <w:szCs w:val="22"/>
            </w:rPr>
          </w:rPrChange>
        </w:rPr>
        <w:t xml:space="preserve">random forest classification </w:t>
      </w:r>
      <w:r w:rsidRPr="00EE2D4E">
        <w:rPr>
          <w:rFonts w:ascii="Arial" w:hAnsi="Arial" w:cs="Arial"/>
          <w:sz w:val="22"/>
          <w:szCs w:val="22"/>
          <w:rPrChange w:id="2799" w:author="Patrick Drew" w:date="2020-05-12T18:19:00Z">
            <w:rPr>
              <w:sz w:val="22"/>
              <w:szCs w:val="22"/>
            </w:rPr>
          </w:rPrChange>
        </w:rPr>
        <w:t xml:space="preserve">model training provides an initial estimate on the model’s classification accuracy, where </w:t>
      </w:r>
      <w:r w:rsidRPr="00EE2D4E">
        <w:rPr>
          <w:rFonts w:ascii="Arial" w:hAnsi="Arial" w:cs="Arial"/>
          <w:i/>
          <w:iCs/>
          <w:sz w:val="22"/>
          <w:szCs w:val="22"/>
          <w:rPrChange w:id="2800" w:author="Patrick Drew" w:date="2020-05-12T18:19:00Z">
            <w:rPr>
              <w:i/>
              <w:iCs/>
              <w:sz w:val="22"/>
              <w:szCs w:val="22"/>
            </w:rPr>
          </w:rPrChange>
        </w:rPr>
        <w:t>out-of-bag</w:t>
      </w:r>
      <w:r w:rsidRPr="00EE2D4E">
        <w:rPr>
          <w:rFonts w:ascii="Arial" w:hAnsi="Arial" w:cs="Arial"/>
          <w:sz w:val="22"/>
          <w:szCs w:val="22"/>
          <w:rPrChange w:id="2801" w:author="Patrick Drew" w:date="2020-05-12T18:19:00Z">
            <w:rPr>
              <w:sz w:val="22"/>
              <w:szCs w:val="22"/>
            </w:rPr>
          </w:rPrChange>
        </w:rPr>
        <w:t xml:space="preserve"> refers to the mean classification error using training data from the trees that do not contain the data in their bootstrap sample</w:t>
      </w:r>
      <w:r w:rsidR="0035508F" w:rsidRPr="00EE2D4E">
        <w:rPr>
          <w:rFonts w:ascii="Arial" w:hAnsi="Arial" w:cs="Arial"/>
          <w:sz w:val="22"/>
          <w:szCs w:val="22"/>
          <w:rPrChange w:id="2802" w:author="Patrick Drew" w:date="2020-05-12T18:19:00Z">
            <w:rPr>
              <w:sz w:val="22"/>
              <w:szCs w:val="22"/>
            </w:rPr>
          </w:rPrChange>
        </w:rPr>
        <w:t xml:space="preserve"> (</w:t>
      </w:r>
      <w:proofErr w:type="spellStart"/>
      <w:r w:rsidR="0035508F" w:rsidRPr="00EE2D4E">
        <w:rPr>
          <w:rFonts w:ascii="Arial" w:hAnsi="Arial" w:cs="Arial"/>
          <w:sz w:val="22"/>
          <w:szCs w:val="22"/>
          <w:rPrChange w:id="2803" w:author="Patrick Drew" w:date="2020-05-12T18:19:00Z">
            <w:rPr>
              <w:sz w:val="22"/>
              <w:szCs w:val="22"/>
            </w:rPr>
          </w:rPrChange>
        </w:rPr>
        <w:t>Matlab</w:t>
      </w:r>
      <w:proofErr w:type="spellEnd"/>
      <w:r w:rsidR="0035508F" w:rsidRPr="00EE2D4E">
        <w:rPr>
          <w:rFonts w:ascii="Arial" w:hAnsi="Arial" w:cs="Arial"/>
          <w:sz w:val="22"/>
          <w:szCs w:val="22"/>
          <w:rPrChange w:id="2804" w:author="Patrick Drew" w:date="2020-05-12T18:19:00Z">
            <w:rPr>
              <w:sz w:val="22"/>
              <w:szCs w:val="22"/>
            </w:rPr>
          </w:rPrChange>
        </w:rPr>
        <w:t xml:space="preserve"> function(s): </w:t>
      </w:r>
      <w:proofErr w:type="spellStart"/>
      <w:r w:rsidR="0035508F" w:rsidRPr="00EE2D4E">
        <w:rPr>
          <w:rFonts w:ascii="Arial" w:hAnsi="Arial" w:cs="Arial"/>
          <w:sz w:val="22"/>
          <w:szCs w:val="22"/>
          <w:rPrChange w:id="2805" w:author="Patrick Drew" w:date="2020-05-12T18:19:00Z">
            <w:rPr>
              <w:sz w:val="22"/>
              <w:szCs w:val="22"/>
            </w:rPr>
          </w:rPrChange>
        </w:rPr>
        <w:t>oobError</w:t>
      </w:r>
      <w:proofErr w:type="spellEnd"/>
      <w:r w:rsidR="0035508F" w:rsidRPr="00EE2D4E">
        <w:rPr>
          <w:rFonts w:ascii="Arial" w:hAnsi="Arial" w:cs="Arial"/>
          <w:sz w:val="22"/>
          <w:szCs w:val="22"/>
          <w:rPrChange w:id="2806" w:author="Patrick Drew" w:date="2020-05-12T18:19:00Z">
            <w:rPr>
              <w:sz w:val="22"/>
              <w:szCs w:val="22"/>
            </w:rPr>
          </w:rPrChange>
        </w:rPr>
        <w:t>)</w:t>
      </w:r>
      <w:r w:rsidRPr="00EE2D4E">
        <w:rPr>
          <w:rFonts w:ascii="Arial" w:hAnsi="Arial" w:cs="Arial"/>
          <w:sz w:val="22"/>
          <w:szCs w:val="22"/>
          <w:rPrChange w:id="2807" w:author="Patrick Drew" w:date="2020-05-12T18:19:00Z">
            <w:rPr>
              <w:sz w:val="22"/>
              <w:szCs w:val="22"/>
            </w:rPr>
          </w:rPrChange>
        </w:rPr>
        <w:t>. The out-of-bag error of each model</w:t>
      </w:r>
      <w:r w:rsidR="00AC7799" w:rsidRPr="00EE2D4E">
        <w:rPr>
          <w:rFonts w:ascii="Arial" w:hAnsi="Arial" w:cs="Arial"/>
          <w:sz w:val="22"/>
          <w:szCs w:val="22"/>
          <w:rPrChange w:id="2808" w:author="Patrick Drew" w:date="2020-05-12T18:19:00Z">
            <w:rPr>
              <w:sz w:val="22"/>
              <w:szCs w:val="22"/>
            </w:rPr>
          </w:rPrChange>
        </w:rPr>
        <w:t>’s training data</w:t>
      </w:r>
      <w:r w:rsidRPr="00EE2D4E">
        <w:rPr>
          <w:rFonts w:ascii="Arial" w:hAnsi="Arial" w:cs="Arial"/>
          <w:sz w:val="22"/>
          <w:szCs w:val="22"/>
          <w:rPrChange w:id="2809" w:author="Patrick Drew" w:date="2020-05-12T18:19:00Z">
            <w:rPr>
              <w:sz w:val="22"/>
              <w:szCs w:val="22"/>
            </w:rPr>
          </w:rPrChange>
        </w:rPr>
        <w:t xml:space="preserve"> is then compared to the </w:t>
      </w:r>
      <w:r w:rsidR="00AC7799" w:rsidRPr="00EE2D4E">
        <w:rPr>
          <w:rFonts w:ascii="Arial" w:hAnsi="Arial" w:cs="Arial"/>
          <w:sz w:val="22"/>
          <w:szCs w:val="22"/>
          <w:rPrChange w:id="2810" w:author="Patrick Drew" w:date="2020-05-12T18:19:00Z">
            <w:rPr>
              <w:sz w:val="22"/>
              <w:szCs w:val="22"/>
            </w:rPr>
          </w:rPrChange>
        </w:rPr>
        <w:t>mean o</w:t>
      </w:r>
      <w:r w:rsidRPr="00EE2D4E">
        <w:rPr>
          <w:rFonts w:ascii="Arial" w:hAnsi="Arial" w:cs="Arial"/>
          <w:sz w:val="22"/>
          <w:szCs w:val="22"/>
          <w:rPrChange w:id="2811" w:author="Patrick Drew" w:date="2020-05-12T18:19:00Z">
            <w:rPr>
              <w:sz w:val="22"/>
              <w:szCs w:val="22"/>
            </w:rPr>
          </w:rPrChange>
        </w:rPr>
        <w:t xml:space="preserve">ut-of-bag error from </w:t>
      </w:r>
      <w:r w:rsidR="00AC7799" w:rsidRPr="00EE2D4E">
        <w:rPr>
          <w:rFonts w:ascii="Arial" w:hAnsi="Arial" w:cs="Arial"/>
          <w:sz w:val="22"/>
          <w:szCs w:val="22"/>
          <w:rPrChange w:id="2812" w:author="Patrick Drew" w:date="2020-05-12T18:19:00Z">
            <w:rPr>
              <w:sz w:val="22"/>
              <w:szCs w:val="22"/>
            </w:rPr>
          </w:rPrChange>
        </w:rPr>
        <w:t xml:space="preserve">100 </w:t>
      </w:r>
      <w:r w:rsidRPr="00EE2D4E">
        <w:rPr>
          <w:rFonts w:ascii="Arial" w:hAnsi="Arial" w:cs="Arial"/>
          <w:sz w:val="22"/>
          <w:szCs w:val="22"/>
          <w:rPrChange w:id="2813" w:author="Patrick Drew" w:date="2020-05-12T18:19:00Z">
            <w:rPr>
              <w:sz w:val="22"/>
              <w:szCs w:val="22"/>
            </w:rPr>
          </w:rPrChange>
        </w:rPr>
        <w:t>randomly shuffled training data set</w:t>
      </w:r>
      <w:r w:rsidR="00AC7799" w:rsidRPr="00EE2D4E">
        <w:rPr>
          <w:rFonts w:ascii="Arial" w:hAnsi="Arial" w:cs="Arial"/>
          <w:sz w:val="22"/>
          <w:szCs w:val="22"/>
          <w:rPrChange w:id="2814" w:author="Patrick Drew" w:date="2020-05-12T18:19:00Z">
            <w:rPr>
              <w:sz w:val="22"/>
              <w:szCs w:val="22"/>
            </w:rPr>
          </w:rPrChange>
        </w:rPr>
        <w:t xml:space="preserve">s, which is analogous to random chance. A table of each animal’s out-of-bag error and randomly shuffled out-of-bag error can be found in </w:t>
      </w:r>
      <w:r w:rsidR="00AC7799" w:rsidRPr="00EE2D4E">
        <w:rPr>
          <w:rFonts w:ascii="Arial" w:hAnsi="Arial" w:cs="Arial"/>
          <w:b/>
          <w:bCs/>
          <w:sz w:val="22"/>
          <w:szCs w:val="22"/>
          <w:rPrChange w:id="2815" w:author="Patrick Drew" w:date="2020-05-12T18:19:00Z">
            <w:rPr>
              <w:b/>
              <w:bCs/>
              <w:sz w:val="22"/>
              <w:szCs w:val="22"/>
            </w:rPr>
          </w:rPrChange>
        </w:rPr>
        <w:t>supplemental table</w:t>
      </w:r>
      <w:r w:rsidR="00AC7799" w:rsidRPr="00EE2D4E">
        <w:rPr>
          <w:rFonts w:ascii="Arial" w:hAnsi="Arial" w:cs="Arial"/>
          <w:sz w:val="22"/>
          <w:szCs w:val="22"/>
          <w:rPrChange w:id="2816" w:author="Patrick Drew" w:date="2020-05-12T18:19:00Z">
            <w:rPr>
              <w:sz w:val="22"/>
              <w:szCs w:val="22"/>
            </w:rPr>
          </w:rPrChange>
        </w:rPr>
        <w:t xml:space="preserve">. The mean out-of-bag error across all animal models is </w:t>
      </w:r>
      <w:r w:rsidR="00AC7799" w:rsidRPr="00EE2D4E">
        <w:rPr>
          <w:rFonts w:ascii="Arial" w:hAnsi="Arial" w:cs="Arial"/>
          <w:b/>
          <w:bCs/>
          <w:sz w:val="22"/>
          <w:szCs w:val="22"/>
          <w:rPrChange w:id="2817" w:author="Patrick Drew" w:date="2020-05-12T18:19:00Z">
            <w:rPr>
              <w:b/>
              <w:bCs/>
              <w:sz w:val="22"/>
              <w:szCs w:val="22"/>
            </w:rPr>
          </w:rPrChange>
        </w:rPr>
        <w:t xml:space="preserve">x +/- </w:t>
      </w:r>
      <w:proofErr w:type="spellStart"/>
      <w:r w:rsidR="00AC7799" w:rsidRPr="00EE2D4E">
        <w:rPr>
          <w:rFonts w:ascii="Arial" w:hAnsi="Arial" w:cs="Arial"/>
          <w:b/>
          <w:bCs/>
          <w:sz w:val="22"/>
          <w:szCs w:val="22"/>
          <w:rPrChange w:id="2818" w:author="Patrick Drew" w:date="2020-05-12T18:19:00Z">
            <w:rPr>
              <w:b/>
              <w:bCs/>
              <w:sz w:val="22"/>
              <w:szCs w:val="22"/>
            </w:rPr>
          </w:rPrChange>
        </w:rPr>
        <w:t>StD.</w:t>
      </w:r>
      <w:proofErr w:type="spellEnd"/>
      <w:r w:rsidR="00AC7799" w:rsidRPr="00EE2D4E">
        <w:rPr>
          <w:rFonts w:ascii="Arial" w:hAnsi="Arial" w:cs="Arial"/>
          <w:b/>
          <w:bCs/>
          <w:sz w:val="22"/>
          <w:szCs w:val="22"/>
          <w:rPrChange w:id="2819" w:author="Patrick Drew" w:date="2020-05-12T18:19:00Z">
            <w:rPr>
              <w:b/>
              <w:bCs/>
              <w:sz w:val="22"/>
              <w:szCs w:val="22"/>
            </w:rPr>
          </w:rPrChange>
        </w:rPr>
        <w:t xml:space="preserve"> </w:t>
      </w:r>
      <w:r w:rsidR="00AC7799" w:rsidRPr="00EE2D4E">
        <w:rPr>
          <w:rFonts w:ascii="Arial" w:hAnsi="Arial" w:cs="Arial"/>
          <w:sz w:val="22"/>
          <w:szCs w:val="22"/>
          <w:rPrChange w:id="2820" w:author="Patrick Drew" w:date="2020-05-12T18:19:00Z">
            <w:rPr>
              <w:sz w:val="22"/>
              <w:szCs w:val="22"/>
            </w:rPr>
          </w:rPrChange>
        </w:rPr>
        <w:t xml:space="preserve">Each model was then evaluated on a second, unseen data set composed of the alternating 15-minute periods that were manually scored but not used in model training. The model’s scores were then compared to the manual scores combined across all IOS animals are summarized in a confusion matrix </w:t>
      </w:r>
      <w:r w:rsidR="00AC7799" w:rsidRPr="00EE2D4E">
        <w:rPr>
          <w:rFonts w:ascii="Arial" w:hAnsi="Arial" w:cs="Arial"/>
          <w:b/>
          <w:bCs/>
          <w:sz w:val="22"/>
          <w:szCs w:val="22"/>
          <w:rPrChange w:id="2821" w:author="Patrick Drew" w:date="2020-05-12T18:19:00Z">
            <w:rPr>
              <w:b/>
              <w:bCs/>
              <w:sz w:val="22"/>
              <w:szCs w:val="22"/>
            </w:rPr>
          </w:rPrChange>
        </w:rPr>
        <w:t>supplemental conf matrix</w:t>
      </w:r>
      <w:r w:rsidR="0035508F" w:rsidRPr="00EE2D4E">
        <w:rPr>
          <w:rFonts w:ascii="Arial" w:hAnsi="Arial" w:cs="Arial"/>
          <w:b/>
          <w:bCs/>
          <w:sz w:val="22"/>
          <w:szCs w:val="22"/>
          <w:rPrChange w:id="2822" w:author="Patrick Drew" w:date="2020-05-12T18:19:00Z">
            <w:rPr>
              <w:b/>
              <w:bCs/>
              <w:sz w:val="22"/>
              <w:szCs w:val="22"/>
            </w:rPr>
          </w:rPrChange>
        </w:rPr>
        <w:t xml:space="preserve"> </w:t>
      </w:r>
      <w:r w:rsidR="0035508F" w:rsidRPr="00EE2D4E">
        <w:rPr>
          <w:rFonts w:ascii="Arial" w:hAnsi="Arial" w:cs="Arial"/>
          <w:sz w:val="22"/>
          <w:szCs w:val="22"/>
          <w:rPrChange w:id="2823" w:author="Patrick Drew" w:date="2020-05-12T18:19:00Z">
            <w:rPr>
              <w:sz w:val="22"/>
              <w:szCs w:val="22"/>
            </w:rPr>
          </w:rPrChange>
        </w:rPr>
        <w:t>(</w:t>
      </w:r>
      <w:proofErr w:type="spellStart"/>
      <w:r w:rsidR="0035508F" w:rsidRPr="00EE2D4E">
        <w:rPr>
          <w:rFonts w:ascii="Arial" w:hAnsi="Arial" w:cs="Arial"/>
          <w:sz w:val="22"/>
          <w:szCs w:val="22"/>
          <w:rPrChange w:id="2824" w:author="Patrick Drew" w:date="2020-05-12T18:19:00Z">
            <w:rPr>
              <w:sz w:val="22"/>
              <w:szCs w:val="22"/>
            </w:rPr>
          </w:rPrChange>
        </w:rPr>
        <w:t>Matlab</w:t>
      </w:r>
      <w:proofErr w:type="spellEnd"/>
      <w:r w:rsidR="0035508F" w:rsidRPr="00EE2D4E">
        <w:rPr>
          <w:rFonts w:ascii="Arial" w:hAnsi="Arial" w:cs="Arial"/>
          <w:sz w:val="22"/>
          <w:szCs w:val="22"/>
          <w:rPrChange w:id="2825" w:author="Patrick Drew" w:date="2020-05-12T18:19:00Z">
            <w:rPr>
              <w:sz w:val="22"/>
              <w:szCs w:val="22"/>
            </w:rPr>
          </w:rPrChange>
        </w:rPr>
        <w:t xml:space="preserve"> function(s): </w:t>
      </w:r>
      <w:proofErr w:type="spellStart"/>
      <w:r w:rsidR="0035508F" w:rsidRPr="00EE2D4E">
        <w:rPr>
          <w:rFonts w:ascii="Arial" w:hAnsi="Arial" w:cs="Arial"/>
          <w:sz w:val="22"/>
          <w:szCs w:val="22"/>
          <w:rPrChange w:id="2826" w:author="Patrick Drew" w:date="2020-05-12T18:19:00Z">
            <w:rPr>
              <w:sz w:val="22"/>
              <w:szCs w:val="22"/>
            </w:rPr>
          </w:rPrChange>
        </w:rPr>
        <w:t>confusionchart</w:t>
      </w:r>
      <w:proofErr w:type="spellEnd"/>
      <w:r w:rsidR="0035508F" w:rsidRPr="00EE2D4E">
        <w:rPr>
          <w:rFonts w:ascii="Arial" w:hAnsi="Arial" w:cs="Arial"/>
          <w:sz w:val="22"/>
          <w:szCs w:val="22"/>
          <w:rPrChange w:id="2827" w:author="Patrick Drew" w:date="2020-05-12T18:19:00Z">
            <w:rPr>
              <w:sz w:val="22"/>
              <w:szCs w:val="22"/>
            </w:rPr>
          </w:rPrChange>
        </w:rPr>
        <w:t>)</w:t>
      </w:r>
      <w:r w:rsidR="00AC7799" w:rsidRPr="00EE2D4E">
        <w:rPr>
          <w:rFonts w:ascii="Arial" w:hAnsi="Arial" w:cs="Arial"/>
          <w:sz w:val="22"/>
          <w:szCs w:val="22"/>
          <w:rPrChange w:id="2828" w:author="Patrick Drew" w:date="2020-05-12T18:19:00Z">
            <w:rPr>
              <w:sz w:val="22"/>
              <w:szCs w:val="22"/>
            </w:rPr>
          </w:rPrChange>
        </w:rPr>
        <w:t xml:space="preserve">. </w:t>
      </w:r>
    </w:p>
    <w:p w14:paraId="0A922713" w14:textId="7678F081" w:rsidR="00AC7799" w:rsidRPr="00EE2D4E" w:rsidRDefault="00AC7799">
      <w:pPr>
        <w:widowControl w:val="0"/>
        <w:tabs>
          <w:tab w:val="center" w:pos="5220"/>
        </w:tabs>
        <w:autoSpaceDE w:val="0"/>
        <w:autoSpaceDN w:val="0"/>
        <w:adjustRightInd w:val="0"/>
        <w:spacing w:line="360" w:lineRule="auto"/>
        <w:contextualSpacing/>
        <w:jc w:val="both"/>
        <w:rPr>
          <w:rFonts w:ascii="Arial" w:hAnsi="Arial" w:cs="Arial"/>
          <w:sz w:val="22"/>
          <w:szCs w:val="22"/>
          <w:rPrChange w:id="2829" w:author="Patrick Drew" w:date="2020-05-12T18:19:00Z">
            <w:rPr>
              <w:sz w:val="22"/>
              <w:szCs w:val="22"/>
            </w:rPr>
          </w:rPrChange>
        </w:rPr>
        <w:pPrChange w:id="2830" w:author="Patrick Drew" w:date="2020-05-12T18:16:00Z">
          <w:pPr>
            <w:widowControl w:val="0"/>
            <w:tabs>
              <w:tab w:val="center" w:pos="5220"/>
            </w:tabs>
            <w:autoSpaceDE w:val="0"/>
            <w:autoSpaceDN w:val="0"/>
            <w:adjustRightInd w:val="0"/>
            <w:contextualSpacing/>
            <w:jc w:val="both"/>
          </w:pPr>
        </w:pPrChange>
      </w:pPr>
    </w:p>
    <w:p w14:paraId="47E092F3" w14:textId="5F143622" w:rsidR="00EB7FA2" w:rsidRPr="00EE2D4E" w:rsidRDefault="00AC7799">
      <w:pPr>
        <w:widowControl w:val="0"/>
        <w:tabs>
          <w:tab w:val="center" w:pos="5220"/>
        </w:tabs>
        <w:autoSpaceDE w:val="0"/>
        <w:autoSpaceDN w:val="0"/>
        <w:adjustRightInd w:val="0"/>
        <w:spacing w:line="360" w:lineRule="auto"/>
        <w:contextualSpacing/>
        <w:jc w:val="both"/>
        <w:rPr>
          <w:rFonts w:ascii="Arial" w:hAnsi="Arial" w:cs="Arial"/>
          <w:sz w:val="22"/>
          <w:szCs w:val="22"/>
          <w:rPrChange w:id="2831" w:author="Patrick Drew" w:date="2020-05-12T18:19:00Z">
            <w:rPr>
              <w:sz w:val="22"/>
              <w:szCs w:val="22"/>
            </w:rPr>
          </w:rPrChange>
        </w:rPr>
        <w:pPrChange w:id="2832" w:author="Patrick Drew" w:date="2020-05-12T18:16:00Z">
          <w:pPr>
            <w:widowControl w:val="0"/>
            <w:tabs>
              <w:tab w:val="center" w:pos="5220"/>
            </w:tabs>
            <w:autoSpaceDE w:val="0"/>
            <w:autoSpaceDN w:val="0"/>
            <w:adjustRightInd w:val="0"/>
            <w:contextualSpacing/>
            <w:jc w:val="both"/>
          </w:pPr>
        </w:pPrChange>
      </w:pPr>
      <w:r w:rsidRPr="00EE2D4E">
        <w:rPr>
          <w:rFonts w:ascii="Arial" w:hAnsi="Arial" w:cs="Arial"/>
          <w:i/>
          <w:iCs/>
          <w:sz w:val="22"/>
          <w:szCs w:val="22"/>
          <w:rPrChange w:id="2833" w:author="Patrick Drew" w:date="2020-05-12T18:19:00Z">
            <w:rPr>
              <w:i/>
              <w:iCs/>
              <w:sz w:val="22"/>
              <w:szCs w:val="22"/>
            </w:rPr>
          </w:rPrChange>
        </w:rPr>
        <w:t>Determination of awake probability.</w:t>
      </w:r>
      <w:r w:rsidRPr="00EE2D4E">
        <w:rPr>
          <w:rFonts w:ascii="Arial" w:hAnsi="Arial" w:cs="Arial"/>
          <w:sz w:val="22"/>
          <w:szCs w:val="22"/>
          <w:rPrChange w:id="2834" w:author="Patrick Drew" w:date="2020-05-12T18:19:00Z">
            <w:rPr>
              <w:sz w:val="22"/>
              <w:szCs w:val="22"/>
            </w:rPr>
          </w:rPrChange>
        </w:rPr>
        <w:t xml:space="preserve"> Probability of an animal being in a given behavioral state as a function of the </w:t>
      </w:r>
      <w:r w:rsidR="00A70170" w:rsidRPr="00EE2D4E">
        <w:rPr>
          <w:rFonts w:ascii="Arial" w:hAnsi="Arial" w:cs="Arial"/>
          <w:sz w:val="22"/>
          <w:szCs w:val="22"/>
          <w:rPrChange w:id="2835" w:author="Patrick Drew" w:date="2020-05-12T18:19:00Z">
            <w:rPr>
              <w:sz w:val="22"/>
              <w:szCs w:val="22"/>
            </w:rPr>
          </w:rPrChange>
        </w:rPr>
        <w:t>imaging</w:t>
      </w:r>
      <w:r w:rsidRPr="00EE2D4E">
        <w:rPr>
          <w:rFonts w:ascii="Arial" w:hAnsi="Arial" w:cs="Arial"/>
          <w:sz w:val="22"/>
          <w:szCs w:val="22"/>
          <w:rPrChange w:id="2836" w:author="Patrick Drew" w:date="2020-05-12T18:19:00Z">
            <w:rPr>
              <w:sz w:val="22"/>
              <w:szCs w:val="22"/>
            </w:rPr>
          </w:rPrChange>
        </w:rPr>
        <w:t xml:space="preserve"> </w:t>
      </w:r>
      <w:r w:rsidR="00A70170" w:rsidRPr="00EE2D4E">
        <w:rPr>
          <w:rFonts w:ascii="Arial" w:hAnsi="Arial" w:cs="Arial"/>
          <w:sz w:val="22"/>
          <w:szCs w:val="22"/>
          <w:rPrChange w:id="2837" w:author="Patrick Drew" w:date="2020-05-12T18:19:00Z">
            <w:rPr>
              <w:sz w:val="22"/>
              <w:szCs w:val="22"/>
            </w:rPr>
          </w:rPrChange>
        </w:rPr>
        <w:t>time</w:t>
      </w:r>
      <w:r w:rsidRPr="00EE2D4E">
        <w:rPr>
          <w:rFonts w:ascii="Arial" w:hAnsi="Arial" w:cs="Arial"/>
          <w:sz w:val="22"/>
          <w:szCs w:val="22"/>
          <w:rPrChange w:id="2838" w:author="Patrick Drew" w:date="2020-05-12T18:19:00Z">
            <w:rPr>
              <w:sz w:val="22"/>
              <w:szCs w:val="22"/>
            </w:rPr>
          </w:rPrChange>
        </w:rPr>
        <w:t xml:space="preserve"> was evaluated by concatenating all five second sleep scored decisions with </w:t>
      </w:r>
      <w:r w:rsidR="00A70170" w:rsidRPr="00EE2D4E">
        <w:rPr>
          <w:rFonts w:ascii="Arial" w:hAnsi="Arial" w:cs="Arial"/>
          <w:sz w:val="22"/>
          <w:szCs w:val="22"/>
          <w:rPrChange w:id="2839" w:author="Patrick Drew" w:date="2020-05-12T18:19:00Z">
            <w:rPr>
              <w:sz w:val="22"/>
              <w:szCs w:val="22"/>
            </w:rPr>
          </w:rPrChange>
        </w:rPr>
        <w:t xml:space="preserve">brief </w:t>
      </w:r>
      <w:proofErr w:type="spellStart"/>
      <w:r w:rsidRPr="00EE2D4E">
        <w:rPr>
          <w:rFonts w:ascii="Arial" w:hAnsi="Arial" w:cs="Arial"/>
          <w:sz w:val="22"/>
          <w:szCs w:val="22"/>
          <w:rPrChange w:id="2840" w:author="Patrick Drew" w:date="2020-05-12T18:19:00Z">
            <w:rPr>
              <w:sz w:val="22"/>
              <w:szCs w:val="22"/>
            </w:rPr>
          </w:rPrChange>
        </w:rPr>
        <w:t>NaN</w:t>
      </w:r>
      <w:proofErr w:type="spellEnd"/>
      <w:r w:rsidRPr="00EE2D4E">
        <w:rPr>
          <w:rFonts w:ascii="Arial" w:hAnsi="Arial" w:cs="Arial"/>
          <w:sz w:val="22"/>
          <w:szCs w:val="22"/>
          <w:rPrChange w:id="2841" w:author="Patrick Drew" w:date="2020-05-12T18:19:00Z">
            <w:rPr>
              <w:sz w:val="22"/>
              <w:szCs w:val="22"/>
            </w:rPr>
          </w:rPrChange>
        </w:rPr>
        <w:t xml:space="preserve"> time-padding </w:t>
      </w:r>
      <w:r w:rsidR="00A70170" w:rsidRPr="00EE2D4E">
        <w:rPr>
          <w:rFonts w:ascii="Arial" w:hAnsi="Arial" w:cs="Arial"/>
          <w:sz w:val="22"/>
          <w:szCs w:val="22"/>
          <w:rPrChange w:id="2842" w:author="Patrick Drew" w:date="2020-05-12T18:19:00Z">
            <w:rPr>
              <w:sz w:val="22"/>
              <w:szCs w:val="22"/>
            </w:rPr>
          </w:rPrChange>
        </w:rPr>
        <w:t xml:space="preserve">in-between 15-minute periods where the acquisition computer was saving the data. The probability of an animal being in a given behavioral state was then averaged across each IOS animal’s data set consisting of 6 imaging sessions of bilateral imaging and fit with a single exponential fit for ‘Not sleep’, ‘NREM sleep’, and ‘REM sleep’. These three exponentials were then averaged across all 14 animals. The reason for the animal’s probability of being awake at ‘time 0’ not being ~100% is because of the 30 minutes of recover from isoflurane given prior to data acquisition. Due to the animals becoming increasingly habituated and comfortable with the imaging set-up over several imaging sessions, it was not uncommon for many to be asleep during the first hour despite whisker stimulation. The probability of an animal being asleep </w:t>
      </w:r>
      <w:r w:rsidR="00A5182C" w:rsidRPr="00EE2D4E">
        <w:rPr>
          <w:rFonts w:ascii="Arial" w:hAnsi="Arial" w:cs="Arial"/>
          <w:sz w:val="22"/>
          <w:szCs w:val="22"/>
          <w:rPrChange w:id="2843" w:author="Patrick Drew" w:date="2020-05-12T18:19:00Z">
            <w:rPr>
              <w:sz w:val="22"/>
              <w:szCs w:val="22"/>
            </w:rPr>
          </w:rPrChange>
        </w:rPr>
        <w:t>as a function</w:t>
      </w:r>
      <w:r w:rsidR="00A70170" w:rsidRPr="00EE2D4E">
        <w:rPr>
          <w:rFonts w:ascii="Arial" w:hAnsi="Arial" w:cs="Arial"/>
          <w:sz w:val="22"/>
          <w:szCs w:val="22"/>
          <w:rPrChange w:id="2844" w:author="Patrick Drew" w:date="2020-05-12T18:19:00Z">
            <w:rPr>
              <w:sz w:val="22"/>
              <w:szCs w:val="22"/>
            </w:rPr>
          </w:rPrChange>
        </w:rPr>
        <w:t xml:space="preserve"> o</w:t>
      </w:r>
      <w:r w:rsidR="00A5182C" w:rsidRPr="00EE2D4E">
        <w:rPr>
          <w:rFonts w:ascii="Arial" w:hAnsi="Arial" w:cs="Arial"/>
          <w:sz w:val="22"/>
          <w:szCs w:val="22"/>
          <w:rPrChange w:id="2845" w:author="Patrick Drew" w:date="2020-05-12T18:19:00Z">
            <w:rPr>
              <w:sz w:val="22"/>
              <w:szCs w:val="22"/>
            </w:rPr>
          </w:rPrChange>
        </w:rPr>
        <w:t>f</w:t>
      </w:r>
      <w:r w:rsidR="00A70170" w:rsidRPr="00EE2D4E">
        <w:rPr>
          <w:rFonts w:ascii="Arial" w:hAnsi="Arial" w:cs="Arial"/>
          <w:sz w:val="22"/>
          <w:szCs w:val="22"/>
          <w:rPrChange w:id="2846" w:author="Patrick Drew" w:date="2020-05-12T18:19:00Z">
            <w:rPr>
              <w:sz w:val="22"/>
              <w:szCs w:val="22"/>
            </w:rPr>
          </w:rPrChange>
        </w:rPr>
        <w:t xml:space="preserve"> the duration of</w:t>
      </w:r>
      <w:r w:rsidR="00A5182C" w:rsidRPr="00EE2D4E">
        <w:rPr>
          <w:rFonts w:ascii="Arial" w:hAnsi="Arial" w:cs="Arial"/>
          <w:sz w:val="22"/>
          <w:szCs w:val="22"/>
          <w:rPrChange w:id="2847" w:author="Patrick Drew" w:date="2020-05-12T18:19:00Z">
            <w:rPr>
              <w:sz w:val="22"/>
              <w:szCs w:val="22"/>
            </w:rPr>
          </w:rPrChange>
        </w:rPr>
        <w:t xml:space="preserve"> </w:t>
      </w:r>
      <w:r w:rsidR="00A70170" w:rsidRPr="00EE2D4E">
        <w:rPr>
          <w:rFonts w:ascii="Arial" w:hAnsi="Arial" w:cs="Arial"/>
          <w:sz w:val="22"/>
          <w:szCs w:val="22"/>
          <w:rPrChange w:id="2848" w:author="Patrick Drew" w:date="2020-05-12T18:19:00Z">
            <w:rPr>
              <w:sz w:val="22"/>
              <w:szCs w:val="22"/>
            </w:rPr>
          </w:rPrChange>
        </w:rPr>
        <w:t xml:space="preserve">rest </w:t>
      </w:r>
      <w:r w:rsidR="00A5182C" w:rsidRPr="00EE2D4E">
        <w:rPr>
          <w:rFonts w:ascii="Arial" w:hAnsi="Arial" w:cs="Arial"/>
          <w:sz w:val="22"/>
          <w:szCs w:val="22"/>
          <w:rPrChange w:id="2849" w:author="Patrick Drew" w:date="2020-05-12T18:19:00Z">
            <w:rPr>
              <w:sz w:val="22"/>
              <w:szCs w:val="22"/>
            </w:rPr>
          </w:rPrChange>
        </w:rPr>
        <w:t xml:space="preserve">(read: quiescence) </w:t>
      </w:r>
      <w:r w:rsidR="00A70170" w:rsidRPr="00EE2D4E">
        <w:rPr>
          <w:rFonts w:ascii="Arial" w:hAnsi="Arial" w:cs="Arial"/>
          <w:sz w:val="22"/>
          <w:szCs w:val="22"/>
          <w:rPrChange w:id="2850" w:author="Patrick Drew" w:date="2020-05-12T18:19:00Z">
            <w:rPr>
              <w:sz w:val="22"/>
              <w:szCs w:val="22"/>
            </w:rPr>
          </w:rPrChange>
        </w:rPr>
        <w:t xml:space="preserve">was done by </w:t>
      </w:r>
      <w:r w:rsidR="00A5182C" w:rsidRPr="00EE2D4E">
        <w:rPr>
          <w:rFonts w:ascii="Arial" w:hAnsi="Arial" w:cs="Arial"/>
          <w:sz w:val="22"/>
          <w:szCs w:val="22"/>
          <w:rPrChange w:id="2851" w:author="Patrick Drew" w:date="2020-05-12T18:19:00Z">
            <w:rPr>
              <w:sz w:val="22"/>
              <w:szCs w:val="22"/>
            </w:rPr>
          </w:rPrChange>
        </w:rPr>
        <w:t>binning</w:t>
      </w:r>
      <w:r w:rsidR="00A70170" w:rsidRPr="00EE2D4E">
        <w:rPr>
          <w:rFonts w:ascii="Arial" w:hAnsi="Arial" w:cs="Arial"/>
          <w:sz w:val="22"/>
          <w:szCs w:val="22"/>
          <w:rPrChange w:id="2852" w:author="Patrick Drew" w:date="2020-05-12T18:19:00Z">
            <w:rPr>
              <w:sz w:val="22"/>
              <w:szCs w:val="22"/>
            </w:rPr>
          </w:rPrChange>
        </w:rPr>
        <w:t xml:space="preserve"> the individual ‘resting’ event to the nearest multiple of 5 seconds</w:t>
      </w:r>
      <w:r w:rsidR="00A5182C" w:rsidRPr="00EE2D4E">
        <w:rPr>
          <w:rFonts w:ascii="Arial" w:hAnsi="Arial" w:cs="Arial"/>
          <w:sz w:val="22"/>
          <w:szCs w:val="22"/>
          <w:rPrChange w:id="2853" w:author="Patrick Drew" w:date="2020-05-12T18:19:00Z">
            <w:rPr>
              <w:sz w:val="22"/>
              <w:szCs w:val="22"/>
            </w:rPr>
          </w:rPrChange>
        </w:rPr>
        <w:t xml:space="preserve"> (</w:t>
      </w:r>
      <w:proofErr w:type="spellStart"/>
      <w:r w:rsidR="00A5182C" w:rsidRPr="00EE2D4E">
        <w:rPr>
          <w:rFonts w:ascii="Arial" w:hAnsi="Arial" w:cs="Arial"/>
          <w:sz w:val="22"/>
          <w:szCs w:val="22"/>
          <w:rPrChange w:id="2854" w:author="Patrick Drew" w:date="2020-05-12T18:19:00Z">
            <w:rPr>
              <w:sz w:val="22"/>
              <w:szCs w:val="22"/>
            </w:rPr>
          </w:rPrChange>
        </w:rPr>
        <w:t>i.e</w:t>
      </w:r>
      <w:proofErr w:type="spellEnd"/>
      <w:r w:rsidR="00A5182C" w:rsidRPr="00EE2D4E">
        <w:rPr>
          <w:rFonts w:ascii="Arial" w:hAnsi="Arial" w:cs="Arial"/>
          <w:sz w:val="22"/>
          <w:szCs w:val="22"/>
          <w:rPrChange w:id="2855" w:author="Patrick Drew" w:date="2020-05-12T18:19:00Z">
            <w:rPr>
              <w:sz w:val="22"/>
              <w:szCs w:val="22"/>
            </w:rPr>
          </w:rPrChange>
        </w:rPr>
        <w:t xml:space="preserve"> 7.5 second resting event falls in the 5-10 seconds bin). The approximate time and duration of each individual event is shifted in time to the corresponding sleep scoring bin(s). If any of the bins contain a score of ‘NREM sleep’ or ‘REM sleep’ then the individual event is considered asleep. The number of ‘awake’ events in each time increment is divided by the total number of events for each animal, fit with a single exponential, and averaged across animals.</w:t>
      </w:r>
    </w:p>
    <w:p w14:paraId="256D9B95" w14:textId="767F3434" w:rsidR="00A5182C" w:rsidRPr="00EE2D4E" w:rsidRDefault="00A5182C">
      <w:pPr>
        <w:widowControl w:val="0"/>
        <w:tabs>
          <w:tab w:val="center" w:pos="5220"/>
        </w:tabs>
        <w:autoSpaceDE w:val="0"/>
        <w:autoSpaceDN w:val="0"/>
        <w:adjustRightInd w:val="0"/>
        <w:spacing w:line="360" w:lineRule="auto"/>
        <w:contextualSpacing/>
        <w:jc w:val="both"/>
        <w:rPr>
          <w:rFonts w:ascii="Arial" w:hAnsi="Arial" w:cs="Arial"/>
          <w:sz w:val="22"/>
          <w:szCs w:val="22"/>
          <w:rPrChange w:id="2856" w:author="Patrick Drew" w:date="2020-05-12T18:19:00Z">
            <w:rPr>
              <w:sz w:val="22"/>
              <w:szCs w:val="22"/>
            </w:rPr>
          </w:rPrChange>
        </w:rPr>
        <w:pPrChange w:id="2857" w:author="Patrick Drew" w:date="2020-05-12T18:16:00Z">
          <w:pPr>
            <w:widowControl w:val="0"/>
            <w:tabs>
              <w:tab w:val="center" w:pos="5220"/>
            </w:tabs>
            <w:autoSpaceDE w:val="0"/>
            <w:autoSpaceDN w:val="0"/>
            <w:adjustRightInd w:val="0"/>
            <w:contextualSpacing/>
            <w:jc w:val="both"/>
          </w:pPr>
        </w:pPrChange>
      </w:pPr>
    </w:p>
    <w:p w14:paraId="442A08CA" w14:textId="48D09548" w:rsidR="00A5182C" w:rsidRPr="00EE2D4E" w:rsidRDefault="00DD1D79">
      <w:pPr>
        <w:widowControl w:val="0"/>
        <w:tabs>
          <w:tab w:val="center" w:pos="5220"/>
        </w:tabs>
        <w:autoSpaceDE w:val="0"/>
        <w:autoSpaceDN w:val="0"/>
        <w:adjustRightInd w:val="0"/>
        <w:spacing w:line="360" w:lineRule="auto"/>
        <w:contextualSpacing/>
        <w:jc w:val="both"/>
        <w:rPr>
          <w:rFonts w:ascii="Arial" w:hAnsi="Arial" w:cs="Arial"/>
          <w:sz w:val="22"/>
          <w:szCs w:val="22"/>
          <w:rPrChange w:id="2858" w:author="Patrick Drew" w:date="2020-05-12T18:19:00Z">
            <w:rPr>
              <w:sz w:val="22"/>
              <w:szCs w:val="22"/>
            </w:rPr>
          </w:rPrChange>
        </w:rPr>
        <w:pPrChange w:id="2859" w:author="Patrick Drew" w:date="2020-05-12T18:16:00Z">
          <w:pPr>
            <w:widowControl w:val="0"/>
            <w:tabs>
              <w:tab w:val="center" w:pos="5220"/>
            </w:tabs>
            <w:autoSpaceDE w:val="0"/>
            <w:autoSpaceDN w:val="0"/>
            <w:adjustRightInd w:val="0"/>
            <w:contextualSpacing/>
            <w:jc w:val="both"/>
          </w:pPr>
        </w:pPrChange>
      </w:pPr>
      <w:r w:rsidRPr="00EE2D4E">
        <w:rPr>
          <w:rFonts w:ascii="Arial" w:hAnsi="Arial" w:cs="Arial"/>
          <w:i/>
          <w:iCs/>
          <w:sz w:val="22"/>
          <w:szCs w:val="22"/>
          <w:rPrChange w:id="2860" w:author="Patrick Drew" w:date="2020-05-12T18:19:00Z">
            <w:rPr>
              <w:i/>
              <w:iCs/>
              <w:sz w:val="22"/>
              <w:szCs w:val="22"/>
            </w:rPr>
          </w:rPrChange>
        </w:rPr>
        <w:lastRenderedPageBreak/>
        <w:t>Behavioral transitions</w:t>
      </w:r>
      <w:r w:rsidRPr="00EE2D4E">
        <w:rPr>
          <w:rFonts w:ascii="Arial" w:hAnsi="Arial" w:cs="Arial"/>
          <w:sz w:val="22"/>
          <w:szCs w:val="22"/>
          <w:rPrChange w:id="2861" w:author="Patrick Drew" w:date="2020-05-12T18:19:00Z">
            <w:rPr>
              <w:sz w:val="22"/>
              <w:szCs w:val="22"/>
            </w:rPr>
          </w:rPrChange>
        </w:rPr>
        <w:t>. Transitions from ‘Awake to NREM’, ‘NREM to Awake’, ’NREM to REM’, and ‘REM to Awake’ were taken by averaging all the events within an animal that had six consecutive behavioral scores (30 seconds) of one behavior of interest followed by six consecutive scores of the other. Hemodynamic</w:t>
      </w:r>
      <w:r w:rsidR="006D6721" w:rsidRPr="00EE2D4E">
        <w:rPr>
          <w:rFonts w:ascii="Arial" w:hAnsi="Arial" w:cs="Arial"/>
          <w:sz w:val="22"/>
          <w:szCs w:val="22"/>
          <w:rPrChange w:id="2862" w:author="Patrick Drew" w:date="2020-05-12T18:19:00Z">
            <w:rPr>
              <w:sz w:val="22"/>
              <w:szCs w:val="22"/>
            </w:rPr>
          </w:rPrChange>
        </w:rPr>
        <w:t xml:space="preserve"> (</w:t>
      </w:r>
      <w:proofErr w:type="spellStart"/>
      <w:r w:rsidR="006D6721" w:rsidRPr="00EE2D4E">
        <w:rPr>
          <w:rFonts w:ascii="Arial" w:hAnsi="Arial" w:cs="Arial"/>
          <w:sz w:val="22"/>
          <w:szCs w:val="22"/>
          <w:rPrChange w:id="2863" w:author="Patrick Drew" w:date="2020-05-12T18:19:00Z">
            <w:rPr>
              <w:sz w:val="22"/>
              <w:szCs w:val="22"/>
            </w:rPr>
          </w:rPrChange>
        </w:rPr>
        <w:t>HbT</w:t>
      </w:r>
      <w:proofErr w:type="spellEnd"/>
      <w:r w:rsidR="006D6721" w:rsidRPr="00EE2D4E">
        <w:rPr>
          <w:rFonts w:ascii="Arial" w:hAnsi="Arial" w:cs="Arial"/>
          <w:sz w:val="22"/>
          <w:szCs w:val="22"/>
          <w:rPrChange w:id="2864" w:author="Patrick Drew" w:date="2020-05-12T18:19:00Z">
            <w:rPr>
              <w:sz w:val="22"/>
              <w:szCs w:val="22"/>
            </w:rPr>
          </w:rPrChange>
        </w:rPr>
        <w:t>)</w:t>
      </w:r>
      <w:r w:rsidRPr="00EE2D4E">
        <w:rPr>
          <w:rFonts w:ascii="Arial" w:hAnsi="Arial" w:cs="Arial"/>
          <w:sz w:val="22"/>
          <w:szCs w:val="22"/>
          <w:rPrChange w:id="2865" w:author="Patrick Drew" w:date="2020-05-12T18:19:00Z">
            <w:rPr>
              <w:sz w:val="22"/>
              <w:szCs w:val="22"/>
            </w:rPr>
          </w:rPrChange>
        </w:rPr>
        <w:t xml:space="preserve">, </w:t>
      </w:r>
      <w:r w:rsidR="006D6721" w:rsidRPr="00EE2D4E">
        <w:rPr>
          <w:rFonts w:ascii="Arial" w:hAnsi="Arial" w:cs="Arial"/>
          <w:sz w:val="22"/>
          <w:szCs w:val="22"/>
          <w:rPrChange w:id="2866" w:author="Patrick Drew" w:date="2020-05-12T18:19:00Z">
            <w:rPr>
              <w:sz w:val="22"/>
              <w:szCs w:val="22"/>
            </w:rPr>
          </w:rPrChange>
        </w:rPr>
        <w:t xml:space="preserve">normalized </w:t>
      </w:r>
      <w:r w:rsidRPr="00EE2D4E">
        <w:rPr>
          <w:rFonts w:ascii="Arial" w:hAnsi="Arial" w:cs="Arial"/>
          <w:sz w:val="22"/>
          <w:szCs w:val="22"/>
          <w:rPrChange w:id="2867" w:author="Patrick Drew" w:date="2020-05-12T18:19:00Z">
            <w:rPr>
              <w:sz w:val="22"/>
              <w:szCs w:val="22"/>
            </w:rPr>
          </w:rPrChange>
        </w:rPr>
        <w:t xml:space="preserve">EMG, </w:t>
      </w:r>
      <w:r w:rsidR="006D6721" w:rsidRPr="00EE2D4E">
        <w:rPr>
          <w:rFonts w:ascii="Arial" w:hAnsi="Arial" w:cs="Arial"/>
          <w:sz w:val="22"/>
          <w:szCs w:val="22"/>
          <w:rPrChange w:id="2868" w:author="Patrick Drew" w:date="2020-05-12T18:19:00Z">
            <w:rPr>
              <w:sz w:val="22"/>
              <w:szCs w:val="22"/>
            </w:rPr>
          </w:rPrChange>
        </w:rPr>
        <w:t xml:space="preserve">normalized </w:t>
      </w:r>
      <w:r w:rsidRPr="00EE2D4E">
        <w:rPr>
          <w:rFonts w:ascii="Arial" w:hAnsi="Arial" w:cs="Arial"/>
          <w:sz w:val="22"/>
          <w:szCs w:val="22"/>
          <w:rPrChange w:id="2869" w:author="Patrick Drew" w:date="2020-05-12T18:19:00Z">
            <w:rPr>
              <w:sz w:val="22"/>
              <w:szCs w:val="22"/>
            </w:rPr>
          </w:rPrChange>
        </w:rPr>
        <w:t xml:space="preserve">cortical LFP, and </w:t>
      </w:r>
      <w:r w:rsidR="006D6721" w:rsidRPr="00EE2D4E">
        <w:rPr>
          <w:rFonts w:ascii="Arial" w:hAnsi="Arial" w:cs="Arial"/>
          <w:sz w:val="22"/>
          <w:szCs w:val="22"/>
          <w:rPrChange w:id="2870" w:author="Patrick Drew" w:date="2020-05-12T18:19:00Z">
            <w:rPr>
              <w:sz w:val="22"/>
              <w:szCs w:val="22"/>
            </w:rPr>
          </w:rPrChange>
        </w:rPr>
        <w:t xml:space="preserve">normalized </w:t>
      </w:r>
      <w:r w:rsidRPr="00EE2D4E">
        <w:rPr>
          <w:rFonts w:ascii="Arial" w:hAnsi="Arial" w:cs="Arial"/>
          <w:sz w:val="22"/>
          <w:szCs w:val="22"/>
          <w:rPrChange w:id="2871" w:author="Patrick Drew" w:date="2020-05-12T18:19:00Z">
            <w:rPr>
              <w:sz w:val="22"/>
              <w:szCs w:val="22"/>
            </w:rPr>
          </w:rPrChange>
        </w:rPr>
        <w:t>hippocampal LFP data from each behavior</w:t>
      </w:r>
      <w:r w:rsidR="006D6721" w:rsidRPr="00EE2D4E">
        <w:rPr>
          <w:rFonts w:ascii="Arial" w:hAnsi="Arial" w:cs="Arial"/>
          <w:sz w:val="22"/>
          <w:szCs w:val="22"/>
          <w:rPrChange w:id="2872" w:author="Patrick Drew" w:date="2020-05-12T18:19:00Z">
            <w:rPr>
              <w:sz w:val="22"/>
              <w:szCs w:val="22"/>
            </w:rPr>
          </w:rPrChange>
        </w:rPr>
        <w:t>al</w:t>
      </w:r>
      <w:r w:rsidRPr="00EE2D4E">
        <w:rPr>
          <w:rFonts w:ascii="Arial" w:hAnsi="Arial" w:cs="Arial"/>
          <w:sz w:val="22"/>
          <w:szCs w:val="22"/>
          <w:rPrChange w:id="2873" w:author="Patrick Drew" w:date="2020-05-12T18:19:00Z">
            <w:rPr>
              <w:sz w:val="22"/>
              <w:szCs w:val="22"/>
            </w:rPr>
          </w:rPrChange>
        </w:rPr>
        <w:t xml:space="preserve"> </w:t>
      </w:r>
      <w:r w:rsidR="006D6721" w:rsidRPr="00EE2D4E">
        <w:rPr>
          <w:rFonts w:ascii="Arial" w:hAnsi="Arial" w:cs="Arial"/>
          <w:sz w:val="22"/>
          <w:szCs w:val="22"/>
          <w:rPrChange w:id="2874" w:author="Patrick Drew" w:date="2020-05-12T18:19:00Z">
            <w:rPr>
              <w:sz w:val="22"/>
              <w:szCs w:val="22"/>
            </w:rPr>
          </w:rPrChange>
        </w:rPr>
        <w:t xml:space="preserve">transition </w:t>
      </w:r>
      <w:r w:rsidRPr="00EE2D4E">
        <w:rPr>
          <w:rFonts w:ascii="Arial" w:hAnsi="Arial" w:cs="Arial"/>
          <w:sz w:val="22"/>
          <w:szCs w:val="22"/>
          <w:rPrChange w:id="2875" w:author="Patrick Drew" w:date="2020-05-12T18:19:00Z">
            <w:rPr>
              <w:sz w:val="22"/>
              <w:szCs w:val="22"/>
            </w:rPr>
          </w:rPrChange>
        </w:rPr>
        <w:t xml:space="preserve">was extracted at the corresponding time indices and averaged together within animals. Bilateral hemodynamic data and bilateral cortical LFP data from the cortical hemispheres was averaged together into one value. </w:t>
      </w:r>
      <w:r w:rsidR="00E87150" w:rsidRPr="00EE2D4E">
        <w:rPr>
          <w:rFonts w:ascii="Arial" w:hAnsi="Arial" w:cs="Arial"/>
          <w:sz w:val="22"/>
          <w:szCs w:val="22"/>
          <w:rPrChange w:id="2876" w:author="Patrick Drew" w:date="2020-05-12T18:19:00Z">
            <w:rPr>
              <w:sz w:val="22"/>
              <w:szCs w:val="22"/>
            </w:rPr>
          </w:rPrChange>
        </w:rPr>
        <w:t xml:space="preserve">Cortical and hippocampal LFP spectrograms </w:t>
      </w:r>
      <w:r w:rsidR="00BC0DA3" w:rsidRPr="00EE2D4E">
        <w:rPr>
          <w:rFonts w:ascii="Arial" w:hAnsi="Arial" w:cs="Arial"/>
          <w:sz w:val="22"/>
          <w:szCs w:val="22"/>
          <w:rPrChange w:id="2877" w:author="Patrick Drew" w:date="2020-05-12T18:19:00Z">
            <w:rPr>
              <w:sz w:val="22"/>
              <w:szCs w:val="22"/>
            </w:rPr>
          </w:rPrChange>
        </w:rPr>
        <w:t xml:space="preserve">used were those with parameters of 1-second window, 1/10 second step size, and [5,9] tapers. </w:t>
      </w:r>
      <w:r w:rsidRPr="00EE2D4E">
        <w:rPr>
          <w:rFonts w:ascii="Arial" w:hAnsi="Arial" w:cs="Arial"/>
          <w:sz w:val="22"/>
          <w:szCs w:val="22"/>
          <w:rPrChange w:id="2878" w:author="Patrick Drew" w:date="2020-05-12T18:19:00Z">
            <w:rPr>
              <w:sz w:val="22"/>
              <w:szCs w:val="22"/>
            </w:rPr>
          </w:rPrChange>
        </w:rPr>
        <w:t>Hemodynamic (</w:t>
      </w:r>
      <w:proofErr w:type="spellStart"/>
      <w:r w:rsidRPr="00EE2D4E">
        <w:rPr>
          <w:rFonts w:ascii="Arial" w:hAnsi="Arial" w:cs="Arial"/>
          <w:sz w:val="22"/>
          <w:szCs w:val="22"/>
          <w:rPrChange w:id="2879" w:author="Patrick Drew" w:date="2020-05-12T18:19:00Z">
            <w:rPr>
              <w:sz w:val="22"/>
              <w:szCs w:val="22"/>
            </w:rPr>
          </w:rPrChange>
        </w:rPr>
        <w:t>HbT</w:t>
      </w:r>
      <w:proofErr w:type="spellEnd"/>
      <w:r w:rsidRPr="00EE2D4E">
        <w:rPr>
          <w:rFonts w:ascii="Arial" w:hAnsi="Arial" w:cs="Arial"/>
          <w:sz w:val="22"/>
          <w:szCs w:val="22"/>
          <w:rPrChange w:id="2880" w:author="Patrick Drew" w:date="2020-05-12T18:19:00Z">
            <w:rPr>
              <w:sz w:val="22"/>
              <w:szCs w:val="22"/>
            </w:rPr>
          </w:rPrChange>
        </w:rPr>
        <w:t xml:space="preserve">) data was digitally </w:t>
      </w:r>
      <w:r w:rsidR="006D6721" w:rsidRPr="00EE2D4E">
        <w:rPr>
          <w:rFonts w:ascii="Arial" w:hAnsi="Arial" w:cs="Arial"/>
          <w:sz w:val="22"/>
          <w:szCs w:val="22"/>
          <w:rPrChange w:id="2881" w:author="Patrick Drew" w:date="2020-05-12T18:19:00Z">
            <w:rPr>
              <w:sz w:val="22"/>
              <w:szCs w:val="22"/>
            </w:rPr>
          </w:rPrChange>
        </w:rPr>
        <w:t xml:space="preserve">low-pass (&lt; 1 Hz) </w:t>
      </w:r>
      <w:r w:rsidRPr="00EE2D4E">
        <w:rPr>
          <w:rFonts w:ascii="Arial" w:hAnsi="Arial" w:cs="Arial"/>
          <w:sz w:val="22"/>
          <w:szCs w:val="22"/>
          <w:rPrChange w:id="2882" w:author="Patrick Drew" w:date="2020-05-12T18:19:00Z">
            <w:rPr>
              <w:sz w:val="22"/>
              <w:szCs w:val="22"/>
            </w:rPr>
          </w:rPrChange>
        </w:rPr>
        <w:t xml:space="preserve">filtered using a fourth-order </w:t>
      </w:r>
      <w:r w:rsidR="006D6721" w:rsidRPr="00EE2D4E">
        <w:rPr>
          <w:rFonts w:ascii="Arial" w:hAnsi="Arial" w:cs="Arial"/>
          <w:sz w:val="22"/>
          <w:szCs w:val="22"/>
          <w:rPrChange w:id="2883" w:author="Patrick Drew" w:date="2020-05-12T18:19:00Z">
            <w:rPr>
              <w:sz w:val="22"/>
              <w:szCs w:val="22"/>
            </w:rPr>
          </w:rPrChange>
        </w:rPr>
        <w:t>Butterworth filter (</w:t>
      </w:r>
      <w:proofErr w:type="spellStart"/>
      <w:r w:rsidR="006D6721" w:rsidRPr="00EE2D4E">
        <w:rPr>
          <w:rFonts w:ascii="Arial" w:hAnsi="Arial" w:cs="Arial"/>
          <w:sz w:val="22"/>
          <w:szCs w:val="22"/>
          <w:rPrChange w:id="2884" w:author="Patrick Drew" w:date="2020-05-12T18:19:00Z">
            <w:rPr>
              <w:sz w:val="22"/>
              <w:szCs w:val="22"/>
            </w:rPr>
          </w:rPrChange>
        </w:rPr>
        <w:t>Matlab</w:t>
      </w:r>
      <w:proofErr w:type="spellEnd"/>
      <w:r w:rsidR="006D6721" w:rsidRPr="00EE2D4E">
        <w:rPr>
          <w:rFonts w:ascii="Arial" w:hAnsi="Arial" w:cs="Arial"/>
          <w:sz w:val="22"/>
          <w:szCs w:val="22"/>
          <w:rPrChange w:id="2885" w:author="Patrick Drew" w:date="2020-05-12T18:19:00Z">
            <w:rPr>
              <w:sz w:val="22"/>
              <w:szCs w:val="22"/>
            </w:rPr>
          </w:rPrChange>
        </w:rPr>
        <w:t xml:space="preserve"> function(s): butter, zp2sos, </w:t>
      </w:r>
      <w:proofErr w:type="spellStart"/>
      <w:r w:rsidR="006D6721" w:rsidRPr="00EE2D4E">
        <w:rPr>
          <w:rFonts w:ascii="Arial" w:hAnsi="Arial" w:cs="Arial"/>
          <w:sz w:val="22"/>
          <w:szCs w:val="22"/>
          <w:rPrChange w:id="2886" w:author="Patrick Drew" w:date="2020-05-12T18:19:00Z">
            <w:rPr>
              <w:sz w:val="22"/>
              <w:szCs w:val="22"/>
            </w:rPr>
          </w:rPrChange>
        </w:rPr>
        <w:t>filtfilt</w:t>
      </w:r>
      <w:proofErr w:type="spellEnd"/>
      <w:r w:rsidR="006D6721" w:rsidRPr="00EE2D4E">
        <w:rPr>
          <w:rFonts w:ascii="Arial" w:hAnsi="Arial" w:cs="Arial"/>
          <w:sz w:val="22"/>
          <w:szCs w:val="22"/>
          <w:rPrChange w:id="2887" w:author="Patrick Drew" w:date="2020-05-12T18:19:00Z">
            <w:rPr>
              <w:sz w:val="22"/>
              <w:szCs w:val="22"/>
            </w:rPr>
          </w:rPrChange>
        </w:rPr>
        <w:t>). Transitions from each animal were averaged together, error bars for the hemodynamic and EMG are shown as standard deviation from the mean (N = 14).</w:t>
      </w:r>
    </w:p>
    <w:p w14:paraId="0EB1DB1B" w14:textId="5E04AA63" w:rsidR="006D6721" w:rsidRPr="00EE2D4E" w:rsidRDefault="006D6721">
      <w:pPr>
        <w:widowControl w:val="0"/>
        <w:tabs>
          <w:tab w:val="center" w:pos="5220"/>
        </w:tabs>
        <w:autoSpaceDE w:val="0"/>
        <w:autoSpaceDN w:val="0"/>
        <w:adjustRightInd w:val="0"/>
        <w:spacing w:line="360" w:lineRule="auto"/>
        <w:contextualSpacing/>
        <w:jc w:val="both"/>
        <w:rPr>
          <w:rFonts w:ascii="Arial" w:hAnsi="Arial" w:cs="Arial"/>
          <w:sz w:val="22"/>
          <w:szCs w:val="22"/>
          <w:rPrChange w:id="2888" w:author="Patrick Drew" w:date="2020-05-12T18:19:00Z">
            <w:rPr>
              <w:sz w:val="22"/>
              <w:szCs w:val="22"/>
            </w:rPr>
          </w:rPrChange>
        </w:rPr>
        <w:pPrChange w:id="2889" w:author="Patrick Drew" w:date="2020-05-12T18:16:00Z">
          <w:pPr>
            <w:widowControl w:val="0"/>
            <w:tabs>
              <w:tab w:val="center" w:pos="5220"/>
            </w:tabs>
            <w:autoSpaceDE w:val="0"/>
            <w:autoSpaceDN w:val="0"/>
            <w:adjustRightInd w:val="0"/>
            <w:contextualSpacing/>
            <w:jc w:val="both"/>
          </w:pPr>
        </w:pPrChange>
      </w:pPr>
    </w:p>
    <w:p w14:paraId="26683725" w14:textId="21D33E3F" w:rsidR="0035508F" w:rsidRPr="00EE2D4E" w:rsidRDefault="0035508F">
      <w:pPr>
        <w:spacing w:line="360" w:lineRule="auto"/>
        <w:contextualSpacing/>
        <w:jc w:val="both"/>
        <w:rPr>
          <w:rFonts w:ascii="Arial" w:hAnsi="Arial" w:cs="Arial"/>
          <w:color w:val="222222"/>
          <w:sz w:val="22"/>
          <w:szCs w:val="22"/>
          <w:shd w:val="clear" w:color="auto" w:fill="FFFFFF"/>
          <w:rPrChange w:id="2890" w:author="Patrick Drew" w:date="2020-05-12T18:19:00Z">
            <w:rPr>
              <w:color w:val="222222"/>
              <w:sz w:val="22"/>
              <w:szCs w:val="22"/>
              <w:shd w:val="clear" w:color="auto" w:fill="FFFFFF"/>
            </w:rPr>
          </w:rPrChange>
        </w:rPr>
        <w:pPrChange w:id="2891" w:author="Patrick Drew" w:date="2020-05-12T18:16:00Z">
          <w:pPr>
            <w:contextualSpacing/>
            <w:jc w:val="both"/>
          </w:pPr>
        </w:pPrChange>
      </w:pPr>
      <w:r w:rsidRPr="00EE2D4E">
        <w:rPr>
          <w:rFonts w:ascii="Arial" w:hAnsi="Arial" w:cs="Arial"/>
          <w:i/>
          <w:iCs/>
          <w:sz w:val="22"/>
          <w:szCs w:val="22"/>
          <w:rPrChange w:id="2892" w:author="Patrick Drew" w:date="2020-05-12T18:19:00Z">
            <w:rPr>
              <w:i/>
              <w:iCs/>
              <w:sz w:val="22"/>
              <w:szCs w:val="22"/>
            </w:rPr>
          </w:rPrChange>
        </w:rPr>
        <w:t xml:space="preserve">Mean </w:t>
      </w:r>
      <w:proofErr w:type="spellStart"/>
      <w:r w:rsidRPr="00EE2D4E">
        <w:rPr>
          <w:rFonts w:ascii="Arial" w:hAnsi="Arial" w:cs="Arial"/>
          <w:i/>
          <w:iCs/>
          <w:sz w:val="22"/>
          <w:szCs w:val="22"/>
          <w:rPrChange w:id="2893" w:author="Patrick Drew" w:date="2020-05-12T18:19:00Z">
            <w:rPr>
              <w:i/>
              <w:iCs/>
              <w:sz w:val="22"/>
              <w:szCs w:val="22"/>
            </w:rPr>
          </w:rPrChange>
        </w:rPr>
        <w:t>HbT</w:t>
      </w:r>
      <w:proofErr w:type="spellEnd"/>
      <w:r w:rsidRPr="00EE2D4E">
        <w:rPr>
          <w:rFonts w:ascii="Arial" w:hAnsi="Arial" w:cs="Arial"/>
          <w:i/>
          <w:iCs/>
          <w:sz w:val="22"/>
          <w:szCs w:val="22"/>
          <w:rPrChange w:id="2894" w:author="Patrick Drew" w:date="2020-05-12T18:19:00Z">
            <w:rPr>
              <w:i/>
              <w:iCs/>
              <w:sz w:val="22"/>
              <w:szCs w:val="22"/>
            </w:rPr>
          </w:rPrChange>
        </w:rPr>
        <w:t xml:space="preserve"> during different behaviors. </w:t>
      </w:r>
      <w:r w:rsidRPr="00EE2D4E">
        <w:rPr>
          <w:rFonts w:ascii="Arial" w:hAnsi="Arial" w:cs="Arial"/>
          <w:sz w:val="22"/>
          <w:szCs w:val="22"/>
          <w:rPrChange w:id="2895" w:author="Patrick Drew" w:date="2020-05-12T18:19:00Z">
            <w:rPr>
              <w:sz w:val="22"/>
              <w:szCs w:val="22"/>
            </w:rPr>
          </w:rPrChange>
        </w:rPr>
        <w:t xml:space="preserve">The mean change in total hemoglobin </w:t>
      </w:r>
      <w:r w:rsidR="00E87150" w:rsidRPr="00EE2D4E">
        <w:rPr>
          <w:rFonts w:ascii="Arial" w:hAnsi="Arial" w:cs="Arial"/>
          <w:sz w:val="22"/>
          <w:szCs w:val="22"/>
          <w:rPrChange w:id="2896" w:author="Patrick Drew" w:date="2020-05-12T18:19:00Z">
            <w:rPr>
              <w:sz w:val="22"/>
              <w:szCs w:val="22"/>
            </w:rPr>
          </w:rPrChange>
        </w:rPr>
        <w:t xml:space="preserve">in each cortical hemisphere </w:t>
      </w:r>
      <w:r w:rsidRPr="00EE2D4E">
        <w:rPr>
          <w:rFonts w:ascii="Arial" w:hAnsi="Arial" w:cs="Arial"/>
          <w:sz w:val="22"/>
          <w:szCs w:val="22"/>
          <w:rPrChange w:id="2897" w:author="Patrick Drew" w:date="2020-05-12T18:19:00Z">
            <w:rPr>
              <w:sz w:val="22"/>
              <w:szCs w:val="22"/>
            </w:rPr>
          </w:rPrChange>
        </w:rPr>
        <w:t>during each behavior was taken during all resting events (</w:t>
      </w:r>
      <w:r w:rsidRPr="00EE2D4E">
        <w:rPr>
          <w:rFonts w:ascii="Arial" w:hAnsi="Arial" w:cs="Arial"/>
          <w:color w:val="222222"/>
          <w:sz w:val="22"/>
          <w:szCs w:val="22"/>
          <w:shd w:val="clear" w:color="auto" w:fill="FFFFFF"/>
          <w:rPrChange w:id="2898" w:author="Patrick Drew" w:date="2020-05-12T18:19:00Z">
            <w:rPr>
              <w:color w:val="222222"/>
              <w:sz w:val="22"/>
              <w:szCs w:val="22"/>
              <w:shd w:val="clear" w:color="auto" w:fill="FFFFFF"/>
            </w:rPr>
          </w:rPrChange>
        </w:rPr>
        <w:t>≥ 10 sec), all brief whisking events (</w:t>
      </w:r>
      <w:r w:rsidR="00E87150" w:rsidRPr="00EE2D4E">
        <w:rPr>
          <w:rFonts w:ascii="Arial" w:hAnsi="Arial" w:cs="Arial"/>
          <w:color w:val="222222"/>
          <w:sz w:val="22"/>
          <w:szCs w:val="22"/>
          <w:shd w:val="clear" w:color="auto" w:fill="FFFFFF"/>
          <w:rPrChange w:id="2899" w:author="Patrick Drew" w:date="2020-05-12T18:19:00Z">
            <w:rPr>
              <w:color w:val="222222"/>
              <w:sz w:val="22"/>
              <w:szCs w:val="22"/>
              <w:shd w:val="clear" w:color="auto" w:fill="FFFFFF"/>
            </w:rPr>
          </w:rPrChange>
        </w:rPr>
        <w:t>2</w:t>
      </w:r>
      <w:r w:rsidRPr="00EE2D4E">
        <w:rPr>
          <w:rFonts w:ascii="Arial" w:hAnsi="Arial" w:cs="Arial"/>
          <w:color w:val="222222"/>
          <w:sz w:val="22"/>
          <w:szCs w:val="22"/>
          <w:shd w:val="clear" w:color="auto" w:fill="FFFFFF"/>
          <w:rPrChange w:id="2900" w:author="Patrick Drew" w:date="2020-05-12T18:19:00Z">
            <w:rPr>
              <w:color w:val="222222"/>
              <w:sz w:val="22"/>
              <w:szCs w:val="22"/>
              <w:shd w:val="clear" w:color="auto" w:fill="FFFFFF"/>
            </w:rPr>
          </w:rPrChange>
        </w:rPr>
        <w:t xml:space="preserve">-5 sec in duration), all NREM sleep events </w:t>
      </w:r>
      <w:r w:rsidRPr="00EE2D4E">
        <w:rPr>
          <w:rFonts w:ascii="Arial" w:hAnsi="Arial" w:cs="Arial"/>
          <w:sz w:val="22"/>
          <w:szCs w:val="22"/>
          <w:rPrChange w:id="2901" w:author="Patrick Drew" w:date="2020-05-12T18:19:00Z">
            <w:rPr>
              <w:sz w:val="22"/>
              <w:szCs w:val="22"/>
            </w:rPr>
          </w:rPrChange>
        </w:rPr>
        <w:t>(</w:t>
      </w:r>
      <w:r w:rsidRPr="00EE2D4E">
        <w:rPr>
          <w:rFonts w:ascii="Arial" w:hAnsi="Arial" w:cs="Arial"/>
          <w:color w:val="222222"/>
          <w:sz w:val="22"/>
          <w:szCs w:val="22"/>
          <w:shd w:val="clear" w:color="auto" w:fill="FFFFFF"/>
          <w:rPrChange w:id="2902" w:author="Patrick Drew" w:date="2020-05-12T18:19:00Z">
            <w:rPr>
              <w:color w:val="222222"/>
              <w:sz w:val="22"/>
              <w:szCs w:val="22"/>
              <w:shd w:val="clear" w:color="auto" w:fill="FFFFFF"/>
            </w:rPr>
          </w:rPrChange>
        </w:rPr>
        <w:t xml:space="preserve">≥ 30 sec), </w:t>
      </w:r>
      <w:r w:rsidR="00E87150" w:rsidRPr="00EE2D4E">
        <w:rPr>
          <w:rFonts w:ascii="Arial" w:hAnsi="Arial" w:cs="Arial"/>
          <w:color w:val="222222"/>
          <w:sz w:val="22"/>
          <w:szCs w:val="22"/>
          <w:shd w:val="clear" w:color="auto" w:fill="FFFFFF"/>
          <w:rPrChange w:id="2903" w:author="Patrick Drew" w:date="2020-05-12T18:19:00Z">
            <w:rPr>
              <w:color w:val="222222"/>
              <w:sz w:val="22"/>
              <w:szCs w:val="22"/>
              <w:shd w:val="clear" w:color="auto" w:fill="FFFFFF"/>
            </w:rPr>
          </w:rPrChange>
        </w:rPr>
        <w:t xml:space="preserve">and </w:t>
      </w:r>
      <w:r w:rsidRPr="00EE2D4E">
        <w:rPr>
          <w:rFonts w:ascii="Arial" w:hAnsi="Arial" w:cs="Arial"/>
          <w:color w:val="222222"/>
          <w:sz w:val="22"/>
          <w:szCs w:val="22"/>
          <w:shd w:val="clear" w:color="auto" w:fill="FFFFFF"/>
          <w:rPrChange w:id="2904" w:author="Patrick Drew" w:date="2020-05-12T18:19:00Z">
            <w:rPr>
              <w:color w:val="222222"/>
              <w:sz w:val="22"/>
              <w:szCs w:val="22"/>
              <w:shd w:val="clear" w:color="auto" w:fill="FFFFFF"/>
            </w:rPr>
          </w:rPrChange>
        </w:rPr>
        <w:t xml:space="preserve">all REM sleep events </w:t>
      </w:r>
      <w:r w:rsidRPr="00EE2D4E">
        <w:rPr>
          <w:rFonts w:ascii="Arial" w:hAnsi="Arial" w:cs="Arial"/>
          <w:sz w:val="22"/>
          <w:szCs w:val="22"/>
          <w:rPrChange w:id="2905" w:author="Patrick Drew" w:date="2020-05-12T18:19:00Z">
            <w:rPr>
              <w:sz w:val="22"/>
              <w:szCs w:val="22"/>
            </w:rPr>
          </w:rPrChange>
        </w:rPr>
        <w:t>(</w:t>
      </w:r>
      <w:r w:rsidRPr="00EE2D4E">
        <w:rPr>
          <w:rFonts w:ascii="Arial" w:hAnsi="Arial" w:cs="Arial"/>
          <w:color w:val="222222"/>
          <w:sz w:val="22"/>
          <w:szCs w:val="22"/>
          <w:shd w:val="clear" w:color="auto" w:fill="FFFFFF"/>
          <w:rPrChange w:id="2906" w:author="Patrick Drew" w:date="2020-05-12T18:19:00Z">
            <w:rPr>
              <w:color w:val="222222"/>
              <w:sz w:val="22"/>
              <w:szCs w:val="22"/>
              <w:shd w:val="clear" w:color="auto" w:fill="FFFFFF"/>
            </w:rPr>
          </w:rPrChange>
        </w:rPr>
        <w:t>≥ 60 sec).</w:t>
      </w:r>
      <w:r w:rsidR="00E87150" w:rsidRPr="00EE2D4E">
        <w:rPr>
          <w:rFonts w:ascii="Arial" w:hAnsi="Arial" w:cs="Arial"/>
          <w:color w:val="222222"/>
          <w:sz w:val="22"/>
          <w:szCs w:val="22"/>
          <w:shd w:val="clear" w:color="auto" w:fill="FFFFFF"/>
          <w:rPrChange w:id="2907" w:author="Patrick Drew" w:date="2020-05-12T18:19:00Z">
            <w:rPr>
              <w:color w:val="222222"/>
              <w:sz w:val="22"/>
              <w:szCs w:val="22"/>
              <w:shd w:val="clear" w:color="auto" w:fill="FFFFFF"/>
            </w:rPr>
          </w:rPrChange>
        </w:rPr>
        <w:t xml:space="preserve"> All resting events and all whisking events occurred at least 5 seconds after a whisker puff, with the mean value of the whisking behavior taken between the initiation of the whisk (time 0) through 5 seconds</w:t>
      </w:r>
      <w:r w:rsidR="00903C6A" w:rsidRPr="00EE2D4E">
        <w:rPr>
          <w:rFonts w:ascii="Arial" w:hAnsi="Arial" w:cs="Arial"/>
          <w:color w:val="222222"/>
          <w:sz w:val="22"/>
          <w:szCs w:val="22"/>
          <w:shd w:val="clear" w:color="auto" w:fill="FFFFFF"/>
          <w:rPrChange w:id="2908" w:author="Patrick Drew" w:date="2020-05-12T18:19:00Z">
            <w:rPr>
              <w:color w:val="222222"/>
              <w:sz w:val="22"/>
              <w:szCs w:val="22"/>
              <w:shd w:val="clear" w:color="auto" w:fill="FFFFFF"/>
            </w:rPr>
          </w:rPrChange>
        </w:rPr>
        <w:t xml:space="preserve"> </w:t>
      </w:r>
      <w:r w:rsidR="00903C6A" w:rsidRPr="00EE2D4E">
        <w:rPr>
          <w:rFonts w:ascii="Arial" w:hAnsi="Arial" w:cs="Arial"/>
          <w:b/>
          <w:bCs/>
          <w:color w:val="222222"/>
          <w:sz w:val="22"/>
          <w:szCs w:val="22"/>
          <w:shd w:val="clear" w:color="auto" w:fill="FFFFFF"/>
          <w:rPrChange w:id="2909" w:author="Patrick Drew" w:date="2020-05-12T18:19:00Z">
            <w:rPr>
              <w:b/>
              <w:bCs/>
              <w:color w:val="222222"/>
              <w:sz w:val="22"/>
              <w:szCs w:val="22"/>
              <w:shd w:val="clear" w:color="auto" w:fill="FFFFFF"/>
            </w:rPr>
          </w:rPrChange>
        </w:rPr>
        <w:t>(should be 7 sec?)</w:t>
      </w:r>
      <w:r w:rsidR="00E87150" w:rsidRPr="00EE2D4E">
        <w:rPr>
          <w:rFonts w:ascii="Arial" w:hAnsi="Arial" w:cs="Arial"/>
          <w:color w:val="222222"/>
          <w:sz w:val="22"/>
          <w:szCs w:val="22"/>
          <w:shd w:val="clear" w:color="auto" w:fill="FFFFFF"/>
          <w:rPrChange w:id="2910" w:author="Patrick Drew" w:date="2020-05-12T18:19:00Z">
            <w:rPr>
              <w:color w:val="222222"/>
              <w:sz w:val="22"/>
              <w:szCs w:val="22"/>
              <w:shd w:val="clear" w:color="auto" w:fill="FFFFFF"/>
            </w:rPr>
          </w:rPrChange>
        </w:rPr>
        <w:t xml:space="preserve">. All rest and whisking events occurred within the </w:t>
      </w:r>
      <w:proofErr w:type="gramStart"/>
      <w:r w:rsidR="00E87150" w:rsidRPr="00EE2D4E">
        <w:rPr>
          <w:rFonts w:ascii="Arial" w:hAnsi="Arial" w:cs="Arial"/>
          <w:color w:val="222222"/>
          <w:sz w:val="22"/>
          <w:szCs w:val="22"/>
          <w:shd w:val="clear" w:color="auto" w:fill="FFFFFF"/>
          <w:rPrChange w:id="2911" w:author="Patrick Drew" w:date="2020-05-12T18:19:00Z">
            <w:rPr>
              <w:color w:val="222222"/>
              <w:sz w:val="22"/>
              <w:szCs w:val="22"/>
              <w:shd w:val="clear" w:color="auto" w:fill="FFFFFF"/>
            </w:rPr>
          </w:rPrChange>
        </w:rPr>
        <w:t>manually-defined</w:t>
      </w:r>
      <w:proofErr w:type="gramEnd"/>
      <w:r w:rsidR="00E87150" w:rsidRPr="00EE2D4E">
        <w:rPr>
          <w:rFonts w:ascii="Arial" w:hAnsi="Arial" w:cs="Arial"/>
          <w:color w:val="222222"/>
          <w:sz w:val="22"/>
          <w:szCs w:val="22"/>
          <w:shd w:val="clear" w:color="auto" w:fill="FFFFFF"/>
          <w:rPrChange w:id="2912" w:author="Patrick Drew" w:date="2020-05-12T18:19:00Z">
            <w:rPr>
              <w:color w:val="222222"/>
              <w:sz w:val="22"/>
              <w:szCs w:val="22"/>
              <w:shd w:val="clear" w:color="auto" w:fill="FFFFFF"/>
            </w:rPr>
          </w:rPrChange>
        </w:rPr>
        <w:t xml:space="preserve"> ‘Awake’ periods outlined previously in the </w:t>
      </w:r>
      <w:r w:rsidR="00E87150" w:rsidRPr="00EE2D4E">
        <w:rPr>
          <w:rFonts w:ascii="Arial" w:hAnsi="Arial" w:cs="Arial"/>
          <w:i/>
          <w:iCs/>
          <w:sz w:val="22"/>
          <w:szCs w:val="22"/>
          <w:rPrChange w:id="2913" w:author="Patrick Drew" w:date="2020-05-12T18:19:00Z">
            <w:rPr>
              <w:i/>
              <w:iCs/>
              <w:sz w:val="22"/>
              <w:szCs w:val="22"/>
            </w:rPr>
          </w:rPrChange>
        </w:rPr>
        <w:t>Establishment of awake rest and baseline</w:t>
      </w:r>
      <w:r w:rsidR="00E87150" w:rsidRPr="00EE2D4E">
        <w:rPr>
          <w:rFonts w:ascii="Arial" w:hAnsi="Arial" w:cs="Arial"/>
          <w:color w:val="222222"/>
          <w:sz w:val="22"/>
          <w:szCs w:val="22"/>
          <w:shd w:val="clear" w:color="auto" w:fill="FFFFFF"/>
          <w:rPrChange w:id="2914" w:author="Patrick Drew" w:date="2020-05-12T18:19:00Z">
            <w:rPr>
              <w:color w:val="222222"/>
              <w:sz w:val="22"/>
              <w:szCs w:val="22"/>
              <w:shd w:val="clear" w:color="auto" w:fill="FFFFFF"/>
            </w:rPr>
          </w:rPrChange>
        </w:rPr>
        <w:t xml:space="preserve"> section to exclude drowsy behavior. All behavioral events were digitally low-pass filtered (&lt; 1 Hz) with a fourth-order Butterworth filter (</w:t>
      </w:r>
      <w:proofErr w:type="spellStart"/>
      <w:r w:rsidR="00E87150" w:rsidRPr="00EE2D4E">
        <w:rPr>
          <w:rFonts w:ascii="Arial" w:hAnsi="Arial" w:cs="Arial"/>
          <w:color w:val="222222"/>
          <w:sz w:val="22"/>
          <w:szCs w:val="22"/>
          <w:shd w:val="clear" w:color="auto" w:fill="FFFFFF"/>
          <w:rPrChange w:id="2915" w:author="Patrick Drew" w:date="2020-05-12T18:19:00Z">
            <w:rPr>
              <w:color w:val="222222"/>
              <w:sz w:val="22"/>
              <w:szCs w:val="22"/>
              <w:shd w:val="clear" w:color="auto" w:fill="FFFFFF"/>
            </w:rPr>
          </w:rPrChange>
        </w:rPr>
        <w:t>Matlab</w:t>
      </w:r>
      <w:proofErr w:type="spellEnd"/>
      <w:r w:rsidR="00E87150" w:rsidRPr="00EE2D4E">
        <w:rPr>
          <w:rFonts w:ascii="Arial" w:hAnsi="Arial" w:cs="Arial"/>
          <w:color w:val="222222"/>
          <w:sz w:val="22"/>
          <w:szCs w:val="22"/>
          <w:shd w:val="clear" w:color="auto" w:fill="FFFFFF"/>
          <w:rPrChange w:id="2916" w:author="Patrick Drew" w:date="2020-05-12T18:19:00Z">
            <w:rPr>
              <w:color w:val="222222"/>
              <w:sz w:val="22"/>
              <w:szCs w:val="22"/>
              <w:shd w:val="clear" w:color="auto" w:fill="FFFFFF"/>
            </w:rPr>
          </w:rPrChange>
        </w:rPr>
        <w:t xml:space="preserve"> function(s): butter, zp2sos, </w:t>
      </w:r>
      <w:proofErr w:type="spellStart"/>
      <w:r w:rsidR="00E87150" w:rsidRPr="00EE2D4E">
        <w:rPr>
          <w:rFonts w:ascii="Arial" w:hAnsi="Arial" w:cs="Arial"/>
          <w:color w:val="222222"/>
          <w:sz w:val="22"/>
          <w:szCs w:val="22"/>
          <w:shd w:val="clear" w:color="auto" w:fill="FFFFFF"/>
          <w:rPrChange w:id="2917" w:author="Patrick Drew" w:date="2020-05-12T18:19:00Z">
            <w:rPr>
              <w:color w:val="222222"/>
              <w:sz w:val="22"/>
              <w:szCs w:val="22"/>
              <w:shd w:val="clear" w:color="auto" w:fill="FFFFFF"/>
            </w:rPr>
          </w:rPrChange>
        </w:rPr>
        <w:t>filtfilt</w:t>
      </w:r>
      <w:proofErr w:type="spellEnd"/>
      <w:r w:rsidR="00E87150" w:rsidRPr="00EE2D4E">
        <w:rPr>
          <w:rFonts w:ascii="Arial" w:hAnsi="Arial" w:cs="Arial"/>
          <w:color w:val="222222"/>
          <w:sz w:val="22"/>
          <w:szCs w:val="22"/>
          <w:shd w:val="clear" w:color="auto" w:fill="FFFFFF"/>
          <w:rPrChange w:id="2918" w:author="Patrick Drew" w:date="2020-05-12T18:19:00Z">
            <w:rPr>
              <w:color w:val="222222"/>
              <w:sz w:val="22"/>
              <w:szCs w:val="22"/>
              <w:shd w:val="clear" w:color="auto" w:fill="FFFFFF"/>
            </w:rPr>
          </w:rPrChange>
        </w:rPr>
        <w:t xml:space="preserve">) and then averaged within their individual time series. All behavioral events were then averaged within animals before being averaged across animals. Error bars are shown as the standard deviation from the mean (N = 14, n = 28 hemispheres). The histograms showing the probability distribution of mean change in total hemoglobin is for </w:t>
      </w:r>
      <w:proofErr w:type="spellStart"/>
      <w:r w:rsidR="00E87150" w:rsidRPr="00EE2D4E">
        <w:rPr>
          <w:rFonts w:ascii="Arial" w:hAnsi="Arial" w:cs="Arial"/>
          <w:color w:val="222222"/>
          <w:sz w:val="22"/>
          <w:szCs w:val="22"/>
          <w:shd w:val="clear" w:color="auto" w:fill="FFFFFF"/>
          <w:rPrChange w:id="2919" w:author="Patrick Drew" w:date="2020-05-12T18:19:00Z">
            <w:rPr>
              <w:color w:val="222222"/>
              <w:sz w:val="22"/>
              <w:szCs w:val="22"/>
              <w:shd w:val="clear" w:color="auto" w:fill="FFFFFF"/>
            </w:rPr>
          </w:rPrChange>
        </w:rPr>
        <w:t>all time</w:t>
      </w:r>
      <w:proofErr w:type="spellEnd"/>
      <w:r w:rsidR="00E87150" w:rsidRPr="00EE2D4E">
        <w:rPr>
          <w:rFonts w:ascii="Arial" w:hAnsi="Arial" w:cs="Arial"/>
          <w:color w:val="222222"/>
          <w:sz w:val="22"/>
          <w:szCs w:val="22"/>
          <w:shd w:val="clear" w:color="auto" w:fill="FFFFFF"/>
          <w:rPrChange w:id="2920" w:author="Patrick Drew" w:date="2020-05-12T18:19:00Z">
            <w:rPr>
              <w:color w:val="222222"/>
              <w:sz w:val="22"/>
              <w:szCs w:val="22"/>
              <w:shd w:val="clear" w:color="auto" w:fill="FFFFFF"/>
            </w:rPr>
          </w:rPrChange>
        </w:rPr>
        <w:t xml:space="preserve"> series (individual behavioral event) means from all animals, with no averaging between behaviors within or across animals.</w:t>
      </w:r>
    </w:p>
    <w:p w14:paraId="58BE9591" w14:textId="676F9802" w:rsidR="00E87150" w:rsidRPr="00EE2D4E" w:rsidRDefault="00E87150">
      <w:pPr>
        <w:spacing w:line="360" w:lineRule="auto"/>
        <w:contextualSpacing/>
        <w:jc w:val="both"/>
        <w:rPr>
          <w:rFonts w:ascii="Arial" w:hAnsi="Arial" w:cs="Arial"/>
          <w:color w:val="222222"/>
          <w:sz w:val="22"/>
          <w:szCs w:val="22"/>
          <w:shd w:val="clear" w:color="auto" w:fill="FFFFFF"/>
          <w:rPrChange w:id="2921" w:author="Patrick Drew" w:date="2020-05-12T18:19:00Z">
            <w:rPr>
              <w:color w:val="222222"/>
              <w:sz w:val="22"/>
              <w:szCs w:val="22"/>
              <w:shd w:val="clear" w:color="auto" w:fill="FFFFFF"/>
            </w:rPr>
          </w:rPrChange>
        </w:rPr>
        <w:pPrChange w:id="2922" w:author="Patrick Drew" w:date="2020-05-12T18:16:00Z">
          <w:pPr>
            <w:contextualSpacing/>
            <w:jc w:val="both"/>
          </w:pPr>
        </w:pPrChange>
      </w:pPr>
    </w:p>
    <w:p w14:paraId="59E16F80" w14:textId="1E27325F" w:rsidR="00BC0DA3" w:rsidRPr="00EE2D4E" w:rsidRDefault="00E87150">
      <w:pPr>
        <w:spacing w:line="360" w:lineRule="auto"/>
        <w:contextualSpacing/>
        <w:jc w:val="both"/>
        <w:rPr>
          <w:rFonts w:ascii="Arial" w:hAnsi="Arial" w:cs="Arial"/>
          <w:color w:val="222222"/>
          <w:sz w:val="22"/>
          <w:szCs w:val="22"/>
          <w:shd w:val="clear" w:color="auto" w:fill="FFFFFF"/>
          <w:rPrChange w:id="2923" w:author="Patrick Drew" w:date="2020-05-12T18:19:00Z">
            <w:rPr>
              <w:color w:val="222222"/>
              <w:sz w:val="22"/>
              <w:szCs w:val="22"/>
              <w:shd w:val="clear" w:color="auto" w:fill="FFFFFF"/>
            </w:rPr>
          </w:rPrChange>
        </w:rPr>
        <w:pPrChange w:id="2924" w:author="Patrick Drew" w:date="2020-05-12T18:16:00Z">
          <w:pPr>
            <w:contextualSpacing/>
            <w:jc w:val="both"/>
          </w:pPr>
        </w:pPrChange>
      </w:pPr>
      <w:r w:rsidRPr="00EE2D4E">
        <w:rPr>
          <w:rFonts w:ascii="Arial" w:hAnsi="Arial" w:cs="Arial"/>
          <w:i/>
          <w:iCs/>
          <w:color w:val="222222"/>
          <w:sz w:val="22"/>
          <w:szCs w:val="22"/>
          <w:shd w:val="clear" w:color="auto" w:fill="FFFFFF"/>
          <w:rPrChange w:id="2925" w:author="Patrick Drew" w:date="2020-05-12T18:19:00Z">
            <w:rPr>
              <w:i/>
              <w:iCs/>
              <w:color w:val="222222"/>
              <w:sz w:val="22"/>
              <w:szCs w:val="22"/>
              <w:shd w:val="clear" w:color="auto" w:fill="FFFFFF"/>
            </w:rPr>
          </w:rPrChange>
        </w:rPr>
        <w:t xml:space="preserve">Mean </w:t>
      </w:r>
      <w:r w:rsidR="00BC0DA3" w:rsidRPr="00EE2D4E">
        <w:rPr>
          <w:rFonts w:ascii="Arial" w:hAnsi="Arial" w:cs="Arial"/>
          <w:i/>
          <w:iCs/>
          <w:color w:val="222222"/>
          <w:sz w:val="22"/>
          <w:szCs w:val="22"/>
          <w:shd w:val="clear" w:color="auto" w:fill="FFFFFF"/>
          <w:rPrChange w:id="2926" w:author="Patrick Drew" w:date="2020-05-12T18:19:00Z">
            <w:rPr>
              <w:i/>
              <w:iCs/>
              <w:color w:val="222222"/>
              <w:sz w:val="22"/>
              <w:szCs w:val="22"/>
              <w:shd w:val="clear" w:color="auto" w:fill="FFFFFF"/>
            </w:rPr>
          </w:rPrChange>
        </w:rPr>
        <w:t xml:space="preserve">heart rate during different behaviors. </w:t>
      </w:r>
      <w:r w:rsidR="00BC0DA3" w:rsidRPr="00EE2D4E">
        <w:rPr>
          <w:rFonts w:ascii="Arial" w:hAnsi="Arial" w:cs="Arial"/>
          <w:sz w:val="22"/>
          <w:szCs w:val="22"/>
          <w:rPrChange w:id="2927" w:author="Patrick Drew" w:date="2020-05-12T18:19:00Z">
            <w:rPr>
              <w:sz w:val="22"/>
              <w:szCs w:val="22"/>
            </w:rPr>
          </w:rPrChange>
        </w:rPr>
        <w:t>The mean heart rate during each behavior was taken during all resting events (</w:t>
      </w:r>
      <w:r w:rsidR="00BC0DA3" w:rsidRPr="00EE2D4E">
        <w:rPr>
          <w:rFonts w:ascii="Arial" w:hAnsi="Arial" w:cs="Arial"/>
          <w:color w:val="222222"/>
          <w:sz w:val="22"/>
          <w:szCs w:val="22"/>
          <w:shd w:val="clear" w:color="auto" w:fill="FFFFFF"/>
          <w:rPrChange w:id="2928" w:author="Patrick Drew" w:date="2020-05-12T18:19:00Z">
            <w:rPr>
              <w:color w:val="222222"/>
              <w:sz w:val="22"/>
              <w:szCs w:val="22"/>
              <w:shd w:val="clear" w:color="auto" w:fill="FFFFFF"/>
            </w:rPr>
          </w:rPrChange>
        </w:rPr>
        <w:t>≥ 10 sec), all brief whisking events (0-5 sec in duration</w:t>
      </w:r>
      <w:r w:rsidR="00BC0DA3" w:rsidRPr="00EE2D4E">
        <w:rPr>
          <w:rFonts w:ascii="Arial" w:hAnsi="Arial" w:cs="Arial"/>
          <w:b/>
          <w:bCs/>
          <w:color w:val="222222"/>
          <w:sz w:val="22"/>
          <w:szCs w:val="22"/>
          <w:shd w:val="clear" w:color="auto" w:fill="FFFFFF"/>
          <w:rPrChange w:id="2929" w:author="Patrick Drew" w:date="2020-05-12T18:19:00Z">
            <w:rPr>
              <w:b/>
              <w:bCs/>
              <w:color w:val="222222"/>
              <w:sz w:val="22"/>
              <w:szCs w:val="22"/>
              <w:shd w:val="clear" w:color="auto" w:fill="FFFFFF"/>
            </w:rPr>
          </w:rPrChange>
        </w:rPr>
        <w:t xml:space="preserve"> need to fix this in code to be 2-5</w:t>
      </w:r>
      <w:r w:rsidR="00BC0DA3" w:rsidRPr="00EE2D4E">
        <w:rPr>
          <w:rFonts w:ascii="Arial" w:hAnsi="Arial" w:cs="Arial"/>
          <w:color w:val="222222"/>
          <w:sz w:val="22"/>
          <w:szCs w:val="22"/>
          <w:shd w:val="clear" w:color="auto" w:fill="FFFFFF"/>
          <w:rPrChange w:id="2930" w:author="Patrick Drew" w:date="2020-05-12T18:19:00Z">
            <w:rPr>
              <w:color w:val="222222"/>
              <w:sz w:val="22"/>
              <w:szCs w:val="22"/>
              <w:shd w:val="clear" w:color="auto" w:fill="FFFFFF"/>
            </w:rPr>
          </w:rPrChange>
        </w:rPr>
        <w:t xml:space="preserve">), all NREM sleep events </w:t>
      </w:r>
      <w:r w:rsidR="00BC0DA3" w:rsidRPr="00EE2D4E">
        <w:rPr>
          <w:rFonts w:ascii="Arial" w:hAnsi="Arial" w:cs="Arial"/>
          <w:sz w:val="22"/>
          <w:szCs w:val="22"/>
          <w:rPrChange w:id="2931" w:author="Patrick Drew" w:date="2020-05-12T18:19:00Z">
            <w:rPr>
              <w:sz w:val="22"/>
              <w:szCs w:val="22"/>
            </w:rPr>
          </w:rPrChange>
        </w:rPr>
        <w:t>(</w:t>
      </w:r>
      <w:r w:rsidR="00BC0DA3" w:rsidRPr="00EE2D4E">
        <w:rPr>
          <w:rFonts w:ascii="Arial" w:hAnsi="Arial" w:cs="Arial"/>
          <w:color w:val="222222"/>
          <w:sz w:val="22"/>
          <w:szCs w:val="22"/>
          <w:shd w:val="clear" w:color="auto" w:fill="FFFFFF"/>
          <w:rPrChange w:id="2932" w:author="Patrick Drew" w:date="2020-05-12T18:19:00Z">
            <w:rPr>
              <w:color w:val="222222"/>
              <w:sz w:val="22"/>
              <w:szCs w:val="22"/>
              <w:shd w:val="clear" w:color="auto" w:fill="FFFFFF"/>
            </w:rPr>
          </w:rPrChange>
        </w:rPr>
        <w:t xml:space="preserve">≥ 30 sec), and all REM sleep events </w:t>
      </w:r>
      <w:r w:rsidR="00BC0DA3" w:rsidRPr="00EE2D4E">
        <w:rPr>
          <w:rFonts w:ascii="Arial" w:hAnsi="Arial" w:cs="Arial"/>
          <w:sz w:val="22"/>
          <w:szCs w:val="22"/>
          <w:rPrChange w:id="2933" w:author="Patrick Drew" w:date="2020-05-12T18:19:00Z">
            <w:rPr>
              <w:sz w:val="22"/>
              <w:szCs w:val="22"/>
            </w:rPr>
          </w:rPrChange>
        </w:rPr>
        <w:t>(</w:t>
      </w:r>
      <w:r w:rsidR="00BC0DA3" w:rsidRPr="00EE2D4E">
        <w:rPr>
          <w:rFonts w:ascii="Arial" w:hAnsi="Arial" w:cs="Arial"/>
          <w:color w:val="222222"/>
          <w:sz w:val="22"/>
          <w:szCs w:val="22"/>
          <w:shd w:val="clear" w:color="auto" w:fill="FFFFFF"/>
          <w:rPrChange w:id="2934" w:author="Patrick Drew" w:date="2020-05-12T18:19:00Z">
            <w:rPr>
              <w:color w:val="222222"/>
              <w:sz w:val="22"/>
              <w:szCs w:val="22"/>
              <w:shd w:val="clear" w:color="auto" w:fill="FFFFFF"/>
            </w:rPr>
          </w:rPrChange>
        </w:rPr>
        <w:t>≥ 60 sec). All resting events and all whisking events occurred at least 5 seconds after a whisker puff, with the mean value of the whisking behavior taken between the initiation of the whisk (time 0) through 5 seconds</w:t>
      </w:r>
      <w:r w:rsidR="00903C6A" w:rsidRPr="00EE2D4E">
        <w:rPr>
          <w:rFonts w:ascii="Arial" w:hAnsi="Arial" w:cs="Arial"/>
          <w:color w:val="222222"/>
          <w:sz w:val="22"/>
          <w:szCs w:val="22"/>
          <w:shd w:val="clear" w:color="auto" w:fill="FFFFFF"/>
          <w:rPrChange w:id="2935" w:author="Patrick Drew" w:date="2020-05-12T18:19:00Z">
            <w:rPr>
              <w:color w:val="222222"/>
              <w:sz w:val="22"/>
              <w:szCs w:val="22"/>
              <w:shd w:val="clear" w:color="auto" w:fill="FFFFFF"/>
            </w:rPr>
          </w:rPrChange>
        </w:rPr>
        <w:t xml:space="preserve"> </w:t>
      </w:r>
      <w:r w:rsidR="00903C6A" w:rsidRPr="00EE2D4E">
        <w:rPr>
          <w:rFonts w:ascii="Arial" w:hAnsi="Arial" w:cs="Arial"/>
          <w:b/>
          <w:bCs/>
          <w:color w:val="222222"/>
          <w:sz w:val="22"/>
          <w:szCs w:val="22"/>
          <w:shd w:val="clear" w:color="auto" w:fill="FFFFFF"/>
          <w:rPrChange w:id="2936" w:author="Patrick Drew" w:date="2020-05-12T18:19:00Z">
            <w:rPr>
              <w:b/>
              <w:bCs/>
              <w:color w:val="222222"/>
              <w:sz w:val="22"/>
              <w:szCs w:val="22"/>
              <w:shd w:val="clear" w:color="auto" w:fill="FFFFFF"/>
            </w:rPr>
          </w:rPrChange>
        </w:rPr>
        <w:t>(should be 7 sec?)</w:t>
      </w:r>
      <w:r w:rsidR="00903C6A" w:rsidRPr="00EE2D4E">
        <w:rPr>
          <w:rFonts w:ascii="Arial" w:hAnsi="Arial" w:cs="Arial"/>
          <w:color w:val="222222"/>
          <w:sz w:val="22"/>
          <w:szCs w:val="22"/>
          <w:shd w:val="clear" w:color="auto" w:fill="FFFFFF"/>
          <w:rPrChange w:id="2937" w:author="Patrick Drew" w:date="2020-05-12T18:19:00Z">
            <w:rPr>
              <w:color w:val="222222"/>
              <w:sz w:val="22"/>
              <w:szCs w:val="22"/>
              <w:shd w:val="clear" w:color="auto" w:fill="FFFFFF"/>
            </w:rPr>
          </w:rPrChange>
        </w:rPr>
        <w:t>.</w:t>
      </w:r>
      <w:r w:rsidR="00BC0DA3" w:rsidRPr="00EE2D4E">
        <w:rPr>
          <w:rFonts w:ascii="Arial" w:hAnsi="Arial" w:cs="Arial"/>
          <w:color w:val="222222"/>
          <w:sz w:val="22"/>
          <w:szCs w:val="22"/>
          <w:shd w:val="clear" w:color="auto" w:fill="FFFFFF"/>
          <w:rPrChange w:id="2938" w:author="Patrick Drew" w:date="2020-05-12T18:19:00Z">
            <w:rPr>
              <w:color w:val="222222"/>
              <w:sz w:val="22"/>
              <w:szCs w:val="22"/>
              <w:shd w:val="clear" w:color="auto" w:fill="FFFFFF"/>
            </w:rPr>
          </w:rPrChange>
        </w:rPr>
        <w:t xml:space="preserve"> All rest and whisking events occurred within the </w:t>
      </w:r>
      <w:proofErr w:type="gramStart"/>
      <w:r w:rsidR="00BC0DA3" w:rsidRPr="00EE2D4E">
        <w:rPr>
          <w:rFonts w:ascii="Arial" w:hAnsi="Arial" w:cs="Arial"/>
          <w:color w:val="222222"/>
          <w:sz w:val="22"/>
          <w:szCs w:val="22"/>
          <w:shd w:val="clear" w:color="auto" w:fill="FFFFFF"/>
          <w:rPrChange w:id="2939" w:author="Patrick Drew" w:date="2020-05-12T18:19:00Z">
            <w:rPr>
              <w:color w:val="222222"/>
              <w:sz w:val="22"/>
              <w:szCs w:val="22"/>
              <w:shd w:val="clear" w:color="auto" w:fill="FFFFFF"/>
            </w:rPr>
          </w:rPrChange>
        </w:rPr>
        <w:t>manually-defined</w:t>
      </w:r>
      <w:proofErr w:type="gramEnd"/>
      <w:r w:rsidR="00BC0DA3" w:rsidRPr="00EE2D4E">
        <w:rPr>
          <w:rFonts w:ascii="Arial" w:hAnsi="Arial" w:cs="Arial"/>
          <w:color w:val="222222"/>
          <w:sz w:val="22"/>
          <w:szCs w:val="22"/>
          <w:shd w:val="clear" w:color="auto" w:fill="FFFFFF"/>
          <w:rPrChange w:id="2940" w:author="Patrick Drew" w:date="2020-05-12T18:19:00Z">
            <w:rPr>
              <w:color w:val="222222"/>
              <w:sz w:val="22"/>
              <w:szCs w:val="22"/>
              <w:shd w:val="clear" w:color="auto" w:fill="FFFFFF"/>
            </w:rPr>
          </w:rPrChange>
        </w:rPr>
        <w:t xml:space="preserve"> ‘Awake’ periods outlined previously in the </w:t>
      </w:r>
      <w:r w:rsidR="00BC0DA3" w:rsidRPr="00EE2D4E">
        <w:rPr>
          <w:rFonts w:ascii="Arial" w:hAnsi="Arial" w:cs="Arial"/>
          <w:i/>
          <w:iCs/>
          <w:sz w:val="22"/>
          <w:szCs w:val="22"/>
          <w:rPrChange w:id="2941" w:author="Patrick Drew" w:date="2020-05-12T18:19:00Z">
            <w:rPr>
              <w:i/>
              <w:iCs/>
              <w:sz w:val="22"/>
              <w:szCs w:val="22"/>
            </w:rPr>
          </w:rPrChange>
        </w:rPr>
        <w:t>Establishment of awake rest and baseline</w:t>
      </w:r>
      <w:r w:rsidR="00BC0DA3" w:rsidRPr="00EE2D4E">
        <w:rPr>
          <w:rFonts w:ascii="Arial" w:hAnsi="Arial" w:cs="Arial"/>
          <w:color w:val="222222"/>
          <w:sz w:val="22"/>
          <w:szCs w:val="22"/>
          <w:shd w:val="clear" w:color="auto" w:fill="FFFFFF"/>
          <w:rPrChange w:id="2942" w:author="Patrick Drew" w:date="2020-05-12T18:19:00Z">
            <w:rPr>
              <w:color w:val="222222"/>
              <w:sz w:val="22"/>
              <w:szCs w:val="22"/>
              <w:shd w:val="clear" w:color="auto" w:fill="FFFFFF"/>
            </w:rPr>
          </w:rPrChange>
        </w:rPr>
        <w:t xml:space="preserve"> section to exclude drowsy behavior. All behavioral events were averaged within their individual time series. All behavioral events were then averaged within animals before being averaged across animals. Error bars are shown as the standard deviation from the mean (N = 14). </w:t>
      </w:r>
    </w:p>
    <w:p w14:paraId="4170E447" w14:textId="387F6D8C" w:rsidR="00E87150" w:rsidRPr="00EE2D4E" w:rsidRDefault="00E87150">
      <w:pPr>
        <w:spacing w:line="360" w:lineRule="auto"/>
        <w:contextualSpacing/>
        <w:jc w:val="both"/>
        <w:rPr>
          <w:rFonts w:ascii="Arial" w:hAnsi="Arial" w:cs="Arial"/>
          <w:color w:val="222222"/>
          <w:sz w:val="22"/>
          <w:szCs w:val="22"/>
          <w:shd w:val="clear" w:color="auto" w:fill="FFFFFF"/>
          <w:rPrChange w:id="2943" w:author="Patrick Drew" w:date="2020-05-12T18:19:00Z">
            <w:rPr>
              <w:color w:val="222222"/>
              <w:sz w:val="22"/>
              <w:szCs w:val="22"/>
              <w:shd w:val="clear" w:color="auto" w:fill="FFFFFF"/>
            </w:rPr>
          </w:rPrChange>
        </w:rPr>
        <w:pPrChange w:id="2944" w:author="Patrick Drew" w:date="2020-05-12T18:16:00Z">
          <w:pPr>
            <w:contextualSpacing/>
            <w:jc w:val="both"/>
          </w:pPr>
        </w:pPrChange>
      </w:pPr>
    </w:p>
    <w:p w14:paraId="3C1498A7" w14:textId="00376F51" w:rsidR="00BC0DA3" w:rsidRPr="00EE2D4E" w:rsidRDefault="00903C6A">
      <w:pPr>
        <w:spacing w:line="360" w:lineRule="auto"/>
        <w:contextualSpacing/>
        <w:jc w:val="both"/>
        <w:rPr>
          <w:rFonts w:ascii="Arial" w:hAnsi="Arial" w:cs="Arial"/>
          <w:color w:val="222222"/>
          <w:sz w:val="22"/>
          <w:szCs w:val="22"/>
          <w:shd w:val="clear" w:color="auto" w:fill="FFFFFF"/>
          <w:rPrChange w:id="2945" w:author="Patrick Drew" w:date="2020-05-12T18:19:00Z">
            <w:rPr>
              <w:color w:val="222222"/>
              <w:sz w:val="22"/>
              <w:szCs w:val="22"/>
              <w:shd w:val="clear" w:color="auto" w:fill="FFFFFF"/>
            </w:rPr>
          </w:rPrChange>
        </w:rPr>
        <w:pPrChange w:id="2946" w:author="Patrick Drew" w:date="2020-05-12T18:16:00Z">
          <w:pPr>
            <w:contextualSpacing/>
            <w:jc w:val="both"/>
          </w:pPr>
        </w:pPrChange>
      </w:pPr>
      <w:r w:rsidRPr="00EE2D4E">
        <w:rPr>
          <w:rFonts w:ascii="Arial" w:hAnsi="Arial" w:cs="Arial"/>
          <w:i/>
          <w:iCs/>
          <w:sz w:val="22"/>
          <w:szCs w:val="22"/>
          <w:rPrChange w:id="2947" w:author="Patrick Drew" w:date="2020-05-12T18:19:00Z">
            <w:rPr>
              <w:i/>
              <w:iCs/>
              <w:sz w:val="22"/>
              <w:szCs w:val="22"/>
            </w:rPr>
          </w:rPrChange>
        </w:rPr>
        <w:t xml:space="preserve">Mean peak arteriole diameter during different behaviors. </w:t>
      </w:r>
      <w:r w:rsidRPr="00EE2D4E">
        <w:rPr>
          <w:rFonts w:ascii="Arial" w:hAnsi="Arial" w:cs="Arial"/>
          <w:sz w:val="22"/>
          <w:szCs w:val="22"/>
          <w:rPrChange w:id="2948" w:author="Patrick Drew" w:date="2020-05-12T18:19:00Z">
            <w:rPr>
              <w:sz w:val="22"/>
              <w:szCs w:val="22"/>
            </w:rPr>
          </w:rPrChange>
        </w:rPr>
        <w:t>The mean peak vessel diameter in each arteriole during each behavior was taken during all resting events (</w:t>
      </w:r>
      <w:r w:rsidRPr="00EE2D4E">
        <w:rPr>
          <w:rFonts w:ascii="Arial" w:hAnsi="Arial" w:cs="Arial"/>
          <w:color w:val="222222"/>
          <w:sz w:val="22"/>
          <w:szCs w:val="22"/>
          <w:shd w:val="clear" w:color="auto" w:fill="FFFFFF"/>
          <w:rPrChange w:id="2949" w:author="Patrick Drew" w:date="2020-05-12T18:19:00Z">
            <w:rPr>
              <w:color w:val="222222"/>
              <w:sz w:val="22"/>
              <w:szCs w:val="22"/>
              <w:shd w:val="clear" w:color="auto" w:fill="FFFFFF"/>
            </w:rPr>
          </w:rPrChange>
        </w:rPr>
        <w:t xml:space="preserve">≥ 10 sec), all brief whisking events (2-5 sec in </w:t>
      </w:r>
      <w:r w:rsidRPr="00EE2D4E">
        <w:rPr>
          <w:rFonts w:ascii="Arial" w:hAnsi="Arial" w:cs="Arial"/>
          <w:color w:val="222222"/>
          <w:sz w:val="22"/>
          <w:szCs w:val="22"/>
          <w:shd w:val="clear" w:color="auto" w:fill="FFFFFF"/>
          <w:rPrChange w:id="2950" w:author="Patrick Drew" w:date="2020-05-12T18:19:00Z">
            <w:rPr>
              <w:color w:val="222222"/>
              <w:sz w:val="22"/>
              <w:szCs w:val="22"/>
              <w:shd w:val="clear" w:color="auto" w:fill="FFFFFF"/>
            </w:rPr>
          </w:rPrChange>
        </w:rPr>
        <w:lastRenderedPageBreak/>
        <w:t xml:space="preserve">duration), all NREM sleep events </w:t>
      </w:r>
      <w:r w:rsidRPr="00EE2D4E">
        <w:rPr>
          <w:rFonts w:ascii="Arial" w:hAnsi="Arial" w:cs="Arial"/>
          <w:sz w:val="22"/>
          <w:szCs w:val="22"/>
          <w:rPrChange w:id="2951" w:author="Patrick Drew" w:date="2020-05-12T18:19:00Z">
            <w:rPr>
              <w:sz w:val="22"/>
              <w:szCs w:val="22"/>
            </w:rPr>
          </w:rPrChange>
        </w:rPr>
        <w:t>(</w:t>
      </w:r>
      <w:r w:rsidRPr="00EE2D4E">
        <w:rPr>
          <w:rFonts w:ascii="Arial" w:hAnsi="Arial" w:cs="Arial"/>
          <w:color w:val="222222"/>
          <w:sz w:val="22"/>
          <w:szCs w:val="22"/>
          <w:shd w:val="clear" w:color="auto" w:fill="FFFFFF"/>
          <w:rPrChange w:id="2952" w:author="Patrick Drew" w:date="2020-05-12T18:19:00Z">
            <w:rPr>
              <w:color w:val="222222"/>
              <w:sz w:val="22"/>
              <w:szCs w:val="22"/>
              <w:shd w:val="clear" w:color="auto" w:fill="FFFFFF"/>
            </w:rPr>
          </w:rPrChange>
        </w:rPr>
        <w:t xml:space="preserve">≥ 30 sec), and all REM sleep events </w:t>
      </w:r>
      <w:r w:rsidRPr="00EE2D4E">
        <w:rPr>
          <w:rFonts w:ascii="Arial" w:hAnsi="Arial" w:cs="Arial"/>
          <w:sz w:val="22"/>
          <w:szCs w:val="22"/>
          <w:rPrChange w:id="2953" w:author="Patrick Drew" w:date="2020-05-12T18:19:00Z">
            <w:rPr>
              <w:sz w:val="22"/>
              <w:szCs w:val="22"/>
            </w:rPr>
          </w:rPrChange>
        </w:rPr>
        <w:t>(</w:t>
      </w:r>
      <w:r w:rsidRPr="00EE2D4E">
        <w:rPr>
          <w:rFonts w:ascii="Arial" w:hAnsi="Arial" w:cs="Arial"/>
          <w:color w:val="222222"/>
          <w:sz w:val="22"/>
          <w:szCs w:val="22"/>
          <w:shd w:val="clear" w:color="auto" w:fill="FFFFFF"/>
          <w:rPrChange w:id="2954" w:author="Patrick Drew" w:date="2020-05-12T18:19:00Z">
            <w:rPr>
              <w:color w:val="222222"/>
              <w:sz w:val="22"/>
              <w:szCs w:val="22"/>
              <w:shd w:val="clear" w:color="auto" w:fill="FFFFFF"/>
            </w:rPr>
          </w:rPrChange>
        </w:rPr>
        <w:t xml:space="preserve">≥ 60 sec). All resting events and all whisking events occurred at least 5 seconds after a whisker puff, with the max value of the whisking behavior taken between the initiation of the whisk (time 0) through 5 seconds </w:t>
      </w:r>
      <w:r w:rsidRPr="00EE2D4E">
        <w:rPr>
          <w:rFonts w:ascii="Arial" w:hAnsi="Arial" w:cs="Arial"/>
          <w:b/>
          <w:bCs/>
          <w:color w:val="222222"/>
          <w:sz w:val="22"/>
          <w:szCs w:val="22"/>
          <w:shd w:val="clear" w:color="auto" w:fill="FFFFFF"/>
          <w:rPrChange w:id="2955" w:author="Patrick Drew" w:date="2020-05-12T18:19:00Z">
            <w:rPr>
              <w:b/>
              <w:bCs/>
              <w:color w:val="222222"/>
              <w:sz w:val="22"/>
              <w:szCs w:val="22"/>
              <w:shd w:val="clear" w:color="auto" w:fill="FFFFFF"/>
            </w:rPr>
          </w:rPrChange>
        </w:rPr>
        <w:t>(should be 7 sec?)</w:t>
      </w:r>
      <w:r w:rsidRPr="00EE2D4E">
        <w:rPr>
          <w:rFonts w:ascii="Arial" w:hAnsi="Arial" w:cs="Arial"/>
          <w:color w:val="222222"/>
          <w:sz w:val="22"/>
          <w:szCs w:val="22"/>
          <w:shd w:val="clear" w:color="auto" w:fill="FFFFFF"/>
          <w:rPrChange w:id="2956" w:author="Patrick Drew" w:date="2020-05-12T18:19:00Z">
            <w:rPr>
              <w:color w:val="222222"/>
              <w:sz w:val="22"/>
              <w:szCs w:val="22"/>
              <w:shd w:val="clear" w:color="auto" w:fill="FFFFFF"/>
            </w:rPr>
          </w:rPrChange>
        </w:rPr>
        <w:t xml:space="preserve">. All rest and whisking events occurred within the </w:t>
      </w:r>
      <w:proofErr w:type="gramStart"/>
      <w:r w:rsidRPr="00EE2D4E">
        <w:rPr>
          <w:rFonts w:ascii="Arial" w:hAnsi="Arial" w:cs="Arial"/>
          <w:color w:val="222222"/>
          <w:sz w:val="22"/>
          <w:szCs w:val="22"/>
          <w:shd w:val="clear" w:color="auto" w:fill="FFFFFF"/>
          <w:rPrChange w:id="2957" w:author="Patrick Drew" w:date="2020-05-12T18:19:00Z">
            <w:rPr>
              <w:color w:val="222222"/>
              <w:sz w:val="22"/>
              <w:szCs w:val="22"/>
              <w:shd w:val="clear" w:color="auto" w:fill="FFFFFF"/>
            </w:rPr>
          </w:rPrChange>
        </w:rPr>
        <w:t>manually-defined</w:t>
      </w:r>
      <w:proofErr w:type="gramEnd"/>
      <w:r w:rsidRPr="00EE2D4E">
        <w:rPr>
          <w:rFonts w:ascii="Arial" w:hAnsi="Arial" w:cs="Arial"/>
          <w:color w:val="222222"/>
          <w:sz w:val="22"/>
          <w:szCs w:val="22"/>
          <w:shd w:val="clear" w:color="auto" w:fill="FFFFFF"/>
          <w:rPrChange w:id="2958" w:author="Patrick Drew" w:date="2020-05-12T18:19:00Z">
            <w:rPr>
              <w:color w:val="222222"/>
              <w:sz w:val="22"/>
              <w:szCs w:val="22"/>
              <w:shd w:val="clear" w:color="auto" w:fill="FFFFFF"/>
            </w:rPr>
          </w:rPrChange>
        </w:rPr>
        <w:t xml:space="preserve"> ‘Awake’ periods outlined previously in the </w:t>
      </w:r>
      <w:r w:rsidRPr="00EE2D4E">
        <w:rPr>
          <w:rFonts w:ascii="Arial" w:hAnsi="Arial" w:cs="Arial"/>
          <w:i/>
          <w:iCs/>
          <w:sz w:val="22"/>
          <w:szCs w:val="22"/>
          <w:rPrChange w:id="2959" w:author="Patrick Drew" w:date="2020-05-12T18:19:00Z">
            <w:rPr>
              <w:i/>
              <w:iCs/>
              <w:sz w:val="22"/>
              <w:szCs w:val="22"/>
            </w:rPr>
          </w:rPrChange>
        </w:rPr>
        <w:t>Establishment of awake rest and baseline</w:t>
      </w:r>
      <w:r w:rsidRPr="00EE2D4E">
        <w:rPr>
          <w:rFonts w:ascii="Arial" w:hAnsi="Arial" w:cs="Arial"/>
          <w:color w:val="222222"/>
          <w:sz w:val="22"/>
          <w:szCs w:val="22"/>
          <w:shd w:val="clear" w:color="auto" w:fill="FFFFFF"/>
          <w:rPrChange w:id="2960" w:author="Patrick Drew" w:date="2020-05-12T18:19:00Z">
            <w:rPr>
              <w:color w:val="222222"/>
              <w:sz w:val="22"/>
              <w:szCs w:val="22"/>
              <w:shd w:val="clear" w:color="auto" w:fill="FFFFFF"/>
            </w:rPr>
          </w:rPrChange>
        </w:rPr>
        <w:t xml:space="preserve"> section to exclude drowsy behavior. All behavioral events were digitally low-pass filtered (&lt; 1 Hz) with a fourth-order Butterworth filter (</w:t>
      </w:r>
      <w:proofErr w:type="spellStart"/>
      <w:r w:rsidRPr="00EE2D4E">
        <w:rPr>
          <w:rFonts w:ascii="Arial" w:hAnsi="Arial" w:cs="Arial"/>
          <w:color w:val="222222"/>
          <w:sz w:val="22"/>
          <w:szCs w:val="22"/>
          <w:shd w:val="clear" w:color="auto" w:fill="FFFFFF"/>
          <w:rPrChange w:id="2961" w:author="Patrick Drew" w:date="2020-05-12T18:19:00Z">
            <w:rPr>
              <w:color w:val="222222"/>
              <w:sz w:val="22"/>
              <w:szCs w:val="22"/>
              <w:shd w:val="clear" w:color="auto" w:fill="FFFFFF"/>
            </w:rPr>
          </w:rPrChange>
        </w:rPr>
        <w:t>Matlab</w:t>
      </w:r>
      <w:proofErr w:type="spellEnd"/>
      <w:r w:rsidRPr="00EE2D4E">
        <w:rPr>
          <w:rFonts w:ascii="Arial" w:hAnsi="Arial" w:cs="Arial"/>
          <w:color w:val="222222"/>
          <w:sz w:val="22"/>
          <w:szCs w:val="22"/>
          <w:shd w:val="clear" w:color="auto" w:fill="FFFFFF"/>
          <w:rPrChange w:id="2962" w:author="Patrick Drew" w:date="2020-05-12T18:19:00Z">
            <w:rPr>
              <w:color w:val="222222"/>
              <w:sz w:val="22"/>
              <w:szCs w:val="22"/>
              <w:shd w:val="clear" w:color="auto" w:fill="FFFFFF"/>
            </w:rPr>
          </w:rPrChange>
        </w:rPr>
        <w:t xml:space="preserve"> function(s): butter, zp2sos, </w:t>
      </w:r>
      <w:proofErr w:type="spellStart"/>
      <w:r w:rsidRPr="00EE2D4E">
        <w:rPr>
          <w:rFonts w:ascii="Arial" w:hAnsi="Arial" w:cs="Arial"/>
          <w:color w:val="222222"/>
          <w:sz w:val="22"/>
          <w:szCs w:val="22"/>
          <w:shd w:val="clear" w:color="auto" w:fill="FFFFFF"/>
          <w:rPrChange w:id="2963" w:author="Patrick Drew" w:date="2020-05-12T18:19:00Z">
            <w:rPr>
              <w:color w:val="222222"/>
              <w:sz w:val="22"/>
              <w:szCs w:val="22"/>
              <w:shd w:val="clear" w:color="auto" w:fill="FFFFFF"/>
            </w:rPr>
          </w:rPrChange>
        </w:rPr>
        <w:t>filtfilt</w:t>
      </w:r>
      <w:proofErr w:type="spellEnd"/>
      <w:r w:rsidRPr="00EE2D4E">
        <w:rPr>
          <w:rFonts w:ascii="Arial" w:hAnsi="Arial" w:cs="Arial"/>
          <w:color w:val="222222"/>
          <w:sz w:val="22"/>
          <w:szCs w:val="22"/>
          <w:shd w:val="clear" w:color="auto" w:fill="FFFFFF"/>
          <w:rPrChange w:id="2964" w:author="Patrick Drew" w:date="2020-05-12T18:19:00Z">
            <w:rPr>
              <w:color w:val="222222"/>
              <w:sz w:val="22"/>
              <w:szCs w:val="22"/>
              <w:shd w:val="clear" w:color="auto" w:fill="FFFFFF"/>
            </w:rPr>
          </w:rPrChange>
        </w:rPr>
        <w:t xml:space="preserve">) and then the max value was taken within their individual time series. All behavioral events were then averaged within individual arterioles before being averaged across all arterioles from all animals combined. Error bars are shown as the standard deviation from the mean (N = 6, n = </w:t>
      </w:r>
      <w:r w:rsidRPr="00EE2D4E">
        <w:rPr>
          <w:rFonts w:ascii="Arial" w:hAnsi="Arial" w:cs="Arial"/>
          <w:b/>
          <w:bCs/>
          <w:color w:val="222222"/>
          <w:sz w:val="22"/>
          <w:szCs w:val="22"/>
          <w:shd w:val="clear" w:color="auto" w:fill="FFFFFF"/>
          <w:rPrChange w:id="2965" w:author="Patrick Drew" w:date="2020-05-12T18:19:00Z">
            <w:rPr>
              <w:b/>
              <w:bCs/>
              <w:color w:val="222222"/>
              <w:sz w:val="22"/>
              <w:szCs w:val="22"/>
              <w:shd w:val="clear" w:color="auto" w:fill="FFFFFF"/>
            </w:rPr>
          </w:rPrChange>
        </w:rPr>
        <w:t>TBD – depends on behavior?</w:t>
      </w:r>
      <w:r w:rsidRPr="00EE2D4E">
        <w:rPr>
          <w:rFonts w:ascii="Arial" w:hAnsi="Arial" w:cs="Arial"/>
          <w:color w:val="222222"/>
          <w:sz w:val="22"/>
          <w:szCs w:val="22"/>
          <w:shd w:val="clear" w:color="auto" w:fill="FFFFFF"/>
          <w:rPrChange w:id="2966" w:author="Patrick Drew" w:date="2020-05-12T18:19:00Z">
            <w:rPr>
              <w:color w:val="222222"/>
              <w:sz w:val="22"/>
              <w:szCs w:val="22"/>
              <w:shd w:val="clear" w:color="auto" w:fill="FFFFFF"/>
            </w:rPr>
          </w:rPrChange>
        </w:rPr>
        <w:t xml:space="preserve"> arterioles). The histograms showing the probability distribution of peak arteriole diameter is for </w:t>
      </w:r>
      <w:proofErr w:type="spellStart"/>
      <w:r w:rsidRPr="00EE2D4E">
        <w:rPr>
          <w:rFonts w:ascii="Arial" w:hAnsi="Arial" w:cs="Arial"/>
          <w:color w:val="222222"/>
          <w:sz w:val="22"/>
          <w:szCs w:val="22"/>
          <w:shd w:val="clear" w:color="auto" w:fill="FFFFFF"/>
          <w:rPrChange w:id="2967" w:author="Patrick Drew" w:date="2020-05-12T18:19:00Z">
            <w:rPr>
              <w:color w:val="222222"/>
              <w:sz w:val="22"/>
              <w:szCs w:val="22"/>
              <w:shd w:val="clear" w:color="auto" w:fill="FFFFFF"/>
            </w:rPr>
          </w:rPrChange>
        </w:rPr>
        <w:t>all time</w:t>
      </w:r>
      <w:proofErr w:type="spellEnd"/>
      <w:r w:rsidRPr="00EE2D4E">
        <w:rPr>
          <w:rFonts w:ascii="Arial" w:hAnsi="Arial" w:cs="Arial"/>
          <w:color w:val="222222"/>
          <w:sz w:val="22"/>
          <w:szCs w:val="22"/>
          <w:shd w:val="clear" w:color="auto" w:fill="FFFFFF"/>
          <w:rPrChange w:id="2968" w:author="Patrick Drew" w:date="2020-05-12T18:19:00Z">
            <w:rPr>
              <w:color w:val="222222"/>
              <w:sz w:val="22"/>
              <w:szCs w:val="22"/>
              <w:shd w:val="clear" w:color="auto" w:fill="FFFFFF"/>
            </w:rPr>
          </w:rPrChange>
        </w:rPr>
        <w:t xml:space="preserve"> series (individual behavioral event) peaks from all arterioles, with no averaging between behaviors within or across arterioles. </w:t>
      </w:r>
      <w:r w:rsidRPr="00EE2D4E">
        <w:rPr>
          <w:rFonts w:ascii="Arial" w:hAnsi="Arial" w:cs="Arial"/>
          <w:b/>
          <w:bCs/>
          <w:color w:val="222222"/>
          <w:sz w:val="22"/>
          <w:szCs w:val="22"/>
          <w:shd w:val="clear" w:color="auto" w:fill="FFFFFF"/>
          <w:rPrChange w:id="2969" w:author="Patrick Drew" w:date="2020-05-12T18:19:00Z">
            <w:rPr>
              <w:b/>
              <w:bCs/>
              <w:color w:val="222222"/>
              <w:sz w:val="22"/>
              <w:szCs w:val="22"/>
              <w:shd w:val="clear" w:color="auto" w:fill="FFFFFF"/>
            </w:rPr>
          </w:rPrChange>
        </w:rPr>
        <w:t>– figure not yet made</w:t>
      </w:r>
    </w:p>
    <w:p w14:paraId="15FC570F" w14:textId="66D87047" w:rsidR="00BC0DA3" w:rsidRPr="00EE2D4E" w:rsidRDefault="00BC0DA3">
      <w:pPr>
        <w:spacing w:line="360" w:lineRule="auto"/>
        <w:contextualSpacing/>
        <w:jc w:val="both"/>
        <w:rPr>
          <w:rFonts w:ascii="Arial" w:hAnsi="Arial" w:cs="Arial"/>
          <w:color w:val="222222"/>
          <w:sz w:val="22"/>
          <w:szCs w:val="22"/>
          <w:shd w:val="clear" w:color="auto" w:fill="FFFFFF"/>
          <w:rPrChange w:id="2970" w:author="Patrick Drew" w:date="2020-05-12T18:19:00Z">
            <w:rPr>
              <w:color w:val="222222"/>
              <w:sz w:val="22"/>
              <w:szCs w:val="22"/>
              <w:shd w:val="clear" w:color="auto" w:fill="FFFFFF"/>
            </w:rPr>
          </w:rPrChange>
        </w:rPr>
        <w:pPrChange w:id="2971" w:author="Patrick Drew" w:date="2020-05-12T18:16:00Z">
          <w:pPr>
            <w:contextualSpacing/>
            <w:jc w:val="both"/>
          </w:pPr>
        </w:pPrChange>
      </w:pPr>
    </w:p>
    <w:p w14:paraId="3B090044" w14:textId="009C816C" w:rsidR="00BC0DA3" w:rsidRPr="00EE2D4E" w:rsidRDefault="00BC0DA3">
      <w:pPr>
        <w:spacing w:line="360" w:lineRule="auto"/>
        <w:contextualSpacing/>
        <w:jc w:val="both"/>
        <w:rPr>
          <w:rFonts w:ascii="Arial" w:hAnsi="Arial" w:cs="Arial"/>
          <w:color w:val="222222"/>
          <w:sz w:val="22"/>
          <w:szCs w:val="22"/>
          <w:shd w:val="clear" w:color="auto" w:fill="FFFFFF"/>
          <w:rPrChange w:id="2972" w:author="Patrick Drew" w:date="2020-05-12T18:19:00Z">
            <w:rPr>
              <w:color w:val="222222"/>
              <w:sz w:val="22"/>
              <w:szCs w:val="22"/>
              <w:shd w:val="clear" w:color="auto" w:fill="FFFFFF"/>
            </w:rPr>
          </w:rPrChange>
        </w:rPr>
        <w:pPrChange w:id="2973" w:author="Patrick Drew" w:date="2020-05-12T18:16:00Z">
          <w:pPr>
            <w:contextualSpacing/>
            <w:jc w:val="both"/>
          </w:pPr>
        </w:pPrChange>
      </w:pPr>
      <w:r w:rsidRPr="00EE2D4E">
        <w:rPr>
          <w:rFonts w:ascii="Arial" w:hAnsi="Arial" w:cs="Arial"/>
          <w:i/>
          <w:iCs/>
          <w:color w:val="222222"/>
          <w:sz w:val="22"/>
          <w:szCs w:val="22"/>
          <w:shd w:val="clear" w:color="auto" w:fill="FFFFFF"/>
          <w:rPrChange w:id="2974" w:author="Patrick Drew" w:date="2020-05-12T18:19:00Z">
            <w:rPr>
              <w:i/>
              <w:iCs/>
              <w:color w:val="222222"/>
              <w:sz w:val="22"/>
              <w:szCs w:val="22"/>
              <w:shd w:val="clear" w:color="auto" w:fill="FFFFFF"/>
            </w:rPr>
          </w:rPrChange>
        </w:rPr>
        <w:t xml:space="preserve">Mean laser doppler flow velocimetry during different behaviors. </w:t>
      </w:r>
      <w:r w:rsidRPr="00EE2D4E">
        <w:rPr>
          <w:rFonts w:ascii="Arial" w:hAnsi="Arial" w:cs="Arial"/>
          <w:sz w:val="22"/>
          <w:szCs w:val="22"/>
          <w:rPrChange w:id="2975" w:author="Patrick Drew" w:date="2020-05-12T18:19:00Z">
            <w:rPr>
              <w:sz w:val="22"/>
              <w:szCs w:val="22"/>
            </w:rPr>
          </w:rPrChange>
        </w:rPr>
        <w:t>The mean LDF during each behavior was taken during all resting events (</w:t>
      </w:r>
      <w:r w:rsidRPr="00EE2D4E">
        <w:rPr>
          <w:rFonts w:ascii="Arial" w:hAnsi="Arial" w:cs="Arial"/>
          <w:color w:val="222222"/>
          <w:sz w:val="22"/>
          <w:szCs w:val="22"/>
          <w:shd w:val="clear" w:color="auto" w:fill="FFFFFF"/>
          <w:rPrChange w:id="2976" w:author="Patrick Drew" w:date="2020-05-12T18:19:00Z">
            <w:rPr>
              <w:color w:val="222222"/>
              <w:sz w:val="22"/>
              <w:szCs w:val="22"/>
              <w:shd w:val="clear" w:color="auto" w:fill="FFFFFF"/>
            </w:rPr>
          </w:rPrChange>
        </w:rPr>
        <w:t xml:space="preserve">≥ 10 sec), all brief whisking events (2-5 sec in duration), all NREM sleep events </w:t>
      </w:r>
      <w:r w:rsidRPr="00EE2D4E">
        <w:rPr>
          <w:rFonts w:ascii="Arial" w:hAnsi="Arial" w:cs="Arial"/>
          <w:sz w:val="22"/>
          <w:szCs w:val="22"/>
          <w:rPrChange w:id="2977" w:author="Patrick Drew" w:date="2020-05-12T18:19:00Z">
            <w:rPr>
              <w:sz w:val="22"/>
              <w:szCs w:val="22"/>
            </w:rPr>
          </w:rPrChange>
        </w:rPr>
        <w:t>(</w:t>
      </w:r>
      <w:r w:rsidRPr="00EE2D4E">
        <w:rPr>
          <w:rFonts w:ascii="Arial" w:hAnsi="Arial" w:cs="Arial"/>
          <w:color w:val="222222"/>
          <w:sz w:val="22"/>
          <w:szCs w:val="22"/>
          <w:shd w:val="clear" w:color="auto" w:fill="FFFFFF"/>
          <w:rPrChange w:id="2978" w:author="Patrick Drew" w:date="2020-05-12T18:19:00Z">
            <w:rPr>
              <w:color w:val="222222"/>
              <w:sz w:val="22"/>
              <w:szCs w:val="22"/>
              <w:shd w:val="clear" w:color="auto" w:fill="FFFFFF"/>
            </w:rPr>
          </w:rPrChange>
        </w:rPr>
        <w:t xml:space="preserve">≥ 30 sec), and all REM sleep events </w:t>
      </w:r>
      <w:r w:rsidRPr="00EE2D4E">
        <w:rPr>
          <w:rFonts w:ascii="Arial" w:hAnsi="Arial" w:cs="Arial"/>
          <w:sz w:val="22"/>
          <w:szCs w:val="22"/>
          <w:rPrChange w:id="2979" w:author="Patrick Drew" w:date="2020-05-12T18:19:00Z">
            <w:rPr>
              <w:sz w:val="22"/>
              <w:szCs w:val="22"/>
            </w:rPr>
          </w:rPrChange>
        </w:rPr>
        <w:t>(</w:t>
      </w:r>
      <w:r w:rsidRPr="00EE2D4E">
        <w:rPr>
          <w:rFonts w:ascii="Arial" w:hAnsi="Arial" w:cs="Arial"/>
          <w:color w:val="222222"/>
          <w:sz w:val="22"/>
          <w:szCs w:val="22"/>
          <w:shd w:val="clear" w:color="auto" w:fill="FFFFFF"/>
          <w:rPrChange w:id="2980" w:author="Patrick Drew" w:date="2020-05-12T18:19:00Z">
            <w:rPr>
              <w:color w:val="222222"/>
              <w:sz w:val="22"/>
              <w:szCs w:val="22"/>
              <w:shd w:val="clear" w:color="auto" w:fill="FFFFFF"/>
            </w:rPr>
          </w:rPrChange>
        </w:rPr>
        <w:t>≥ 60 sec). All resting events and all whisking events occurred at least 5 seconds after a whisker puff, with the mean value of the whisking behavior taken between the initiation of the whisk (time 0) through 5 seconds</w:t>
      </w:r>
      <w:r w:rsidR="00903C6A" w:rsidRPr="00EE2D4E">
        <w:rPr>
          <w:rFonts w:ascii="Arial" w:hAnsi="Arial" w:cs="Arial"/>
          <w:color w:val="222222"/>
          <w:sz w:val="22"/>
          <w:szCs w:val="22"/>
          <w:shd w:val="clear" w:color="auto" w:fill="FFFFFF"/>
          <w:rPrChange w:id="2981" w:author="Patrick Drew" w:date="2020-05-12T18:19:00Z">
            <w:rPr>
              <w:color w:val="222222"/>
              <w:sz w:val="22"/>
              <w:szCs w:val="22"/>
              <w:shd w:val="clear" w:color="auto" w:fill="FFFFFF"/>
            </w:rPr>
          </w:rPrChange>
        </w:rPr>
        <w:t xml:space="preserve"> </w:t>
      </w:r>
      <w:r w:rsidR="00903C6A" w:rsidRPr="00EE2D4E">
        <w:rPr>
          <w:rFonts w:ascii="Arial" w:hAnsi="Arial" w:cs="Arial"/>
          <w:b/>
          <w:bCs/>
          <w:color w:val="222222"/>
          <w:sz w:val="22"/>
          <w:szCs w:val="22"/>
          <w:shd w:val="clear" w:color="auto" w:fill="FFFFFF"/>
          <w:rPrChange w:id="2982" w:author="Patrick Drew" w:date="2020-05-12T18:19:00Z">
            <w:rPr>
              <w:b/>
              <w:bCs/>
              <w:color w:val="222222"/>
              <w:sz w:val="22"/>
              <w:szCs w:val="22"/>
              <w:shd w:val="clear" w:color="auto" w:fill="FFFFFF"/>
            </w:rPr>
          </w:rPrChange>
        </w:rPr>
        <w:t>(should be 7 sec?)</w:t>
      </w:r>
      <w:r w:rsidR="00903C6A" w:rsidRPr="00EE2D4E">
        <w:rPr>
          <w:rFonts w:ascii="Arial" w:hAnsi="Arial" w:cs="Arial"/>
          <w:color w:val="222222"/>
          <w:sz w:val="22"/>
          <w:szCs w:val="22"/>
          <w:shd w:val="clear" w:color="auto" w:fill="FFFFFF"/>
          <w:rPrChange w:id="2983" w:author="Patrick Drew" w:date="2020-05-12T18:19:00Z">
            <w:rPr>
              <w:color w:val="222222"/>
              <w:sz w:val="22"/>
              <w:szCs w:val="22"/>
              <w:shd w:val="clear" w:color="auto" w:fill="FFFFFF"/>
            </w:rPr>
          </w:rPrChange>
        </w:rPr>
        <w:t>.</w:t>
      </w:r>
      <w:r w:rsidRPr="00EE2D4E">
        <w:rPr>
          <w:rFonts w:ascii="Arial" w:hAnsi="Arial" w:cs="Arial"/>
          <w:color w:val="222222"/>
          <w:sz w:val="22"/>
          <w:szCs w:val="22"/>
          <w:shd w:val="clear" w:color="auto" w:fill="FFFFFF"/>
          <w:rPrChange w:id="2984" w:author="Patrick Drew" w:date="2020-05-12T18:19:00Z">
            <w:rPr>
              <w:color w:val="222222"/>
              <w:sz w:val="22"/>
              <w:szCs w:val="22"/>
              <w:shd w:val="clear" w:color="auto" w:fill="FFFFFF"/>
            </w:rPr>
          </w:rPrChange>
        </w:rPr>
        <w:t xml:space="preserve"> All rest and whisking events occurred within the </w:t>
      </w:r>
      <w:proofErr w:type="gramStart"/>
      <w:r w:rsidRPr="00EE2D4E">
        <w:rPr>
          <w:rFonts w:ascii="Arial" w:hAnsi="Arial" w:cs="Arial"/>
          <w:color w:val="222222"/>
          <w:sz w:val="22"/>
          <w:szCs w:val="22"/>
          <w:shd w:val="clear" w:color="auto" w:fill="FFFFFF"/>
          <w:rPrChange w:id="2985" w:author="Patrick Drew" w:date="2020-05-12T18:19:00Z">
            <w:rPr>
              <w:color w:val="222222"/>
              <w:sz w:val="22"/>
              <w:szCs w:val="22"/>
              <w:shd w:val="clear" w:color="auto" w:fill="FFFFFF"/>
            </w:rPr>
          </w:rPrChange>
        </w:rPr>
        <w:t>manually-defined</w:t>
      </w:r>
      <w:proofErr w:type="gramEnd"/>
      <w:r w:rsidRPr="00EE2D4E">
        <w:rPr>
          <w:rFonts w:ascii="Arial" w:hAnsi="Arial" w:cs="Arial"/>
          <w:color w:val="222222"/>
          <w:sz w:val="22"/>
          <w:szCs w:val="22"/>
          <w:shd w:val="clear" w:color="auto" w:fill="FFFFFF"/>
          <w:rPrChange w:id="2986" w:author="Patrick Drew" w:date="2020-05-12T18:19:00Z">
            <w:rPr>
              <w:color w:val="222222"/>
              <w:sz w:val="22"/>
              <w:szCs w:val="22"/>
              <w:shd w:val="clear" w:color="auto" w:fill="FFFFFF"/>
            </w:rPr>
          </w:rPrChange>
        </w:rPr>
        <w:t xml:space="preserve"> ‘Awake’ periods outlined previously in the </w:t>
      </w:r>
      <w:r w:rsidRPr="00EE2D4E">
        <w:rPr>
          <w:rFonts w:ascii="Arial" w:hAnsi="Arial" w:cs="Arial"/>
          <w:i/>
          <w:iCs/>
          <w:sz w:val="22"/>
          <w:szCs w:val="22"/>
          <w:rPrChange w:id="2987" w:author="Patrick Drew" w:date="2020-05-12T18:19:00Z">
            <w:rPr>
              <w:i/>
              <w:iCs/>
              <w:sz w:val="22"/>
              <w:szCs w:val="22"/>
            </w:rPr>
          </w:rPrChange>
        </w:rPr>
        <w:t>Establishment of awake rest and baseline</w:t>
      </w:r>
      <w:r w:rsidRPr="00EE2D4E">
        <w:rPr>
          <w:rFonts w:ascii="Arial" w:hAnsi="Arial" w:cs="Arial"/>
          <w:color w:val="222222"/>
          <w:sz w:val="22"/>
          <w:szCs w:val="22"/>
          <w:shd w:val="clear" w:color="auto" w:fill="FFFFFF"/>
          <w:rPrChange w:id="2988" w:author="Patrick Drew" w:date="2020-05-12T18:19:00Z">
            <w:rPr>
              <w:color w:val="222222"/>
              <w:sz w:val="22"/>
              <w:szCs w:val="22"/>
              <w:shd w:val="clear" w:color="auto" w:fill="FFFFFF"/>
            </w:rPr>
          </w:rPrChange>
        </w:rPr>
        <w:t xml:space="preserve"> section to exclude drowsy behavior. All behavioral events were digitally low-pass filtered (&lt; 1 Hz) with a fourth-order Butterworth filter (</w:t>
      </w:r>
      <w:proofErr w:type="spellStart"/>
      <w:r w:rsidRPr="00EE2D4E">
        <w:rPr>
          <w:rFonts w:ascii="Arial" w:hAnsi="Arial" w:cs="Arial"/>
          <w:color w:val="222222"/>
          <w:sz w:val="22"/>
          <w:szCs w:val="22"/>
          <w:shd w:val="clear" w:color="auto" w:fill="FFFFFF"/>
          <w:rPrChange w:id="2989" w:author="Patrick Drew" w:date="2020-05-12T18:19:00Z">
            <w:rPr>
              <w:color w:val="222222"/>
              <w:sz w:val="22"/>
              <w:szCs w:val="22"/>
              <w:shd w:val="clear" w:color="auto" w:fill="FFFFFF"/>
            </w:rPr>
          </w:rPrChange>
        </w:rPr>
        <w:t>Matlab</w:t>
      </w:r>
      <w:proofErr w:type="spellEnd"/>
      <w:r w:rsidRPr="00EE2D4E">
        <w:rPr>
          <w:rFonts w:ascii="Arial" w:hAnsi="Arial" w:cs="Arial"/>
          <w:color w:val="222222"/>
          <w:sz w:val="22"/>
          <w:szCs w:val="22"/>
          <w:shd w:val="clear" w:color="auto" w:fill="FFFFFF"/>
          <w:rPrChange w:id="2990" w:author="Patrick Drew" w:date="2020-05-12T18:19:00Z">
            <w:rPr>
              <w:color w:val="222222"/>
              <w:sz w:val="22"/>
              <w:szCs w:val="22"/>
              <w:shd w:val="clear" w:color="auto" w:fill="FFFFFF"/>
            </w:rPr>
          </w:rPrChange>
        </w:rPr>
        <w:t xml:space="preserve"> function(s): butter, zp2sos, </w:t>
      </w:r>
      <w:proofErr w:type="spellStart"/>
      <w:r w:rsidRPr="00EE2D4E">
        <w:rPr>
          <w:rFonts w:ascii="Arial" w:hAnsi="Arial" w:cs="Arial"/>
          <w:color w:val="222222"/>
          <w:sz w:val="22"/>
          <w:szCs w:val="22"/>
          <w:shd w:val="clear" w:color="auto" w:fill="FFFFFF"/>
          <w:rPrChange w:id="2991" w:author="Patrick Drew" w:date="2020-05-12T18:19:00Z">
            <w:rPr>
              <w:color w:val="222222"/>
              <w:sz w:val="22"/>
              <w:szCs w:val="22"/>
              <w:shd w:val="clear" w:color="auto" w:fill="FFFFFF"/>
            </w:rPr>
          </w:rPrChange>
        </w:rPr>
        <w:t>filtfilt</w:t>
      </w:r>
      <w:proofErr w:type="spellEnd"/>
      <w:r w:rsidRPr="00EE2D4E">
        <w:rPr>
          <w:rFonts w:ascii="Arial" w:hAnsi="Arial" w:cs="Arial"/>
          <w:color w:val="222222"/>
          <w:sz w:val="22"/>
          <w:szCs w:val="22"/>
          <w:shd w:val="clear" w:color="auto" w:fill="FFFFFF"/>
          <w:rPrChange w:id="2992" w:author="Patrick Drew" w:date="2020-05-12T18:19:00Z">
            <w:rPr>
              <w:color w:val="222222"/>
              <w:sz w:val="22"/>
              <w:szCs w:val="22"/>
              <w:shd w:val="clear" w:color="auto" w:fill="FFFFFF"/>
            </w:rPr>
          </w:rPrChange>
        </w:rPr>
        <w:t xml:space="preserve">) and then averaged within their individual time series. All behavioral events were then averaged within animals before being averaged across animals. Error bars are shown as the standard deviation from the mean (N = 6). </w:t>
      </w:r>
    </w:p>
    <w:p w14:paraId="18583BDF" w14:textId="67E1306F" w:rsidR="00BC0DA3" w:rsidRPr="00EE2D4E" w:rsidRDefault="00BC0DA3">
      <w:pPr>
        <w:spacing w:line="360" w:lineRule="auto"/>
        <w:contextualSpacing/>
        <w:jc w:val="both"/>
        <w:rPr>
          <w:rFonts w:ascii="Arial" w:hAnsi="Arial" w:cs="Arial"/>
          <w:color w:val="222222"/>
          <w:sz w:val="22"/>
          <w:szCs w:val="22"/>
          <w:shd w:val="clear" w:color="auto" w:fill="FFFFFF"/>
          <w:rPrChange w:id="2993" w:author="Patrick Drew" w:date="2020-05-12T18:19:00Z">
            <w:rPr>
              <w:color w:val="222222"/>
              <w:sz w:val="22"/>
              <w:szCs w:val="22"/>
              <w:shd w:val="clear" w:color="auto" w:fill="FFFFFF"/>
            </w:rPr>
          </w:rPrChange>
        </w:rPr>
        <w:pPrChange w:id="2994" w:author="Patrick Drew" w:date="2020-05-12T18:16:00Z">
          <w:pPr>
            <w:contextualSpacing/>
            <w:jc w:val="both"/>
          </w:pPr>
        </w:pPrChange>
      </w:pPr>
    </w:p>
    <w:p w14:paraId="450BFEBF" w14:textId="4CAF2E70" w:rsidR="00903C6A" w:rsidRPr="00EE2D4E" w:rsidRDefault="002E7192">
      <w:pPr>
        <w:spacing w:line="360" w:lineRule="auto"/>
        <w:contextualSpacing/>
        <w:jc w:val="both"/>
        <w:rPr>
          <w:rFonts w:ascii="Arial" w:hAnsi="Arial" w:cs="Arial"/>
          <w:b/>
          <w:bCs/>
          <w:i/>
          <w:iCs/>
          <w:color w:val="222222"/>
          <w:sz w:val="22"/>
          <w:szCs w:val="22"/>
          <w:shd w:val="clear" w:color="auto" w:fill="FFFFFF"/>
          <w:rPrChange w:id="2995" w:author="Patrick Drew" w:date="2020-05-12T18:19:00Z">
            <w:rPr>
              <w:b/>
              <w:bCs/>
              <w:i/>
              <w:iCs/>
              <w:color w:val="222222"/>
              <w:sz w:val="22"/>
              <w:szCs w:val="22"/>
              <w:shd w:val="clear" w:color="auto" w:fill="FFFFFF"/>
            </w:rPr>
          </w:rPrChange>
        </w:rPr>
        <w:pPrChange w:id="2996" w:author="Patrick Drew" w:date="2020-05-12T18:16:00Z">
          <w:pPr>
            <w:contextualSpacing/>
            <w:jc w:val="both"/>
          </w:pPr>
        </w:pPrChange>
      </w:pPr>
      <w:r w:rsidRPr="00EE2D4E">
        <w:rPr>
          <w:rFonts w:ascii="Arial" w:hAnsi="Arial" w:cs="Arial"/>
          <w:b/>
          <w:bCs/>
          <w:i/>
          <w:iCs/>
          <w:color w:val="222222"/>
          <w:sz w:val="22"/>
          <w:szCs w:val="22"/>
          <w:shd w:val="clear" w:color="auto" w:fill="FFFFFF"/>
          <w:rPrChange w:id="2997" w:author="Patrick Drew" w:date="2020-05-12T18:19:00Z">
            <w:rPr>
              <w:b/>
              <w:bCs/>
              <w:i/>
              <w:iCs/>
              <w:color w:val="222222"/>
              <w:sz w:val="22"/>
              <w:szCs w:val="22"/>
              <w:shd w:val="clear" w:color="auto" w:fill="FFFFFF"/>
            </w:rPr>
          </w:rPrChange>
        </w:rPr>
        <w:t>Flow simulations (Ravi) – TBD</w:t>
      </w:r>
    </w:p>
    <w:p w14:paraId="17FF1C34" w14:textId="69E47A54" w:rsidR="002E7192" w:rsidRPr="00EE2D4E" w:rsidRDefault="002E7192">
      <w:pPr>
        <w:spacing w:line="360" w:lineRule="auto"/>
        <w:contextualSpacing/>
        <w:jc w:val="both"/>
        <w:rPr>
          <w:rFonts w:ascii="Arial" w:hAnsi="Arial" w:cs="Arial"/>
          <w:b/>
          <w:bCs/>
          <w:i/>
          <w:iCs/>
          <w:color w:val="222222"/>
          <w:sz w:val="22"/>
          <w:szCs w:val="22"/>
          <w:shd w:val="clear" w:color="auto" w:fill="FFFFFF"/>
          <w:rPrChange w:id="2998" w:author="Patrick Drew" w:date="2020-05-12T18:19:00Z">
            <w:rPr>
              <w:b/>
              <w:bCs/>
              <w:i/>
              <w:iCs/>
              <w:color w:val="222222"/>
              <w:sz w:val="22"/>
              <w:szCs w:val="22"/>
              <w:shd w:val="clear" w:color="auto" w:fill="FFFFFF"/>
            </w:rPr>
          </w:rPrChange>
        </w:rPr>
        <w:pPrChange w:id="2999" w:author="Patrick Drew" w:date="2020-05-12T18:16:00Z">
          <w:pPr>
            <w:contextualSpacing/>
            <w:jc w:val="both"/>
          </w:pPr>
        </w:pPrChange>
      </w:pPr>
    </w:p>
    <w:p w14:paraId="7D35E9C3" w14:textId="184B8884" w:rsidR="002E7192" w:rsidRPr="00EE2D4E" w:rsidRDefault="002E7192">
      <w:pPr>
        <w:spacing w:line="360" w:lineRule="auto"/>
        <w:contextualSpacing/>
        <w:jc w:val="both"/>
        <w:rPr>
          <w:rFonts w:ascii="Arial" w:hAnsi="Arial" w:cs="Arial"/>
          <w:color w:val="222222"/>
          <w:sz w:val="22"/>
          <w:szCs w:val="22"/>
          <w:shd w:val="clear" w:color="auto" w:fill="FFFFFF"/>
          <w:rPrChange w:id="3000" w:author="Patrick Drew" w:date="2020-05-12T18:19:00Z">
            <w:rPr>
              <w:color w:val="222222"/>
              <w:sz w:val="22"/>
              <w:szCs w:val="22"/>
              <w:shd w:val="clear" w:color="auto" w:fill="FFFFFF"/>
            </w:rPr>
          </w:rPrChange>
        </w:rPr>
        <w:pPrChange w:id="3001" w:author="Patrick Drew" w:date="2020-05-12T18:16:00Z">
          <w:pPr>
            <w:contextualSpacing/>
            <w:jc w:val="both"/>
          </w:pPr>
        </w:pPrChange>
      </w:pPr>
      <w:r w:rsidRPr="00EE2D4E">
        <w:rPr>
          <w:rFonts w:ascii="Arial" w:hAnsi="Arial" w:cs="Arial"/>
          <w:i/>
          <w:iCs/>
          <w:color w:val="222222"/>
          <w:sz w:val="22"/>
          <w:szCs w:val="22"/>
          <w:shd w:val="clear" w:color="auto" w:fill="FFFFFF"/>
          <w:rPrChange w:id="3002" w:author="Patrick Drew" w:date="2020-05-12T18:19:00Z">
            <w:rPr>
              <w:i/>
              <w:iCs/>
              <w:color w:val="222222"/>
              <w:sz w:val="22"/>
              <w:szCs w:val="22"/>
              <w:shd w:val="clear" w:color="auto" w:fill="FFFFFF"/>
            </w:rPr>
          </w:rPrChange>
        </w:rPr>
        <w:t xml:space="preserve">Spectral coherence during different behaviors. </w:t>
      </w:r>
      <w:r w:rsidR="0050547D" w:rsidRPr="00EE2D4E">
        <w:rPr>
          <w:rFonts w:ascii="Arial" w:hAnsi="Arial" w:cs="Arial"/>
          <w:color w:val="222222"/>
          <w:sz w:val="22"/>
          <w:szCs w:val="22"/>
          <w:shd w:val="clear" w:color="auto" w:fill="FFFFFF"/>
          <w:rPrChange w:id="3003" w:author="Patrick Drew" w:date="2020-05-12T18:19:00Z">
            <w:rPr>
              <w:color w:val="222222"/>
              <w:sz w:val="22"/>
              <w:szCs w:val="22"/>
              <w:shd w:val="clear" w:color="auto" w:fill="FFFFFF"/>
            </w:rPr>
          </w:rPrChange>
        </w:rPr>
        <w:t>T</w:t>
      </w:r>
      <w:r w:rsidR="0050547D" w:rsidRPr="00EE2D4E">
        <w:rPr>
          <w:rFonts w:ascii="Arial" w:hAnsi="Arial" w:cs="Arial"/>
          <w:sz w:val="22"/>
          <w:szCs w:val="22"/>
          <w:rPrChange w:id="3004" w:author="Patrick Drew" w:date="2020-05-12T18:19:00Z">
            <w:rPr>
              <w:sz w:val="22"/>
              <w:szCs w:val="22"/>
            </w:rPr>
          </w:rPrChange>
        </w:rPr>
        <w:t xml:space="preserve">he coherence between bilateral cortical changes in total hemoglobin and </w:t>
      </w:r>
      <w:r w:rsidR="006B21E5" w:rsidRPr="00EE2D4E">
        <w:rPr>
          <w:rFonts w:ascii="Arial" w:hAnsi="Arial" w:cs="Arial"/>
          <w:sz w:val="22"/>
          <w:szCs w:val="22"/>
          <w:rPrChange w:id="3005" w:author="Patrick Drew" w:date="2020-05-12T18:19:00Z">
            <w:rPr>
              <w:sz w:val="22"/>
              <w:szCs w:val="22"/>
            </w:rPr>
          </w:rPrChange>
        </w:rPr>
        <w:t xml:space="preserve">bilateral envelopes of </w:t>
      </w:r>
      <w:r w:rsidR="0050547D" w:rsidRPr="00EE2D4E">
        <w:rPr>
          <w:rFonts w:ascii="Arial" w:hAnsi="Arial" w:cs="Arial"/>
          <w:sz w:val="22"/>
          <w:szCs w:val="22"/>
          <w:rPrChange w:id="3006" w:author="Patrick Drew" w:date="2020-05-12T18:19:00Z">
            <w:rPr>
              <w:sz w:val="22"/>
              <w:szCs w:val="22"/>
            </w:rPr>
          </w:rPrChange>
        </w:rPr>
        <w:t>each discrete LFP band (delta, theta, alpha, beta, gamma) during each behavior was taken during all resting events (</w:t>
      </w:r>
      <w:r w:rsidR="0050547D" w:rsidRPr="00EE2D4E">
        <w:rPr>
          <w:rFonts w:ascii="Arial" w:hAnsi="Arial" w:cs="Arial"/>
          <w:color w:val="222222"/>
          <w:sz w:val="22"/>
          <w:szCs w:val="22"/>
          <w:shd w:val="clear" w:color="auto" w:fill="FFFFFF"/>
          <w:rPrChange w:id="3007" w:author="Patrick Drew" w:date="2020-05-12T18:19:00Z">
            <w:rPr>
              <w:color w:val="222222"/>
              <w:sz w:val="22"/>
              <w:szCs w:val="22"/>
              <w:shd w:val="clear" w:color="auto" w:fill="FFFFFF"/>
            </w:rPr>
          </w:rPrChange>
        </w:rPr>
        <w:t xml:space="preserve">≥ 10 sec), all NREM sleep events </w:t>
      </w:r>
      <w:r w:rsidR="0050547D" w:rsidRPr="00EE2D4E">
        <w:rPr>
          <w:rFonts w:ascii="Arial" w:hAnsi="Arial" w:cs="Arial"/>
          <w:sz w:val="22"/>
          <w:szCs w:val="22"/>
          <w:rPrChange w:id="3008" w:author="Patrick Drew" w:date="2020-05-12T18:19:00Z">
            <w:rPr>
              <w:sz w:val="22"/>
              <w:szCs w:val="22"/>
            </w:rPr>
          </w:rPrChange>
        </w:rPr>
        <w:t>(</w:t>
      </w:r>
      <w:r w:rsidR="0050547D" w:rsidRPr="00EE2D4E">
        <w:rPr>
          <w:rFonts w:ascii="Arial" w:hAnsi="Arial" w:cs="Arial"/>
          <w:color w:val="222222"/>
          <w:sz w:val="22"/>
          <w:szCs w:val="22"/>
          <w:shd w:val="clear" w:color="auto" w:fill="FFFFFF"/>
          <w:rPrChange w:id="3009" w:author="Patrick Drew" w:date="2020-05-12T18:19:00Z">
            <w:rPr>
              <w:color w:val="222222"/>
              <w:sz w:val="22"/>
              <w:szCs w:val="22"/>
              <w:shd w:val="clear" w:color="auto" w:fill="FFFFFF"/>
            </w:rPr>
          </w:rPrChange>
        </w:rPr>
        <w:t xml:space="preserve">≥ 30 sec), and all REM sleep events </w:t>
      </w:r>
      <w:r w:rsidR="0050547D" w:rsidRPr="00EE2D4E">
        <w:rPr>
          <w:rFonts w:ascii="Arial" w:hAnsi="Arial" w:cs="Arial"/>
          <w:sz w:val="22"/>
          <w:szCs w:val="22"/>
          <w:rPrChange w:id="3010" w:author="Patrick Drew" w:date="2020-05-12T18:19:00Z">
            <w:rPr>
              <w:sz w:val="22"/>
              <w:szCs w:val="22"/>
            </w:rPr>
          </w:rPrChange>
        </w:rPr>
        <w:t>(</w:t>
      </w:r>
      <w:r w:rsidR="0050547D" w:rsidRPr="00EE2D4E">
        <w:rPr>
          <w:rFonts w:ascii="Arial" w:hAnsi="Arial" w:cs="Arial"/>
          <w:color w:val="222222"/>
          <w:sz w:val="22"/>
          <w:szCs w:val="22"/>
          <w:shd w:val="clear" w:color="auto" w:fill="FFFFFF"/>
          <w:rPrChange w:id="3011" w:author="Patrick Drew" w:date="2020-05-12T18:19:00Z">
            <w:rPr>
              <w:color w:val="222222"/>
              <w:sz w:val="22"/>
              <w:szCs w:val="22"/>
              <w:shd w:val="clear" w:color="auto" w:fill="FFFFFF"/>
            </w:rPr>
          </w:rPrChange>
        </w:rPr>
        <w:t xml:space="preserve">≥ 60 sec). All resting events occurred at least 5 seconds after a whisker puff and occurred within the </w:t>
      </w:r>
      <w:proofErr w:type="gramStart"/>
      <w:r w:rsidR="0050547D" w:rsidRPr="00EE2D4E">
        <w:rPr>
          <w:rFonts w:ascii="Arial" w:hAnsi="Arial" w:cs="Arial"/>
          <w:color w:val="222222"/>
          <w:sz w:val="22"/>
          <w:szCs w:val="22"/>
          <w:shd w:val="clear" w:color="auto" w:fill="FFFFFF"/>
          <w:rPrChange w:id="3012" w:author="Patrick Drew" w:date="2020-05-12T18:19:00Z">
            <w:rPr>
              <w:color w:val="222222"/>
              <w:sz w:val="22"/>
              <w:szCs w:val="22"/>
              <w:shd w:val="clear" w:color="auto" w:fill="FFFFFF"/>
            </w:rPr>
          </w:rPrChange>
        </w:rPr>
        <w:t>manually-defined</w:t>
      </w:r>
      <w:proofErr w:type="gramEnd"/>
      <w:r w:rsidR="0050547D" w:rsidRPr="00EE2D4E">
        <w:rPr>
          <w:rFonts w:ascii="Arial" w:hAnsi="Arial" w:cs="Arial"/>
          <w:color w:val="222222"/>
          <w:sz w:val="22"/>
          <w:szCs w:val="22"/>
          <w:shd w:val="clear" w:color="auto" w:fill="FFFFFF"/>
          <w:rPrChange w:id="3013" w:author="Patrick Drew" w:date="2020-05-12T18:19:00Z">
            <w:rPr>
              <w:color w:val="222222"/>
              <w:sz w:val="22"/>
              <w:szCs w:val="22"/>
              <w:shd w:val="clear" w:color="auto" w:fill="FFFFFF"/>
            </w:rPr>
          </w:rPrChange>
        </w:rPr>
        <w:t xml:space="preserve"> ‘Awake’ periods outlined previously in the </w:t>
      </w:r>
      <w:r w:rsidR="0050547D" w:rsidRPr="00EE2D4E">
        <w:rPr>
          <w:rFonts w:ascii="Arial" w:hAnsi="Arial" w:cs="Arial"/>
          <w:i/>
          <w:iCs/>
          <w:sz w:val="22"/>
          <w:szCs w:val="22"/>
          <w:rPrChange w:id="3014" w:author="Patrick Drew" w:date="2020-05-12T18:19:00Z">
            <w:rPr>
              <w:i/>
              <w:iCs/>
              <w:sz w:val="22"/>
              <w:szCs w:val="22"/>
            </w:rPr>
          </w:rPrChange>
        </w:rPr>
        <w:t>Establishment of awake rest and baseline</w:t>
      </w:r>
      <w:r w:rsidR="0050547D" w:rsidRPr="00EE2D4E">
        <w:rPr>
          <w:rFonts w:ascii="Arial" w:hAnsi="Arial" w:cs="Arial"/>
          <w:color w:val="222222"/>
          <w:sz w:val="22"/>
          <w:szCs w:val="22"/>
          <w:shd w:val="clear" w:color="auto" w:fill="FFFFFF"/>
          <w:rPrChange w:id="3015" w:author="Patrick Drew" w:date="2020-05-12T18:19:00Z">
            <w:rPr>
              <w:color w:val="222222"/>
              <w:sz w:val="22"/>
              <w:szCs w:val="22"/>
              <w:shd w:val="clear" w:color="auto" w:fill="FFFFFF"/>
            </w:rPr>
          </w:rPrChange>
        </w:rPr>
        <w:t xml:space="preserve"> section to exclude drowsy behavior. All behavioral events were mean-subtracted and digitally low-pass filtered (&lt; 1 Hz) with a fourth-order Butterworth filter (</w:t>
      </w:r>
      <w:proofErr w:type="spellStart"/>
      <w:r w:rsidR="0050547D" w:rsidRPr="00EE2D4E">
        <w:rPr>
          <w:rFonts w:ascii="Arial" w:hAnsi="Arial" w:cs="Arial"/>
          <w:color w:val="222222"/>
          <w:sz w:val="22"/>
          <w:szCs w:val="22"/>
          <w:shd w:val="clear" w:color="auto" w:fill="FFFFFF"/>
          <w:rPrChange w:id="3016" w:author="Patrick Drew" w:date="2020-05-12T18:19:00Z">
            <w:rPr>
              <w:color w:val="222222"/>
              <w:sz w:val="22"/>
              <w:szCs w:val="22"/>
              <w:shd w:val="clear" w:color="auto" w:fill="FFFFFF"/>
            </w:rPr>
          </w:rPrChange>
        </w:rPr>
        <w:t>Matlab</w:t>
      </w:r>
      <w:proofErr w:type="spellEnd"/>
      <w:r w:rsidR="0050547D" w:rsidRPr="00EE2D4E">
        <w:rPr>
          <w:rFonts w:ascii="Arial" w:hAnsi="Arial" w:cs="Arial"/>
          <w:color w:val="222222"/>
          <w:sz w:val="22"/>
          <w:szCs w:val="22"/>
          <w:shd w:val="clear" w:color="auto" w:fill="FFFFFF"/>
          <w:rPrChange w:id="3017" w:author="Patrick Drew" w:date="2020-05-12T18:19:00Z">
            <w:rPr>
              <w:color w:val="222222"/>
              <w:sz w:val="22"/>
              <w:szCs w:val="22"/>
              <w:shd w:val="clear" w:color="auto" w:fill="FFFFFF"/>
            </w:rPr>
          </w:rPrChange>
        </w:rPr>
        <w:t xml:space="preserve"> function(s): butter, zp2sos, </w:t>
      </w:r>
      <w:proofErr w:type="spellStart"/>
      <w:r w:rsidR="0050547D" w:rsidRPr="00EE2D4E">
        <w:rPr>
          <w:rFonts w:ascii="Arial" w:hAnsi="Arial" w:cs="Arial"/>
          <w:color w:val="222222"/>
          <w:sz w:val="22"/>
          <w:szCs w:val="22"/>
          <w:shd w:val="clear" w:color="auto" w:fill="FFFFFF"/>
          <w:rPrChange w:id="3018" w:author="Patrick Drew" w:date="2020-05-12T18:19:00Z">
            <w:rPr>
              <w:color w:val="222222"/>
              <w:sz w:val="22"/>
              <w:szCs w:val="22"/>
              <w:shd w:val="clear" w:color="auto" w:fill="FFFFFF"/>
            </w:rPr>
          </w:rPrChange>
        </w:rPr>
        <w:t>filtfilt</w:t>
      </w:r>
      <w:proofErr w:type="spellEnd"/>
      <w:r w:rsidR="0050547D" w:rsidRPr="00EE2D4E">
        <w:rPr>
          <w:rFonts w:ascii="Arial" w:hAnsi="Arial" w:cs="Arial"/>
          <w:color w:val="222222"/>
          <w:sz w:val="22"/>
          <w:szCs w:val="22"/>
          <w:shd w:val="clear" w:color="auto" w:fill="FFFFFF"/>
          <w:rPrChange w:id="3019" w:author="Patrick Drew" w:date="2020-05-12T18:19:00Z">
            <w:rPr>
              <w:color w:val="222222"/>
              <w:sz w:val="22"/>
              <w:szCs w:val="22"/>
              <w:shd w:val="clear" w:color="auto" w:fill="FFFFFF"/>
            </w:rPr>
          </w:rPrChange>
        </w:rPr>
        <w:t xml:space="preserve">) and then truncated to the minimum behavior length so that all events were the same length. Coherence analysis was run </w:t>
      </w:r>
      <w:r w:rsidR="00A22859" w:rsidRPr="00EE2D4E">
        <w:rPr>
          <w:rFonts w:ascii="Arial" w:hAnsi="Arial" w:cs="Arial"/>
          <w:color w:val="222222"/>
          <w:sz w:val="22"/>
          <w:szCs w:val="22"/>
          <w:shd w:val="clear" w:color="auto" w:fill="FFFFFF"/>
          <w:rPrChange w:id="3020" w:author="Patrick Drew" w:date="2020-05-12T18:19:00Z">
            <w:rPr>
              <w:color w:val="222222"/>
              <w:sz w:val="22"/>
              <w:szCs w:val="22"/>
              <w:shd w:val="clear" w:color="auto" w:fill="FFFFFF"/>
            </w:rPr>
          </w:rPrChange>
        </w:rPr>
        <w:t xml:space="preserve">for each data type during each behavior (tapers [3,5], pad = 1, </w:t>
      </w:r>
      <w:proofErr w:type="spellStart"/>
      <w:r w:rsidR="00A22859" w:rsidRPr="00EE2D4E">
        <w:rPr>
          <w:rFonts w:ascii="Arial" w:hAnsi="Arial" w:cs="Arial"/>
          <w:sz w:val="22"/>
          <w:szCs w:val="22"/>
          <w:rPrChange w:id="3021" w:author="Patrick Drew" w:date="2020-05-12T18:19:00Z">
            <w:rPr>
              <w:sz w:val="22"/>
              <w:szCs w:val="22"/>
            </w:rPr>
          </w:rPrChange>
        </w:rPr>
        <w:t>Chronux</w:t>
      </w:r>
      <w:proofErr w:type="spellEnd"/>
      <w:r w:rsidR="00A22859" w:rsidRPr="00EE2D4E">
        <w:rPr>
          <w:rFonts w:ascii="Arial" w:hAnsi="Arial" w:cs="Arial"/>
          <w:sz w:val="22"/>
          <w:szCs w:val="22"/>
          <w:rPrChange w:id="3022" w:author="Patrick Drew" w:date="2020-05-12T18:19:00Z">
            <w:rPr>
              <w:sz w:val="22"/>
              <w:szCs w:val="22"/>
            </w:rPr>
          </w:rPrChange>
        </w:rPr>
        <w:t xml:space="preserve"> toolbox, version 2.12 v03</w:t>
      </w:r>
      <w:r w:rsidR="006B21E5" w:rsidRPr="00EE2D4E">
        <w:rPr>
          <w:rFonts w:ascii="Arial" w:hAnsi="Arial" w:cs="Arial"/>
          <w:sz w:val="22"/>
          <w:szCs w:val="22"/>
          <w:rPrChange w:id="3023" w:author="Patrick Drew" w:date="2020-05-12T18:19:00Z">
            <w:rPr>
              <w:sz w:val="22"/>
              <w:szCs w:val="22"/>
            </w:rPr>
          </w:rPrChange>
        </w:rPr>
        <w:t xml:space="preserve">, function: </w:t>
      </w:r>
      <w:proofErr w:type="spellStart"/>
      <w:r w:rsidR="006B21E5" w:rsidRPr="00EE2D4E">
        <w:rPr>
          <w:rFonts w:ascii="Arial" w:hAnsi="Arial" w:cs="Arial"/>
          <w:sz w:val="22"/>
          <w:szCs w:val="22"/>
          <w:rPrChange w:id="3024" w:author="Patrick Drew" w:date="2020-05-12T18:19:00Z">
            <w:rPr>
              <w:sz w:val="22"/>
              <w:szCs w:val="22"/>
            </w:rPr>
          </w:rPrChange>
        </w:rPr>
        <w:t>coherencyc</w:t>
      </w:r>
      <w:proofErr w:type="spellEnd"/>
      <w:r w:rsidR="00A22859" w:rsidRPr="00EE2D4E">
        <w:rPr>
          <w:rFonts w:ascii="Arial" w:hAnsi="Arial" w:cs="Arial"/>
          <w:sz w:val="22"/>
          <w:szCs w:val="22"/>
          <w:rPrChange w:id="3025" w:author="Patrick Drew" w:date="2020-05-12T18:19:00Z">
            <w:rPr>
              <w:sz w:val="22"/>
              <w:szCs w:val="22"/>
            </w:rPr>
          </w:rPrChange>
        </w:rPr>
        <w:t>) and</w:t>
      </w:r>
      <w:r w:rsidR="0050547D" w:rsidRPr="00EE2D4E">
        <w:rPr>
          <w:rFonts w:ascii="Arial" w:hAnsi="Arial" w:cs="Arial"/>
          <w:color w:val="222222"/>
          <w:sz w:val="22"/>
          <w:szCs w:val="22"/>
          <w:shd w:val="clear" w:color="auto" w:fill="FFFFFF"/>
          <w:rPrChange w:id="3026" w:author="Patrick Drew" w:date="2020-05-12T18:19:00Z">
            <w:rPr>
              <w:color w:val="222222"/>
              <w:sz w:val="22"/>
              <w:szCs w:val="22"/>
              <w:shd w:val="clear" w:color="auto" w:fill="FFFFFF"/>
            </w:rPr>
          </w:rPrChange>
        </w:rPr>
        <w:t xml:space="preserve"> </w:t>
      </w:r>
      <w:r w:rsidR="00A22859" w:rsidRPr="00EE2D4E">
        <w:rPr>
          <w:rFonts w:ascii="Arial" w:hAnsi="Arial" w:cs="Arial"/>
          <w:color w:val="222222"/>
          <w:sz w:val="22"/>
          <w:szCs w:val="22"/>
          <w:shd w:val="clear" w:color="auto" w:fill="FFFFFF"/>
          <w:rPrChange w:id="3027" w:author="Patrick Drew" w:date="2020-05-12T18:19:00Z">
            <w:rPr>
              <w:color w:val="222222"/>
              <w:sz w:val="22"/>
              <w:szCs w:val="22"/>
              <w:shd w:val="clear" w:color="auto" w:fill="FFFFFF"/>
            </w:rPr>
          </w:rPrChange>
        </w:rPr>
        <w:t xml:space="preserve">averaged </w:t>
      </w:r>
      <w:r w:rsidR="0050547D" w:rsidRPr="00EE2D4E">
        <w:rPr>
          <w:rFonts w:ascii="Arial" w:hAnsi="Arial" w:cs="Arial"/>
          <w:color w:val="222222"/>
          <w:sz w:val="22"/>
          <w:szCs w:val="22"/>
          <w:shd w:val="clear" w:color="auto" w:fill="FFFFFF"/>
          <w:rPrChange w:id="3028" w:author="Patrick Drew" w:date="2020-05-12T18:19:00Z">
            <w:rPr>
              <w:color w:val="222222"/>
              <w:sz w:val="22"/>
              <w:szCs w:val="22"/>
              <w:shd w:val="clear" w:color="auto" w:fill="FFFFFF"/>
            </w:rPr>
          </w:rPrChange>
        </w:rPr>
        <w:t>across animals. Error bars are shown as the standard deviation from the mean (N = 14).</w:t>
      </w:r>
    </w:p>
    <w:p w14:paraId="4C1D076F" w14:textId="2A39D6DE" w:rsidR="0050547D" w:rsidRPr="00EE2D4E" w:rsidRDefault="0050547D">
      <w:pPr>
        <w:spacing w:line="360" w:lineRule="auto"/>
        <w:contextualSpacing/>
        <w:jc w:val="both"/>
        <w:rPr>
          <w:rFonts w:ascii="Arial" w:hAnsi="Arial" w:cs="Arial"/>
          <w:color w:val="222222"/>
          <w:sz w:val="22"/>
          <w:szCs w:val="22"/>
          <w:shd w:val="clear" w:color="auto" w:fill="FFFFFF"/>
          <w:rPrChange w:id="3029" w:author="Patrick Drew" w:date="2020-05-12T18:19:00Z">
            <w:rPr>
              <w:color w:val="222222"/>
              <w:sz w:val="22"/>
              <w:szCs w:val="22"/>
              <w:shd w:val="clear" w:color="auto" w:fill="FFFFFF"/>
            </w:rPr>
          </w:rPrChange>
        </w:rPr>
        <w:pPrChange w:id="3030" w:author="Patrick Drew" w:date="2020-05-12T18:16:00Z">
          <w:pPr>
            <w:contextualSpacing/>
            <w:jc w:val="both"/>
          </w:pPr>
        </w:pPrChange>
      </w:pPr>
    </w:p>
    <w:p w14:paraId="3ABBD6A0" w14:textId="6F72555E" w:rsidR="006B21E5" w:rsidRPr="00EE2D4E" w:rsidRDefault="006B21E5">
      <w:pPr>
        <w:spacing w:line="360" w:lineRule="auto"/>
        <w:contextualSpacing/>
        <w:jc w:val="both"/>
        <w:rPr>
          <w:rFonts w:ascii="Arial" w:hAnsi="Arial" w:cs="Arial"/>
          <w:color w:val="222222"/>
          <w:sz w:val="22"/>
          <w:szCs w:val="22"/>
          <w:shd w:val="clear" w:color="auto" w:fill="FFFFFF"/>
          <w:rPrChange w:id="3031" w:author="Patrick Drew" w:date="2020-05-12T18:19:00Z">
            <w:rPr>
              <w:color w:val="222222"/>
              <w:sz w:val="22"/>
              <w:szCs w:val="22"/>
              <w:shd w:val="clear" w:color="auto" w:fill="FFFFFF"/>
            </w:rPr>
          </w:rPrChange>
        </w:rPr>
        <w:pPrChange w:id="3032" w:author="Patrick Drew" w:date="2020-05-12T18:16:00Z">
          <w:pPr>
            <w:contextualSpacing/>
            <w:jc w:val="both"/>
          </w:pPr>
        </w:pPrChange>
      </w:pPr>
      <w:r w:rsidRPr="00EE2D4E">
        <w:rPr>
          <w:rFonts w:ascii="Arial" w:hAnsi="Arial" w:cs="Arial"/>
          <w:i/>
          <w:iCs/>
          <w:color w:val="222222"/>
          <w:sz w:val="22"/>
          <w:szCs w:val="22"/>
          <w:shd w:val="clear" w:color="auto" w:fill="FFFFFF"/>
          <w:rPrChange w:id="3033" w:author="Patrick Drew" w:date="2020-05-12T18:19:00Z">
            <w:rPr>
              <w:i/>
              <w:iCs/>
              <w:color w:val="222222"/>
              <w:sz w:val="22"/>
              <w:szCs w:val="22"/>
              <w:shd w:val="clear" w:color="auto" w:fill="FFFFFF"/>
            </w:rPr>
          </w:rPrChange>
        </w:rPr>
        <w:lastRenderedPageBreak/>
        <w:t xml:space="preserve">Spectral power during different behaviors. </w:t>
      </w:r>
      <w:r w:rsidRPr="00EE2D4E">
        <w:rPr>
          <w:rFonts w:ascii="Arial" w:hAnsi="Arial" w:cs="Arial"/>
          <w:color w:val="222222"/>
          <w:sz w:val="22"/>
          <w:szCs w:val="22"/>
          <w:shd w:val="clear" w:color="auto" w:fill="FFFFFF"/>
          <w:rPrChange w:id="3034" w:author="Patrick Drew" w:date="2020-05-12T18:19:00Z">
            <w:rPr>
              <w:color w:val="222222"/>
              <w:sz w:val="22"/>
              <w:szCs w:val="22"/>
              <w:shd w:val="clear" w:color="auto" w:fill="FFFFFF"/>
            </w:rPr>
          </w:rPrChange>
        </w:rPr>
        <w:t>T</w:t>
      </w:r>
      <w:r w:rsidRPr="00EE2D4E">
        <w:rPr>
          <w:rFonts w:ascii="Arial" w:hAnsi="Arial" w:cs="Arial"/>
          <w:sz w:val="22"/>
          <w:szCs w:val="22"/>
          <w:rPrChange w:id="3035" w:author="Patrick Drew" w:date="2020-05-12T18:19:00Z">
            <w:rPr>
              <w:sz w:val="22"/>
              <w:szCs w:val="22"/>
            </w:rPr>
          </w:rPrChange>
        </w:rPr>
        <w:t>he power spectra of each cortical hemisphere’s changes in total hemoglobin and bilateral envelopes of each discrete LFP band (delta, theta, alpha, beta, gamma) during each behavior was taken during all resting events (</w:t>
      </w:r>
      <w:r w:rsidRPr="00EE2D4E">
        <w:rPr>
          <w:rFonts w:ascii="Arial" w:hAnsi="Arial" w:cs="Arial"/>
          <w:color w:val="222222"/>
          <w:sz w:val="22"/>
          <w:szCs w:val="22"/>
          <w:shd w:val="clear" w:color="auto" w:fill="FFFFFF"/>
          <w:rPrChange w:id="3036" w:author="Patrick Drew" w:date="2020-05-12T18:19:00Z">
            <w:rPr>
              <w:color w:val="222222"/>
              <w:sz w:val="22"/>
              <w:szCs w:val="22"/>
              <w:shd w:val="clear" w:color="auto" w:fill="FFFFFF"/>
            </w:rPr>
          </w:rPrChange>
        </w:rPr>
        <w:t xml:space="preserve">≥ 10 sec), all NREM sleep events </w:t>
      </w:r>
      <w:r w:rsidRPr="00EE2D4E">
        <w:rPr>
          <w:rFonts w:ascii="Arial" w:hAnsi="Arial" w:cs="Arial"/>
          <w:sz w:val="22"/>
          <w:szCs w:val="22"/>
          <w:rPrChange w:id="3037" w:author="Patrick Drew" w:date="2020-05-12T18:19:00Z">
            <w:rPr>
              <w:sz w:val="22"/>
              <w:szCs w:val="22"/>
            </w:rPr>
          </w:rPrChange>
        </w:rPr>
        <w:t>(</w:t>
      </w:r>
      <w:r w:rsidRPr="00EE2D4E">
        <w:rPr>
          <w:rFonts w:ascii="Arial" w:hAnsi="Arial" w:cs="Arial"/>
          <w:color w:val="222222"/>
          <w:sz w:val="22"/>
          <w:szCs w:val="22"/>
          <w:shd w:val="clear" w:color="auto" w:fill="FFFFFF"/>
          <w:rPrChange w:id="3038" w:author="Patrick Drew" w:date="2020-05-12T18:19:00Z">
            <w:rPr>
              <w:color w:val="222222"/>
              <w:sz w:val="22"/>
              <w:szCs w:val="22"/>
              <w:shd w:val="clear" w:color="auto" w:fill="FFFFFF"/>
            </w:rPr>
          </w:rPrChange>
        </w:rPr>
        <w:t xml:space="preserve">≥ 30 sec), and all REM sleep events </w:t>
      </w:r>
      <w:r w:rsidRPr="00EE2D4E">
        <w:rPr>
          <w:rFonts w:ascii="Arial" w:hAnsi="Arial" w:cs="Arial"/>
          <w:sz w:val="22"/>
          <w:szCs w:val="22"/>
          <w:rPrChange w:id="3039" w:author="Patrick Drew" w:date="2020-05-12T18:19:00Z">
            <w:rPr>
              <w:sz w:val="22"/>
              <w:szCs w:val="22"/>
            </w:rPr>
          </w:rPrChange>
        </w:rPr>
        <w:t>(</w:t>
      </w:r>
      <w:r w:rsidRPr="00EE2D4E">
        <w:rPr>
          <w:rFonts w:ascii="Arial" w:hAnsi="Arial" w:cs="Arial"/>
          <w:color w:val="222222"/>
          <w:sz w:val="22"/>
          <w:szCs w:val="22"/>
          <w:shd w:val="clear" w:color="auto" w:fill="FFFFFF"/>
          <w:rPrChange w:id="3040" w:author="Patrick Drew" w:date="2020-05-12T18:19:00Z">
            <w:rPr>
              <w:color w:val="222222"/>
              <w:sz w:val="22"/>
              <w:szCs w:val="22"/>
              <w:shd w:val="clear" w:color="auto" w:fill="FFFFFF"/>
            </w:rPr>
          </w:rPrChange>
        </w:rPr>
        <w:t xml:space="preserve">≥ 60 sec). All resting events occurred at least 5 seconds after a whisker puff and occurred within the </w:t>
      </w:r>
      <w:proofErr w:type="gramStart"/>
      <w:r w:rsidRPr="00EE2D4E">
        <w:rPr>
          <w:rFonts w:ascii="Arial" w:hAnsi="Arial" w:cs="Arial"/>
          <w:color w:val="222222"/>
          <w:sz w:val="22"/>
          <w:szCs w:val="22"/>
          <w:shd w:val="clear" w:color="auto" w:fill="FFFFFF"/>
          <w:rPrChange w:id="3041" w:author="Patrick Drew" w:date="2020-05-12T18:19:00Z">
            <w:rPr>
              <w:color w:val="222222"/>
              <w:sz w:val="22"/>
              <w:szCs w:val="22"/>
              <w:shd w:val="clear" w:color="auto" w:fill="FFFFFF"/>
            </w:rPr>
          </w:rPrChange>
        </w:rPr>
        <w:t>manually-defined</w:t>
      </w:r>
      <w:proofErr w:type="gramEnd"/>
      <w:r w:rsidRPr="00EE2D4E">
        <w:rPr>
          <w:rFonts w:ascii="Arial" w:hAnsi="Arial" w:cs="Arial"/>
          <w:color w:val="222222"/>
          <w:sz w:val="22"/>
          <w:szCs w:val="22"/>
          <w:shd w:val="clear" w:color="auto" w:fill="FFFFFF"/>
          <w:rPrChange w:id="3042" w:author="Patrick Drew" w:date="2020-05-12T18:19:00Z">
            <w:rPr>
              <w:color w:val="222222"/>
              <w:sz w:val="22"/>
              <w:szCs w:val="22"/>
              <w:shd w:val="clear" w:color="auto" w:fill="FFFFFF"/>
            </w:rPr>
          </w:rPrChange>
        </w:rPr>
        <w:t xml:space="preserve"> ‘Awake’ periods outlined previously in the </w:t>
      </w:r>
      <w:r w:rsidRPr="00EE2D4E">
        <w:rPr>
          <w:rFonts w:ascii="Arial" w:hAnsi="Arial" w:cs="Arial"/>
          <w:i/>
          <w:iCs/>
          <w:sz w:val="22"/>
          <w:szCs w:val="22"/>
          <w:rPrChange w:id="3043" w:author="Patrick Drew" w:date="2020-05-12T18:19:00Z">
            <w:rPr>
              <w:i/>
              <w:iCs/>
              <w:sz w:val="22"/>
              <w:szCs w:val="22"/>
            </w:rPr>
          </w:rPrChange>
        </w:rPr>
        <w:t>Establishment of awake rest and baseline</w:t>
      </w:r>
      <w:r w:rsidRPr="00EE2D4E">
        <w:rPr>
          <w:rFonts w:ascii="Arial" w:hAnsi="Arial" w:cs="Arial"/>
          <w:color w:val="222222"/>
          <w:sz w:val="22"/>
          <w:szCs w:val="22"/>
          <w:shd w:val="clear" w:color="auto" w:fill="FFFFFF"/>
          <w:rPrChange w:id="3044" w:author="Patrick Drew" w:date="2020-05-12T18:19:00Z">
            <w:rPr>
              <w:color w:val="222222"/>
              <w:sz w:val="22"/>
              <w:szCs w:val="22"/>
              <w:shd w:val="clear" w:color="auto" w:fill="FFFFFF"/>
            </w:rPr>
          </w:rPrChange>
        </w:rPr>
        <w:t xml:space="preserve"> section to exclude drowsy behavior. All behavioral events were mean-subtracted and digitally low-pass filtered (&lt; 1 Hz) with a fourth-order Butterworth filter (</w:t>
      </w:r>
      <w:proofErr w:type="spellStart"/>
      <w:r w:rsidRPr="00EE2D4E">
        <w:rPr>
          <w:rFonts w:ascii="Arial" w:hAnsi="Arial" w:cs="Arial"/>
          <w:color w:val="222222"/>
          <w:sz w:val="22"/>
          <w:szCs w:val="22"/>
          <w:shd w:val="clear" w:color="auto" w:fill="FFFFFF"/>
          <w:rPrChange w:id="3045" w:author="Patrick Drew" w:date="2020-05-12T18:19:00Z">
            <w:rPr>
              <w:color w:val="222222"/>
              <w:sz w:val="22"/>
              <w:szCs w:val="22"/>
              <w:shd w:val="clear" w:color="auto" w:fill="FFFFFF"/>
            </w:rPr>
          </w:rPrChange>
        </w:rPr>
        <w:t>Matlab</w:t>
      </w:r>
      <w:proofErr w:type="spellEnd"/>
      <w:r w:rsidRPr="00EE2D4E">
        <w:rPr>
          <w:rFonts w:ascii="Arial" w:hAnsi="Arial" w:cs="Arial"/>
          <w:color w:val="222222"/>
          <w:sz w:val="22"/>
          <w:szCs w:val="22"/>
          <w:shd w:val="clear" w:color="auto" w:fill="FFFFFF"/>
          <w:rPrChange w:id="3046" w:author="Patrick Drew" w:date="2020-05-12T18:19:00Z">
            <w:rPr>
              <w:color w:val="222222"/>
              <w:sz w:val="22"/>
              <w:szCs w:val="22"/>
              <w:shd w:val="clear" w:color="auto" w:fill="FFFFFF"/>
            </w:rPr>
          </w:rPrChange>
        </w:rPr>
        <w:t xml:space="preserve"> function(s): butter, zp2sos, </w:t>
      </w:r>
      <w:proofErr w:type="spellStart"/>
      <w:r w:rsidRPr="00EE2D4E">
        <w:rPr>
          <w:rFonts w:ascii="Arial" w:hAnsi="Arial" w:cs="Arial"/>
          <w:color w:val="222222"/>
          <w:sz w:val="22"/>
          <w:szCs w:val="22"/>
          <w:shd w:val="clear" w:color="auto" w:fill="FFFFFF"/>
          <w:rPrChange w:id="3047" w:author="Patrick Drew" w:date="2020-05-12T18:19:00Z">
            <w:rPr>
              <w:color w:val="222222"/>
              <w:sz w:val="22"/>
              <w:szCs w:val="22"/>
              <w:shd w:val="clear" w:color="auto" w:fill="FFFFFF"/>
            </w:rPr>
          </w:rPrChange>
        </w:rPr>
        <w:t>filtfilt</w:t>
      </w:r>
      <w:proofErr w:type="spellEnd"/>
      <w:r w:rsidRPr="00EE2D4E">
        <w:rPr>
          <w:rFonts w:ascii="Arial" w:hAnsi="Arial" w:cs="Arial"/>
          <w:color w:val="222222"/>
          <w:sz w:val="22"/>
          <w:szCs w:val="22"/>
          <w:shd w:val="clear" w:color="auto" w:fill="FFFFFF"/>
          <w:rPrChange w:id="3048" w:author="Patrick Drew" w:date="2020-05-12T18:19:00Z">
            <w:rPr>
              <w:color w:val="222222"/>
              <w:sz w:val="22"/>
              <w:szCs w:val="22"/>
              <w:shd w:val="clear" w:color="auto" w:fill="FFFFFF"/>
            </w:rPr>
          </w:rPrChange>
        </w:rPr>
        <w:t xml:space="preserve">) and then truncated to the minimum behavior length so that all events were the same length. Power spectrum analysis was run for each data type during each behavior in each cortical hemisphere (tapers [3,5], pad = 1, </w:t>
      </w:r>
      <w:proofErr w:type="spellStart"/>
      <w:r w:rsidRPr="00EE2D4E">
        <w:rPr>
          <w:rFonts w:ascii="Arial" w:hAnsi="Arial" w:cs="Arial"/>
          <w:sz w:val="22"/>
          <w:szCs w:val="22"/>
          <w:rPrChange w:id="3049" w:author="Patrick Drew" w:date="2020-05-12T18:19:00Z">
            <w:rPr>
              <w:sz w:val="22"/>
              <w:szCs w:val="22"/>
            </w:rPr>
          </w:rPrChange>
        </w:rPr>
        <w:t>Chronux</w:t>
      </w:r>
      <w:proofErr w:type="spellEnd"/>
      <w:r w:rsidRPr="00EE2D4E">
        <w:rPr>
          <w:rFonts w:ascii="Arial" w:hAnsi="Arial" w:cs="Arial"/>
          <w:sz w:val="22"/>
          <w:szCs w:val="22"/>
          <w:rPrChange w:id="3050" w:author="Patrick Drew" w:date="2020-05-12T18:19:00Z">
            <w:rPr>
              <w:sz w:val="22"/>
              <w:szCs w:val="22"/>
            </w:rPr>
          </w:rPrChange>
        </w:rPr>
        <w:t xml:space="preserve"> toolbox, version 2.12 v03, function: </w:t>
      </w:r>
      <w:proofErr w:type="spellStart"/>
      <w:r w:rsidRPr="00EE2D4E">
        <w:rPr>
          <w:rFonts w:ascii="Arial" w:hAnsi="Arial" w:cs="Arial"/>
          <w:sz w:val="22"/>
          <w:szCs w:val="22"/>
          <w:rPrChange w:id="3051" w:author="Patrick Drew" w:date="2020-05-12T18:19:00Z">
            <w:rPr>
              <w:sz w:val="22"/>
              <w:szCs w:val="22"/>
            </w:rPr>
          </w:rPrChange>
        </w:rPr>
        <w:t>mtspectrumc</w:t>
      </w:r>
      <w:proofErr w:type="spellEnd"/>
      <w:r w:rsidRPr="00EE2D4E">
        <w:rPr>
          <w:rFonts w:ascii="Arial" w:hAnsi="Arial" w:cs="Arial"/>
          <w:sz w:val="22"/>
          <w:szCs w:val="22"/>
          <w:rPrChange w:id="3052" w:author="Patrick Drew" w:date="2020-05-12T18:19:00Z">
            <w:rPr>
              <w:sz w:val="22"/>
              <w:szCs w:val="22"/>
            </w:rPr>
          </w:rPrChange>
        </w:rPr>
        <w:t>) and</w:t>
      </w:r>
      <w:r w:rsidRPr="00EE2D4E">
        <w:rPr>
          <w:rFonts w:ascii="Arial" w:hAnsi="Arial" w:cs="Arial"/>
          <w:color w:val="222222"/>
          <w:sz w:val="22"/>
          <w:szCs w:val="22"/>
          <w:shd w:val="clear" w:color="auto" w:fill="FFFFFF"/>
          <w:rPrChange w:id="3053" w:author="Patrick Drew" w:date="2020-05-12T18:19:00Z">
            <w:rPr>
              <w:color w:val="222222"/>
              <w:sz w:val="22"/>
              <w:szCs w:val="22"/>
              <w:shd w:val="clear" w:color="auto" w:fill="FFFFFF"/>
            </w:rPr>
          </w:rPrChange>
        </w:rPr>
        <w:t xml:space="preserve"> averaged across animals. Error bars are shown as the standard deviation from the mean (N = 14, n= 28 hemispheres).</w:t>
      </w:r>
    </w:p>
    <w:p w14:paraId="534F8043" w14:textId="5363126F" w:rsidR="00E87150" w:rsidRPr="00EE2D4E" w:rsidRDefault="00E87150">
      <w:pPr>
        <w:spacing w:line="360" w:lineRule="auto"/>
        <w:contextualSpacing/>
        <w:jc w:val="both"/>
        <w:rPr>
          <w:rFonts w:ascii="Arial" w:hAnsi="Arial" w:cs="Arial"/>
          <w:color w:val="222222"/>
          <w:sz w:val="22"/>
          <w:szCs w:val="22"/>
          <w:shd w:val="clear" w:color="auto" w:fill="FFFFFF"/>
          <w:rPrChange w:id="3054" w:author="Patrick Drew" w:date="2020-05-12T18:19:00Z">
            <w:rPr>
              <w:color w:val="222222"/>
              <w:sz w:val="22"/>
              <w:szCs w:val="22"/>
              <w:shd w:val="clear" w:color="auto" w:fill="FFFFFF"/>
            </w:rPr>
          </w:rPrChange>
        </w:rPr>
        <w:pPrChange w:id="3055" w:author="Patrick Drew" w:date="2020-05-12T18:16:00Z">
          <w:pPr>
            <w:contextualSpacing/>
            <w:jc w:val="both"/>
          </w:pPr>
        </w:pPrChange>
      </w:pPr>
    </w:p>
    <w:p w14:paraId="53620616" w14:textId="5C6CEF77" w:rsidR="006B21E5" w:rsidRPr="00EE2D4E" w:rsidRDefault="006B21E5">
      <w:pPr>
        <w:spacing w:line="360" w:lineRule="auto"/>
        <w:contextualSpacing/>
        <w:jc w:val="both"/>
        <w:rPr>
          <w:rFonts w:ascii="Arial" w:hAnsi="Arial" w:cs="Arial"/>
          <w:color w:val="222222"/>
          <w:sz w:val="22"/>
          <w:szCs w:val="22"/>
          <w:shd w:val="clear" w:color="auto" w:fill="FFFFFF"/>
          <w:rPrChange w:id="3056" w:author="Patrick Drew" w:date="2020-05-12T18:19:00Z">
            <w:rPr>
              <w:color w:val="222222"/>
              <w:sz w:val="22"/>
              <w:szCs w:val="22"/>
              <w:shd w:val="clear" w:color="auto" w:fill="FFFFFF"/>
            </w:rPr>
          </w:rPrChange>
        </w:rPr>
        <w:pPrChange w:id="3057" w:author="Patrick Drew" w:date="2020-05-12T18:16:00Z">
          <w:pPr>
            <w:contextualSpacing/>
            <w:jc w:val="both"/>
          </w:pPr>
        </w:pPrChange>
      </w:pPr>
      <w:r w:rsidRPr="00EE2D4E">
        <w:rPr>
          <w:rFonts w:ascii="Arial" w:hAnsi="Arial" w:cs="Arial"/>
          <w:i/>
          <w:iCs/>
          <w:color w:val="222222"/>
          <w:sz w:val="22"/>
          <w:szCs w:val="22"/>
          <w:shd w:val="clear" w:color="auto" w:fill="FFFFFF"/>
          <w:rPrChange w:id="3058" w:author="Patrick Drew" w:date="2020-05-12T18:19:00Z">
            <w:rPr>
              <w:i/>
              <w:iCs/>
              <w:color w:val="222222"/>
              <w:sz w:val="22"/>
              <w:szCs w:val="22"/>
              <w:shd w:val="clear" w:color="auto" w:fill="FFFFFF"/>
            </w:rPr>
          </w:rPrChange>
        </w:rPr>
        <w:t>Pearson’s correlation coefficients during different behaviors.</w:t>
      </w:r>
      <w:r w:rsidRPr="00EE2D4E">
        <w:rPr>
          <w:rFonts w:ascii="Arial" w:hAnsi="Arial" w:cs="Arial"/>
          <w:color w:val="222222"/>
          <w:sz w:val="22"/>
          <w:szCs w:val="22"/>
          <w:shd w:val="clear" w:color="auto" w:fill="FFFFFF"/>
          <w:rPrChange w:id="3059" w:author="Patrick Drew" w:date="2020-05-12T18:19:00Z">
            <w:rPr>
              <w:color w:val="222222"/>
              <w:sz w:val="22"/>
              <w:szCs w:val="22"/>
              <w:shd w:val="clear" w:color="auto" w:fill="FFFFFF"/>
            </w:rPr>
          </w:rPrChange>
        </w:rPr>
        <w:t xml:space="preserve"> The Pearson’s correlation coefficient </w:t>
      </w:r>
      <w:r w:rsidRPr="00EE2D4E">
        <w:rPr>
          <w:rFonts w:ascii="Arial" w:hAnsi="Arial" w:cs="Arial"/>
          <w:sz w:val="22"/>
          <w:szCs w:val="22"/>
          <w:rPrChange w:id="3060" w:author="Patrick Drew" w:date="2020-05-12T18:19:00Z">
            <w:rPr>
              <w:sz w:val="22"/>
              <w:szCs w:val="22"/>
            </w:rPr>
          </w:rPrChange>
        </w:rPr>
        <w:t>between bilateral cortical changes in total hemoglobin and bilateral envelopes of each discrete LFP band (delta, theta, alpha, beta, gamma) during each behavior was taken during all resting events (</w:t>
      </w:r>
      <w:r w:rsidRPr="00EE2D4E">
        <w:rPr>
          <w:rFonts w:ascii="Arial" w:hAnsi="Arial" w:cs="Arial"/>
          <w:color w:val="222222"/>
          <w:sz w:val="22"/>
          <w:szCs w:val="22"/>
          <w:shd w:val="clear" w:color="auto" w:fill="FFFFFF"/>
          <w:rPrChange w:id="3061" w:author="Patrick Drew" w:date="2020-05-12T18:19:00Z">
            <w:rPr>
              <w:color w:val="222222"/>
              <w:sz w:val="22"/>
              <w:szCs w:val="22"/>
              <w:shd w:val="clear" w:color="auto" w:fill="FFFFFF"/>
            </w:rPr>
          </w:rPrChange>
        </w:rPr>
        <w:t xml:space="preserve">≥ 10 sec), all brief whisking events (2-5 sec in duration), all NREM sleep events </w:t>
      </w:r>
      <w:r w:rsidRPr="00EE2D4E">
        <w:rPr>
          <w:rFonts w:ascii="Arial" w:hAnsi="Arial" w:cs="Arial"/>
          <w:sz w:val="22"/>
          <w:szCs w:val="22"/>
          <w:rPrChange w:id="3062" w:author="Patrick Drew" w:date="2020-05-12T18:19:00Z">
            <w:rPr>
              <w:sz w:val="22"/>
              <w:szCs w:val="22"/>
            </w:rPr>
          </w:rPrChange>
        </w:rPr>
        <w:t>(</w:t>
      </w:r>
      <w:r w:rsidRPr="00EE2D4E">
        <w:rPr>
          <w:rFonts w:ascii="Arial" w:hAnsi="Arial" w:cs="Arial"/>
          <w:color w:val="222222"/>
          <w:sz w:val="22"/>
          <w:szCs w:val="22"/>
          <w:shd w:val="clear" w:color="auto" w:fill="FFFFFF"/>
          <w:rPrChange w:id="3063" w:author="Patrick Drew" w:date="2020-05-12T18:19:00Z">
            <w:rPr>
              <w:color w:val="222222"/>
              <w:sz w:val="22"/>
              <w:szCs w:val="22"/>
              <w:shd w:val="clear" w:color="auto" w:fill="FFFFFF"/>
            </w:rPr>
          </w:rPrChange>
        </w:rPr>
        <w:t xml:space="preserve">≥ 30 sec), and all REM sleep events </w:t>
      </w:r>
      <w:r w:rsidRPr="00EE2D4E">
        <w:rPr>
          <w:rFonts w:ascii="Arial" w:hAnsi="Arial" w:cs="Arial"/>
          <w:sz w:val="22"/>
          <w:szCs w:val="22"/>
          <w:rPrChange w:id="3064" w:author="Patrick Drew" w:date="2020-05-12T18:19:00Z">
            <w:rPr>
              <w:sz w:val="22"/>
              <w:szCs w:val="22"/>
            </w:rPr>
          </w:rPrChange>
        </w:rPr>
        <w:t>(</w:t>
      </w:r>
      <w:r w:rsidRPr="00EE2D4E">
        <w:rPr>
          <w:rFonts w:ascii="Arial" w:hAnsi="Arial" w:cs="Arial"/>
          <w:color w:val="222222"/>
          <w:sz w:val="22"/>
          <w:szCs w:val="22"/>
          <w:shd w:val="clear" w:color="auto" w:fill="FFFFFF"/>
          <w:rPrChange w:id="3065" w:author="Patrick Drew" w:date="2020-05-12T18:19:00Z">
            <w:rPr>
              <w:color w:val="222222"/>
              <w:sz w:val="22"/>
              <w:szCs w:val="22"/>
              <w:shd w:val="clear" w:color="auto" w:fill="FFFFFF"/>
            </w:rPr>
          </w:rPrChange>
        </w:rPr>
        <w:t xml:space="preserve">≥ 60 sec). All resting events and all whisking events occurred at least 5 seconds after a whisker puff, with the correlation value of the whisking behavior taken between the initiation of the whisk (time 0) through 5 seconds </w:t>
      </w:r>
      <w:r w:rsidRPr="00EE2D4E">
        <w:rPr>
          <w:rFonts w:ascii="Arial" w:hAnsi="Arial" w:cs="Arial"/>
          <w:b/>
          <w:bCs/>
          <w:color w:val="222222"/>
          <w:sz w:val="22"/>
          <w:szCs w:val="22"/>
          <w:shd w:val="clear" w:color="auto" w:fill="FFFFFF"/>
          <w:rPrChange w:id="3066" w:author="Patrick Drew" w:date="2020-05-12T18:19:00Z">
            <w:rPr>
              <w:b/>
              <w:bCs/>
              <w:color w:val="222222"/>
              <w:sz w:val="22"/>
              <w:szCs w:val="22"/>
              <w:shd w:val="clear" w:color="auto" w:fill="FFFFFF"/>
            </w:rPr>
          </w:rPrChange>
        </w:rPr>
        <w:t>(should be 7 sec?)</w:t>
      </w:r>
      <w:r w:rsidRPr="00EE2D4E">
        <w:rPr>
          <w:rFonts w:ascii="Arial" w:hAnsi="Arial" w:cs="Arial"/>
          <w:color w:val="222222"/>
          <w:sz w:val="22"/>
          <w:szCs w:val="22"/>
          <w:shd w:val="clear" w:color="auto" w:fill="FFFFFF"/>
          <w:rPrChange w:id="3067" w:author="Patrick Drew" w:date="2020-05-12T18:19:00Z">
            <w:rPr>
              <w:color w:val="222222"/>
              <w:sz w:val="22"/>
              <w:szCs w:val="22"/>
              <w:shd w:val="clear" w:color="auto" w:fill="FFFFFF"/>
            </w:rPr>
          </w:rPrChange>
        </w:rPr>
        <w:t xml:space="preserve">. All rest and whisking events occurred within the </w:t>
      </w:r>
      <w:proofErr w:type="gramStart"/>
      <w:r w:rsidRPr="00EE2D4E">
        <w:rPr>
          <w:rFonts w:ascii="Arial" w:hAnsi="Arial" w:cs="Arial"/>
          <w:color w:val="222222"/>
          <w:sz w:val="22"/>
          <w:szCs w:val="22"/>
          <w:shd w:val="clear" w:color="auto" w:fill="FFFFFF"/>
          <w:rPrChange w:id="3068" w:author="Patrick Drew" w:date="2020-05-12T18:19:00Z">
            <w:rPr>
              <w:color w:val="222222"/>
              <w:sz w:val="22"/>
              <w:szCs w:val="22"/>
              <w:shd w:val="clear" w:color="auto" w:fill="FFFFFF"/>
            </w:rPr>
          </w:rPrChange>
        </w:rPr>
        <w:t>manually-defined</w:t>
      </w:r>
      <w:proofErr w:type="gramEnd"/>
      <w:r w:rsidRPr="00EE2D4E">
        <w:rPr>
          <w:rFonts w:ascii="Arial" w:hAnsi="Arial" w:cs="Arial"/>
          <w:color w:val="222222"/>
          <w:sz w:val="22"/>
          <w:szCs w:val="22"/>
          <w:shd w:val="clear" w:color="auto" w:fill="FFFFFF"/>
          <w:rPrChange w:id="3069" w:author="Patrick Drew" w:date="2020-05-12T18:19:00Z">
            <w:rPr>
              <w:color w:val="222222"/>
              <w:sz w:val="22"/>
              <w:szCs w:val="22"/>
              <w:shd w:val="clear" w:color="auto" w:fill="FFFFFF"/>
            </w:rPr>
          </w:rPrChange>
        </w:rPr>
        <w:t xml:space="preserve"> ‘Awake’ periods outlined previously in the </w:t>
      </w:r>
      <w:r w:rsidRPr="00EE2D4E">
        <w:rPr>
          <w:rFonts w:ascii="Arial" w:hAnsi="Arial" w:cs="Arial"/>
          <w:i/>
          <w:iCs/>
          <w:sz w:val="22"/>
          <w:szCs w:val="22"/>
          <w:rPrChange w:id="3070" w:author="Patrick Drew" w:date="2020-05-12T18:19:00Z">
            <w:rPr>
              <w:i/>
              <w:iCs/>
              <w:sz w:val="22"/>
              <w:szCs w:val="22"/>
            </w:rPr>
          </w:rPrChange>
        </w:rPr>
        <w:t>Establishment of awake rest and baseline</w:t>
      </w:r>
      <w:r w:rsidRPr="00EE2D4E">
        <w:rPr>
          <w:rFonts w:ascii="Arial" w:hAnsi="Arial" w:cs="Arial"/>
          <w:color w:val="222222"/>
          <w:sz w:val="22"/>
          <w:szCs w:val="22"/>
          <w:shd w:val="clear" w:color="auto" w:fill="FFFFFF"/>
          <w:rPrChange w:id="3071" w:author="Patrick Drew" w:date="2020-05-12T18:19:00Z">
            <w:rPr>
              <w:color w:val="222222"/>
              <w:sz w:val="22"/>
              <w:szCs w:val="22"/>
              <w:shd w:val="clear" w:color="auto" w:fill="FFFFFF"/>
            </w:rPr>
          </w:rPrChange>
        </w:rPr>
        <w:t xml:space="preserve"> section to exclude drowsy behavior. All behavioral events for each bilateral data type were mean-subtracted and digitally low-pass filtered (&lt; 1 Hz) with a fourth-order Butterworth filter (</w:t>
      </w:r>
      <w:proofErr w:type="spellStart"/>
      <w:r w:rsidRPr="00EE2D4E">
        <w:rPr>
          <w:rFonts w:ascii="Arial" w:hAnsi="Arial" w:cs="Arial"/>
          <w:color w:val="222222"/>
          <w:sz w:val="22"/>
          <w:szCs w:val="22"/>
          <w:shd w:val="clear" w:color="auto" w:fill="FFFFFF"/>
          <w:rPrChange w:id="3072" w:author="Patrick Drew" w:date="2020-05-12T18:19:00Z">
            <w:rPr>
              <w:color w:val="222222"/>
              <w:sz w:val="22"/>
              <w:szCs w:val="22"/>
              <w:shd w:val="clear" w:color="auto" w:fill="FFFFFF"/>
            </w:rPr>
          </w:rPrChange>
        </w:rPr>
        <w:t>Matlab</w:t>
      </w:r>
      <w:proofErr w:type="spellEnd"/>
      <w:r w:rsidRPr="00EE2D4E">
        <w:rPr>
          <w:rFonts w:ascii="Arial" w:hAnsi="Arial" w:cs="Arial"/>
          <w:color w:val="222222"/>
          <w:sz w:val="22"/>
          <w:szCs w:val="22"/>
          <w:shd w:val="clear" w:color="auto" w:fill="FFFFFF"/>
          <w:rPrChange w:id="3073" w:author="Patrick Drew" w:date="2020-05-12T18:19:00Z">
            <w:rPr>
              <w:color w:val="222222"/>
              <w:sz w:val="22"/>
              <w:szCs w:val="22"/>
              <w:shd w:val="clear" w:color="auto" w:fill="FFFFFF"/>
            </w:rPr>
          </w:rPrChange>
        </w:rPr>
        <w:t xml:space="preserve"> function(s): butter, zp2sos, </w:t>
      </w:r>
      <w:proofErr w:type="spellStart"/>
      <w:r w:rsidRPr="00EE2D4E">
        <w:rPr>
          <w:rFonts w:ascii="Arial" w:hAnsi="Arial" w:cs="Arial"/>
          <w:color w:val="222222"/>
          <w:sz w:val="22"/>
          <w:szCs w:val="22"/>
          <w:shd w:val="clear" w:color="auto" w:fill="FFFFFF"/>
          <w:rPrChange w:id="3074" w:author="Patrick Drew" w:date="2020-05-12T18:19:00Z">
            <w:rPr>
              <w:color w:val="222222"/>
              <w:sz w:val="22"/>
              <w:szCs w:val="22"/>
              <w:shd w:val="clear" w:color="auto" w:fill="FFFFFF"/>
            </w:rPr>
          </w:rPrChange>
        </w:rPr>
        <w:t>filtfilt</w:t>
      </w:r>
      <w:proofErr w:type="spellEnd"/>
      <w:r w:rsidRPr="00EE2D4E">
        <w:rPr>
          <w:rFonts w:ascii="Arial" w:hAnsi="Arial" w:cs="Arial"/>
          <w:color w:val="222222"/>
          <w:sz w:val="22"/>
          <w:szCs w:val="22"/>
          <w:shd w:val="clear" w:color="auto" w:fill="FFFFFF"/>
          <w:rPrChange w:id="3075" w:author="Patrick Drew" w:date="2020-05-12T18:19:00Z">
            <w:rPr>
              <w:color w:val="222222"/>
              <w:sz w:val="22"/>
              <w:szCs w:val="22"/>
              <w:shd w:val="clear" w:color="auto" w:fill="FFFFFF"/>
            </w:rPr>
          </w:rPrChange>
        </w:rPr>
        <w:t>) and then take the Pearson’s correlation coefficient (</w:t>
      </w:r>
      <w:proofErr w:type="spellStart"/>
      <w:r w:rsidRPr="00EE2D4E">
        <w:rPr>
          <w:rFonts w:ascii="Arial" w:hAnsi="Arial" w:cs="Arial"/>
          <w:color w:val="222222"/>
          <w:sz w:val="22"/>
          <w:szCs w:val="22"/>
          <w:shd w:val="clear" w:color="auto" w:fill="FFFFFF"/>
          <w:rPrChange w:id="3076" w:author="Patrick Drew" w:date="2020-05-12T18:19:00Z">
            <w:rPr>
              <w:color w:val="222222"/>
              <w:sz w:val="22"/>
              <w:szCs w:val="22"/>
              <w:shd w:val="clear" w:color="auto" w:fill="FFFFFF"/>
            </w:rPr>
          </w:rPrChange>
        </w:rPr>
        <w:t>Matlab</w:t>
      </w:r>
      <w:proofErr w:type="spellEnd"/>
      <w:r w:rsidRPr="00EE2D4E">
        <w:rPr>
          <w:rFonts w:ascii="Arial" w:hAnsi="Arial" w:cs="Arial"/>
          <w:color w:val="222222"/>
          <w:sz w:val="22"/>
          <w:szCs w:val="22"/>
          <w:shd w:val="clear" w:color="auto" w:fill="FFFFFF"/>
          <w:rPrChange w:id="3077" w:author="Patrick Drew" w:date="2020-05-12T18:19:00Z">
            <w:rPr>
              <w:color w:val="222222"/>
              <w:sz w:val="22"/>
              <w:szCs w:val="22"/>
              <w:shd w:val="clear" w:color="auto" w:fill="FFFFFF"/>
            </w:rPr>
          </w:rPrChange>
        </w:rPr>
        <w:t xml:space="preserve"> function(s): </w:t>
      </w:r>
      <w:proofErr w:type="spellStart"/>
      <w:r w:rsidRPr="00EE2D4E">
        <w:rPr>
          <w:rFonts w:ascii="Arial" w:hAnsi="Arial" w:cs="Arial"/>
          <w:color w:val="222222"/>
          <w:sz w:val="22"/>
          <w:szCs w:val="22"/>
          <w:shd w:val="clear" w:color="auto" w:fill="FFFFFF"/>
          <w:rPrChange w:id="3078" w:author="Patrick Drew" w:date="2020-05-12T18:19:00Z">
            <w:rPr>
              <w:color w:val="222222"/>
              <w:sz w:val="22"/>
              <w:szCs w:val="22"/>
              <w:shd w:val="clear" w:color="auto" w:fill="FFFFFF"/>
            </w:rPr>
          </w:rPrChange>
        </w:rPr>
        <w:t>corrcoef</w:t>
      </w:r>
      <w:proofErr w:type="spellEnd"/>
      <w:r w:rsidRPr="00EE2D4E">
        <w:rPr>
          <w:rFonts w:ascii="Arial" w:hAnsi="Arial" w:cs="Arial"/>
          <w:color w:val="222222"/>
          <w:sz w:val="22"/>
          <w:szCs w:val="22"/>
          <w:shd w:val="clear" w:color="auto" w:fill="FFFFFF"/>
          <w:rPrChange w:id="3079" w:author="Patrick Drew" w:date="2020-05-12T18:19:00Z">
            <w:rPr>
              <w:color w:val="222222"/>
              <w:sz w:val="22"/>
              <w:szCs w:val="22"/>
              <w:shd w:val="clear" w:color="auto" w:fill="FFFFFF"/>
            </w:rPr>
          </w:rPrChange>
        </w:rPr>
        <w:t>)</w:t>
      </w:r>
      <w:r w:rsidR="00CB620C" w:rsidRPr="00EE2D4E">
        <w:rPr>
          <w:rFonts w:ascii="Arial" w:hAnsi="Arial" w:cs="Arial"/>
          <w:color w:val="222222"/>
          <w:sz w:val="22"/>
          <w:szCs w:val="22"/>
          <w:shd w:val="clear" w:color="auto" w:fill="FFFFFF"/>
          <w:rPrChange w:id="3080" w:author="Patrick Drew" w:date="2020-05-12T18:19:00Z">
            <w:rPr>
              <w:color w:val="222222"/>
              <w:sz w:val="22"/>
              <w:szCs w:val="22"/>
              <w:shd w:val="clear" w:color="auto" w:fill="FFFFFF"/>
            </w:rPr>
          </w:rPrChange>
        </w:rPr>
        <w:t xml:space="preserve"> within each time series. All correlation coefficients for each bilateral data type during each behavior were then averaged within animals </w:t>
      </w:r>
      <w:r w:rsidRPr="00EE2D4E">
        <w:rPr>
          <w:rFonts w:ascii="Arial" w:hAnsi="Arial" w:cs="Arial"/>
          <w:sz w:val="22"/>
          <w:szCs w:val="22"/>
          <w:rPrChange w:id="3081" w:author="Patrick Drew" w:date="2020-05-12T18:19:00Z">
            <w:rPr>
              <w:sz w:val="22"/>
              <w:szCs w:val="22"/>
            </w:rPr>
          </w:rPrChange>
        </w:rPr>
        <w:t>and</w:t>
      </w:r>
      <w:r w:rsidR="00CB620C" w:rsidRPr="00EE2D4E">
        <w:rPr>
          <w:rFonts w:ascii="Arial" w:hAnsi="Arial" w:cs="Arial"/>
          <w:sz w:val="22"/>
          <w:szCs w:val="22"/>
          <w:rPrChange w:id="3082" w:author="Patrick Drew" w:date="2020-05-12T18:19:00Z">
            <w:rPr>
              <w:sz w:val="22"/>
              <w:szCs w:val="22"/>
            </w:rPr>
          </w:rPrChange>
        </w:rPr>
        <w:t xml:space="preserve"> then</w:t>
      </w:r>
      <w:r w:rsidRPr="00EE2D4E">
        <w:rPr>
          <w:rFonts w:ascii="Arial" w:hAnsi="Arial" w:cs="Arial"/>
          <w:color w:val="222222"/>
          <w:sz w:val="22"/>
          <w:szCs w:val="22"/>
          <w:shd w:val="clear" w:color="auto" w:fill="FFFFFF"/>
          <w:rPrChange w:id="3083" w:author="Patrick Drew" w:date="2020-05-12T18:19:00Z">
            <w:rPr>
              <w:color w:val="222222"/>
              <w:sz w:val="22"/>
              <w:szCs w:val="22"/>
              <w:shd w:val="clear" w:color="auto" w:fill="FFFFFF"/>
            </w:rPr>
          </w:rPrChange>
        </w:rPr>
        <w:t xml:space="preserve"> averaged across animals. Error bars are shown as the standard deviation from the mean (N = 14).</w:t>
      </w:r>
    </w:p>
    <w:p w14:paraId="5A2B801F" w14:textId="1A3AB8D9" w:rsidR="00CB620C" w:rsidRPr="00EE2D4E" w:rsidRDefault="00CB620C">
      <w:pPr>
        <w:spacing w:line="360" w:lineRule="auto"/>
        <w:contextualSpacing/>
        <w:jc w:val="both"/>
        <w:rPr>
          <w:rFonts w:ascii="Arial" w:hAnsi="Arial" w:cs="Arial"/>
          <w:color w:val="222222"/>
          <w:sz w:val="22"/>
          <w:szCs w:val="22"/>
          <w:shd w:val="clear" w:color="auto" w:fill="FFFFFF"/>
          <w:rPrChange w:id="3084" w:author="Patrick Drew" w:date="2020-05-12T18:19:00Z">
            <w:rPr>
              <w:color w:val="222222"/>
              <w:sz w:val="22"/>
              <w:szCs w:val="22"/>
              <w:shd w:val="clear" w:color="auto" w:fill="FFFFFF"/>
            </w:rPr>
          </w:rPrChange>
        </w:rPr>
        <w:pPrChange w:id="3085" w:author="Patrick Drew" w:date="2020-05-12T18:16:00Z">
          <w:pPr>
            <w:contextualSpacing/>
            <w:jc w:val="both"/>
          </w:pPr>
        </w:pPrChange>
      </w:pPr>
    </w:p>
    <w:p w14:paraId="72FB0CC7" w14:textId="1FF89148" w:rsidR="00CB620C" w:rsidRPr="00EE2D4E" w:rsidRDefault="00CB620C">
      <w:pPr>
        <w:spacing w:line="360" w:lineRule="auto"/>
        <w:contextualSpacing/>
        <w:jc w:val="both"/>
        <w:rPr>
          <w:rFonts w:ascii="Arial" w:hAnsi="Arial" w:cs="Arial"/>
          <w:color w:val="222222"/>
          <w:sz w:val="22"/>
          <w:szCs w:val="22"/>
          <w:shd w:val="clear" w:color="auto" w:fill="FFFFFF"/>
          <w:rPrChange w:id="3086" w:author="Patrick Drew" w:date="2020-05-12T18:19:00Z">
            <w:rPr>
              <w:color w:val="222222"/>
              <w:sz w:val="22"/>
              <w:szCs w:val="22"/>
              <w:shd w:val="clear" w:color="auto" w:fill="FFFFFF"/>
            </w:rPr>
          </w:rPrChange>
        </w:rPr>
        <w:pPrChange w:id="3087" w:author="Patrick Drew" w:date="2020-05-12T18:16:00Z">
          <w:pPr>
            <w:contextualSpacing/>
            <w:jc w:val="both"/>
          </w:pPr>
        </w:pPrChange>
      </w:pPr>
      <w:r w:rsidRPr="00EE2D4E">
        <w:rPr>
          <w:rFonts w:ascii="Arial" w:hAnsi="Arial" w:cs="Arial"/>
          <w:i/>
          <w:iCs/>
          <w:color w:val="222222"/>
          <w:sz w:val="22"/>
          <w:szCs w:val="22"/>
          <w:shd w:val="clear" w:color="auto" w:fill="FFFFFF"/>
          <w:rPrChange w:id="3088" w:author="Patrick Drew" w:date="2020-05-12T18:19:00Z">
            <w:rPr>
              <w:i/>
              <w:iCs/>
              <w:color w:val="222222"/>
              <w:sz w:val="22"/>
              <w:szCs w:val="22"/>
              <w:shd w:val="clear" w:color="auto" w:fill="FFFFFF"/>
            </w:rPr>
          </w:rPrChange>
        </w:rPr>
        <w:t xml:space="preserve">Cross correlation during different behaviors. </w:t>
      </w:r>
      <w:r w:rsidRPr="00EE2D4E">
        <w:rPr>
          <w:rFonts w:ascii="Arial" w:hAnsi="Arial" w:cs="Arial"/>
          <w:color w:val="222222"/>
          <w:sz w:val="22"/>
          <w:szCs w:val="22"/>
          <w:shd w:val="clear" w:color="auto" w:fill="FFFFFF"/>
          <w:rPrChange w:id="3089" w:author="Patrick Drew" w:date="2020-05-12T18:19:00Z">
            <w:rPr>
              <w:color w:val="222222"/>
              <w:sz w:val="22"/>
              <w:szCs w:val="22"/>
              <w:shd w:val="clear" w:color="auto" w:fill="FFFFFF"/>
            </w:rPr>
          </w:rPrChange>
        </w:rPr>
        <w:t>The</w:t>
      </w:r>
      <w:r w:rsidRPr="00EE2D4E">
        <w:rPr>
          <w:rFonts w:ascii="Arial" w:hAnsi="Arial" w:cs="Arial"/>
          <w:i/>
          <w:iCs/>
          <w:color w:val="222222"/>
          <w:sz w:val="22"/>
          <w:szCs w:val="22"/>
          <w:shd w:val="clear" w:color="auto" w:fill="FFFFFF"/>
          <w:rPrChange w:id="3090" w:author="Patrick Drew" w:date="2020-05-12T18:19:00Z">
            <w:rPr>
              <w:i/>
              <w:iCs/>
              <w:color w:val="222222"/>
              <w:sz w:val="22"/>
              <w:szCs w:val="22"/>
              <w:shd w:val="clear" w:color="auto" w:fill="FFFFFF"/>
            </w:rPr>
          </w:rPrChange>
        </w:rPr>
        <w:t xml:space="preserve"> </w:t>
      </w:r>
      <w:r w:rsidRPr="00EE2D4E">
        <w:rPr>
          <w:rFonts w:ascii="Arial" w:hAnsi="Arial" w:cs="Arial"/>
          <w:color w:val="222222"/>
          <w:sz w:val="22"/>
          <w:szCs w:val="22"/>
          <w:shd w:val="clear" w:color="auto" w:fill="FFFFFF"/>
          <w:rPrChange w:id="3091" w:author="Patrick Drew" w:date="2020-05-12T18:19:00Z">
            <w:rPr>
              <w:color w:val="222222"/>
              <w:sz w:val="22"/>
              <w:szCs w:val="22"/>
              <w:shd w:val="clear" w:color="auto" w:fill="FFFFFF"/>
            </w:rPr>
          </w:rPrChange>
        </w:rPr>
        <w:t>cross-correlation between multi-unit activity (MUA) and change in total hemoglobin (</w:t>
      </w:r>
      <w:proofErr w:type="spellStart"/>
      <w:r w:rsidRPr="00EE2D4E">
        <w:rPr>
          <w:rFonts w:ascii="Arial" w:hAnsi="Arial" w:cs="Arial"/>
          <w:color w:val="222222"/>
          <w:sz w:val="22"/>
          <w:szCs w:val="22"/>
          <w:shd w:val="clear" w:color="auto" w:fill="FFFFFF"/>
          <w:rPrChange w:id="3092" w:author="Patrick Drew" w:date="2020-05-12T18:19:00Z">
            <w:rPr>
              <w:color w:val="222222"/>
              <w:sz w:val="22"/>
              <w:szCs w:val="22"/>
              <w:shd w:val="clear" w:color="auto" w:fill="FFFFFF"/>
            </w:rPr>
          </w:rPrChange>
        </w:rPr>
        <w:t>HbT</w:t>
      </w:r>
      <w:proofErr w:type="spellEnd"/>
      <w:r w:rsidRPr="00EE2D4E">
        <w:rPr>
          <w:rFonts w:ascii="Arial" w:hAnsi="Arial" w:cs="Arial"/>
          <w:color w:val="222222"/>
          <w:sz w:val="22"/>
          <w:szCs w:val="22"/>
          <w:shd w:val="clear" w:color="auto" w:fill="FFFFFF"/>
          <w:rPrChange w:id="3093" w:author="Patrick Drew" w:date="2020-05-12T18:19:00Z">
            <w:rPr>
              <w:color w:val="222222"/>
              <w:sz w:val="22"/>
              <w:szCs w:val="22"/>
              <w:shd w:val="clear" w:color="auto" w:fill="FFFFFF"/>
            </w:rPr>
          </w:rPrChange>
        </w:rPr>
        <w:t>) in each cortical hemisphere during each behavior was taken during all</w:t>
      </w:r>
      <w:r w:rsidRPr="00EE2D4E">
        <w:rPr>
          <w:rFonts w:ascii="Arial" w:hAnsi="Arial" w:cs="Arial"/>
          <w:sz w:val="22"/>
          <w:szCs w:val="22"/>
          <w:rPrChange w:id="3094" w:author="Patrick Drew" w:date="2020-05-12T18:19:00Z">
            <w:rPr>
              <w:sz w:val="22"/>
              <w:szCs w:val="22"/>
            </w:rPr>
          </w:rPrChange>
        </w:rPr>
        <w:t xml:space="preserve"> resting events (</w:t>
      </w:r>
      <w:r w:rsidRPr="00EE2D4E">
        <w:rPr>
          <w:rFonts w:ascii="Arial" w:hAnsi="Arial" w:cs="Arial"/>
          <w:color w:val="222222"/>
          <w:sz w:val="22"/>
          <w:szCs w:val="22"/>
          <w:shd w:val="clear" w:color="auto" w:fill="FFFFFF"/>
          <w:rPrChange w:id="3095" w:author="Patrick Drew" w:date="2020-05-12T18:19:00Z">
            <w:rPr>
              <w:color w:val="222222"/>
              <w:sz w:val="22"/>
              <w:szCs w:val="22"/>
              <w:shd w:val="clear" w:color="auto" w:fill="FFFFFF"/>
            </w:rPr>
          </w:rPrChange>
        </w:rPr>
        <w:t xml:space="preserve">≥ 10 sec), all NREM sleep events </w:t>
      </w:r>
      <w:r w:rsidRPr="00EE2D4E">
        <w:rPr>
          <w:rFonts w:ascii="Arial" w:hAnsi="Arial" w:cs="Arial"/>
          <w:sz w:val="22"/>
          <w:szCs w:val="22"/>
          <w:rPrChange w:id="3096" w:author="Patrick Drew" w:date="2020-05-12T18:19:00Z">
            <w:rPr>
              <w:sz w:val="22"/>
              <w:szCs w:val="22"/>
            </w:rPr>
          </w:rPrChange>
        </w:rPr>
        <w:t>(</w:t>
      </w:r>
      <w:r w:rsidRPr="00EE2D4E">
        <w:rPr>
          <w:rFonts w:ascii="Arial" w:hAnsi="Arial" w:cs="Arial"/>
          <w:color w:val="222222"/>
          <w:sz w:val="22"/>
          <w:szCs w:val="22"/>
          <w:shd w:val="clear" w:color="auto" w:fill="FFFFFF"/>
          <w:rPrChange w:id="3097" w:author="Patrick Drew" w:date="2020-05-12T18:19:00Z">
            <w:rPr>
              <w:color w:val="222222"/>
              <w:sz w:val="22"/>
              <w:szCs w:val="22"/>
              <w:shd w:val="clear" w:color="auto" w:fill="FFFFFF"/>
            </w:rPr>
          </w:rPrChange>
        </w:rPr>
        <w:t xml:space="preserve">≥ 30 sec), and all REM sleep events </w:t>
      </w:r>
      <w:r w:rsidRPr="00EE2D4E">
        <w:rPr>
          <w:rFonts w:ascii="Arial" w:hAnsi="Arial" w:cs="Arial"/>
          <w:sz w:val="22"/>
          <w:szCs w:val="22"/>
          <w:rPrChange w:id="3098" w:author="Patrick Drew" w:date="2020-05-12T18:19:00Z">
            <w:rPr>
              <w:sz w:val="22"/>
              <w:szCs w:val="22"/>
            </w:rPr>
          </w:rPrChange>
        </w:rPr>
        <w:t>(</w:t>
      </w:r>
      <w:r w:rsidRPr="00EE2D4E">
        <w:rPr>
          <w:rFonts w:ascii="Arial" w:hAnsi="Arial" w:cs="Arial"/>
          <w:color w:val="222222"/>
          <w:sz w:val="22"/>
          <w:szCs w:val="22"/>
          <w:shd w:val="clear" w:color="auto" w:fill="FFFFFF"/>
          <w:rPrChange w:id="3099" w:author="Patrick Drew" w:date="2020-05-12T18:19:00Z">
            <w:rPr>
              <w:color w:val="222222"/>
              <w:sz w:val="22"/>
              <w:szCs w:val="22"/>
              <w:shd w:val="clear" w:color="auto" w:fill="FFFFFF"/>
            </w:rPr>
          </w:rPrChange>
        </w:rPr>
        <w:t xml:space="preserve">≥ 60 sec). All resting events occurred at least 5 seconds after a whisker puff and occurred within the </w:t>
      </w:r>
      <w:proofErr w:type="gramStart"/>
      <w:r w:rsidRPr="00EE2D4E">
        <w:rPr>
          <w:rFonts w:ascii="Arial" w:hAnsi="Arial" w:cs="Arial"/>
          <w:color w:val="222222"/>
          <w:sz w:val="22"/>
          <w:szCs w:val="22"/>
          <w:shd w:val="clear" w:color="auto" w:fill="FFFFFF"/>
          <w:rPrChange w:id="3100" w:author="Patrick Drew" w:date="2020-05-12T18:19:00Z">
            <w:rPr>
              <w:color w:val="222222"/>
              <w:sz w:val="22"/>
              <w:szCs w:val="22"/>
              <w:shd w:val="clear" w:color="auto" w:fill="FFFFFF"/>
            </w:rPr>
          </w:rPrChange>
        </w:rPr>
        <w:t>manually-defined</w:t>
      </w:r>
      <w:proofErr w:type="gramEnd"/>
      <w:r w:rsidRPr="00EE2D4E">
        <w:rPr>
          <w:rFonts w:ascii="Arial" w:hAnsi="Arial" w:cs="Arial"/>
          <w:color w:val="222222"/>
          <w:sz w:val="22"/>
          <w:szCs w:val="22"/>
          <w:shd w:val="clear" w:color="auto" w:fill="FFFFFF"/>
          <w:rPrChange w:id="3101" w:author="Patrick Drew" w:date="2020-05-12T18:19:00Z">
            <w:rPr>
              <w:color w:val="222222"/>
              <w:sz w:val="22"/>
              <w:szCs w:val="22"/>
              <w:shd w:val="clear" w:color="auto" w:fill="FFFFFF"/>
            </w:rPr>
          </w:rPrChange>
        </w:rPr>
        <w:t xml:space="preserve"> ‘Awake’ periods outlined previously in the </w:t>
      </w:r>
      <w:r w:rsidRPr="00EE2D4E">
        <w:rPr>
          <w:rFonts w:ascii="Arial" w:hAnsi="Arial" w:cs="Arial"/>
          <w:i/>
          <w:iCs/>
          <w:sz w:val="22"/>
          <w:szCs w:val="22"/>
          <w:rPrChange w:id="3102" w:author="Patrick Drew" w:date="2020-05-12T18:19:00Z">
            <w:rPr>
              <w:i/>
              <w:iCs/>
              <w:sz w:val="22"/>
              <w:szCs w:val="22"/>
            </w:rPr>
          </w:rPrChange>
        </w:rPr>
        <w:t>Establishment of awake rest and baseline</w:t>
      </w:r>
      <w:r w:rsidRPr="00EE2D4E">
        <w:rPr>
          <w:rFonts w:ascii="Arial" w:hAnsi="Arial" w:cs="Arial"/>
          <w:color w:val="222222"/>
          <w:sz w:val="22"/>
          <w:szCs w:val="22"/>
          <w:shd w:val="clear" w:color="auto" w:fill="FFFFFF"/>
          <w:rPrChange w:id="3103" w:author="Patrick Drew" w:date="2020-05-12T18:19:00Z">
            <w:rPr>
              <w:color w:val="222222"/>
              <w:sz w:val="22"/>
              <w:szCs w:val="22"/>
              <w:shd w:val="clear" w:color="auto" w:fill="FFFFFF"/>
            </w:rPr>
          </w:rPrChange>
        </w:rPr>
        <w:t xml:space="preserve"> section to exclude drowsy behavior. All behavioral events MUA and </w:t>
      </w:r>
      <w:proofErr w:type="spellStart"/>
      <w:r w:rsidRPr="00EE2D4E">
        <w:rPr>
          <w:rFonts w:ascii="Arial" w:hAnsi="Arial" w:cs="Arial"/>
          <w:color w:val="222222"/>
          <w:sz w:val="22"/>
          <w:szCs w:val="22"/>
          <w:shd w:val="clear" w:color="auto" w:fill="FFFFFF"/>
          <w:rPrChange w:id="3104" w:author="Patrick Drew" w:date="2020-05-12T18:19:00Z">
            <w:rPr>
              <w:color w:val="222222"/>
              <w:sz w:val="22"/>
              <w:szCs w:val="22"/>
              <w:shd w:val="clear" w:color="auto" w:fill="FFFFFF"/>
            </w:rPr>
          </w:rPrChange>
        </w:rPr>
        <w:t>HbT</w:t>
      </w:r>
      <w:proofErr w:type="spellEnd"/>
      <w:r w:rsidRPr="00EE2D4E">
        <w:rPr>
          <w:rFonts w:ascii="Arial" w:hAnsi="Arial" w:cs="Arial"/>
          <w:color w:val="222222"/>
          <w:sz w:val="22"/>
          <w:szCs w:val="22"/>
          <w:shd w:val="clear" w:color="auto" w:fill="FFFFFF"/>
          <w:rPrChange w:id="3105" w:author="Patrick Drew" w:date="2020-05-12T18:19:00Z">
            <w:rPr>
              <w:color w:val="222222"/>
              <w:sz w:val="22"/>
              <w:szCs w:val="22"/>
              <w:shd w:val="clear" w:color="auto" w:fill="FFFFFF"/>
            </w:rPr>
          </w:rPrChange>
        </w:rPr>
        <w:t xml:space="preserve"> data were mean-subtracted and digitally low-pass filtered (&lt; 1 Hz) with a fourth-order Butterworth filter (</w:t>
      </w:r>
      <w:proofErr w:type="spellStart"/>
      <w:r w:rsidRPr="00EE2D4E">
        <w:rPr>
          <w:rFonts w:ascii="Arial" w:hAnsi="Arial" w:cs="Arial"/>
          <w:color w:val="222222"/>
          <w:sz w:val="22"/>
          <w:szCs w:val="22"/>
          <w:shd w:val="clear" w:color="auto" w:fill="FFFFFF"/>
          <w:rPrChange w:id="3106" w:author="Patrick Drew" w:date="2020-05-12T18:19:00Z">
            <w:rPr>
              <w:color w:val="222222"/>
              <w:sz w:val="22"/>
              <w:szCs w:val="22"/>
              <w:shd w:val="clear" w:color="auto" w:fill="FFFFFF"/>
            </w:rPr>
          </w:rPrChange>
        </w:rPr>
        <w:t>Matlab</w:t>
      </w:r>
      <w:proofErr w:type="spellEnd"/>
      <w:r w:rsidRPr="00EE2D4E">
        <w:rPr>
          <w:rFonts w:ascii="Arial" w:hAnsi="Arial" w:cs="Arial"/>
          <w:color w:val="222222"/>
          <w:sz w:val="22"/>
          <w:szCs w:val="22"/>
          <w:shd w:val="clear" w:color="auto" w:fill="FFFFFF"/>
          <w:rPrChange w:id="3107" w:author="Patrick Drew" w:date="2020-05-12T18:19:00Z">
            <w:rPr>
              <w:color w:val="222222"/>
              <w:sz w:val="22"/>
              <w:szCs w:val="22"/>
              <w:shd w:val="clear" w:color="auto" w:fill="FFFFFF"/>
            </w:rPr>
          </w:rPrChange>
        </w:rPr>
        <w:t xml:space="preserve"> function(s): butter, zp2sos, </w:t>
      </w:r>
      <w:proofErr w:type="spellStart"/>
      <w:r w:rsidRPr="00EE2D4E">
        <w:rPr>
          <w:rFonts w:ascii="Arial" w:hAnsi="Arial" w:cs="Arial"/>
          <w:color w:val="222222"/>
          <w:sz w:val="22"/>
          <w:szCs w:val="22"/>
          <w:shd w:val="clear" w:color="auto" w:fill="FFFFFF"/>
          <w:rPrChange w:id="3108" w:author="Patrick Drew" w:date="2020-05-12T18:19:00Z">
            <w:rPr>
              <w:color w:val="222222"/>
              <w:sz w:val="22"/>
              <w:szCs w:val="22"/>
              <w:shd w:val="clear" w:color="auto" w:fill="FFFFFF"/>
            </w:rPr>
          </w:rPrChange>
        </w:rPr>
        <w:t>filtfilt</w:t>
      </w:r>
      <w:proofErr w:type="spellEnd"/>
      <w:r w:rsidRPr="00EE2D4E">
        <w:rPr>
          <w:rFonts w:ascii="Arial" w:hAnsi="Arial" w:cs="Arial"/>
          <w:color w:val="222222"/>
          <w:sz w:val="22"/>
          <w:szCs w:val="22"/>
          <w:shd w:val="clear" w:color="auto" w:fill="FFFFFF"/>
          <w:rPrChange w:id="3109" w:author="Patrick Drew" w:date="2020-05-12T18:19:00Z">
            <w:rPr>
              <w:color w:val="222222"/>
              <w:sz w:val="22"/>
              <w:szCs w:val="22"/>
              <w:shd w:val="clear" w:color="auto" w:fill="FFFFFF"/>
            </w:rPr>
          </w:rPrChange>
        </w:rPr>
        <w:t>) and then truncated to the minimum behavior length so that all events were the same length. Cross-correlation analysis was run for each behavior (</w:t>
      </w:r>
      <w:proofErr w:type="spellStart"/>
      <w:r w:rsidRPr="00EE2D4E">
        <w:rPr>
          <w:rFonts w:ascii="Arial" w:hAnsi="Arial" w:cs="Arial"/>
          <w:color w:val="222222"/>
          <w:sz w:val="22"/>
          <w:szCs w:val="22"/>
          <w:shd w:val="clear" w:color="auto" w:fill="FFFFFF"/>
          <w:rPrChange w:id="3110" w:author="Patrick Drew" w:date="2020-05-12T18:19:00Z">
            <w:rPr>
              <w:color w:val="222222"/>
              <w:sz w:val="22"/>
              <w:szCs w:val="22"/>
              <w:shd w:val="clear" w:color="auto" w:fill="FFFFFF"/>
            </w:rPr>
          </w:rPrChange>
        </w:rPr>
        <w:t>Matlab</w:t>
      </w:r>
      <w:proofErr w:type="spellEnd"/>
      <w:r w:rsidRPr="00EE2D4E">
        <w:rPr>
          <w:rFonts w:ascii="Arial" w:hAnsi="Arial" w:cs="Arial"/>
          <w:color w:val="222222"/>
          <w:sz w:val="22"/>
          <w:szCs w:val="22"/>
          <w:shd w:val="clear" w:color="auto" w:fill="FFFFFF"/>
          <w:rPrChange w:id="3111" w:author="Patrick Drew" w:date="2020-05-12T18:19:00Z">
            <w:rPr>
              <w:color w:val="222222"/>
              <w:sz w:val="22"/>
              <w:szCs w:val="22"/>
              <w:shd w:val="clear" w:color="auto" w:fill="FFFFFF"/>
            </w:rPr>
          </w:rPrChange>
        </w:rPr>
        <w:t xml:space="preserve"> function(s): </w:t>
      </w:r>
      <w:proofErr w:type="spellStart"/>
      <w:r w:rsidRPr="00EE2D4E">
        <w:rPr>
          <w:rFonts w:ascii="Arial" w:hAnsi="Arial" w:cs="Arial"/>
          <w:color w:val="222222"/>
          <w:sz w:val="22"/>
          <w:szCs w:val="22"/>
          <w:shd w:val="clear" w:color="auto" w:fill="FFFFFF"/>
          <w:rPrChange w:id="3112" w:author="Patrick Drew" w:date="2020-05-12T18:19:00Z">
            <w:rPr>
              <w:color w:val="222222"/>
              <w:sz w:val="22"/>
              <w:szCs w:val="22"/>
              <w:shd w:val="clear" w:color="auto" w:fill="FFFFFF"/>
            </w:rPr>
          </w:rPrChange>
        </w:rPr>
        <w:t>xcorr</w:t>
      </w:r>
      <w:proofErr w:type="spellEnd"/>
      <w:r w:rsidRPr="00EE2D4E">
        <w:rPr>
          <w:rFonts w:ascii="Arial" w:hAnsi="Arial" w:cs="Arial"/>
          <w:color w:val="222222"/>
          <w:sz w:val="22"/>
          <w:szCs w:val="22"/>
          <w:shd w:val="clear" w:color="auto" w:fill="FFFFFF"/>
          <w:rPrChange w:id="3113" w:author="Patrick Drew" w:date="2020-05-12T18:19:00Z">
            <w:rPr>
              <w:color w:val="222222"/>
              <w:sz w:val="22"/>
              <w:szCs w:val="22"/>
              <w:shd w:val="clear" w:color="auto" w:fill="FFFFFF"/>
            </w:rPr>
          </w:rPrChange>
        </w:rPr>
        <w:t xml:space="preserve">) with a ± 5 second lag time </w:t>
      </w:r>
      <w:r w:rsidRPr="00EE2D4E">
        <w:rPr>
          <w:rFonts w:ascii="Arial" w:hAnsi="Arial" w:cs="Arial"/>
          <w:sz w:val="22"/>
          <w:szCs w:val="22"/>
          <w:rPrChange w:id="3114" w:author="Patrick Drew" w:date="2020-05-12T18:19:00Z">
            <w:rPr>
              <w:sz w:val="22"/>
              <w:szCs w:val="22"/>
            </w:rPr>
          </w:rPrChange>
        </w:rPr>
        <w:t>and</w:t>
      </w:r>
      <w:r w:rsidRPr="00EE2D4E">
        <w:rPr>
          <w:rFonts w:ascii="Arial" w:hAnsi="Arial" w:cs="Arial"/>
          <w:color w:val="222222"/>
          <w:sz w:val="22"/>
          <w:szCs w:val="22"/>
          <w:shd w:val="clear" w:color="auto" w:fill="FFFFFF"/>
          <w:rPrChange w:id="3115" w:author="Patrick Drew" w:date="2020-05-12T18:19:00Z">
            <w:rPr>
              <w:color w:val="222222"/>
              <w:sz w:val="22"/>
              <w:szCs w:val="22"/>
              <w:shd w:val="clear" w:color="auto" w:fill="FFFFFF"/>
            </w:rPr>
          </w:rPrChange>
        </w:rPr>
        <w:t xml:space="preserve"> averaged </w:t>
      </w:r>
      <w:r w:rsidR="00B34D72" w:rsidRPr="00EE2D4E">
        <w:rPr>
          <w:rFonts w:ascii="Arial" w:hAnsi="Arial" w:cs="Arial"/>
          <w:color w:val="222222"/>
          <w:sz w:val="22"/>
          <w:szCs w:val="22"/>
          <w:shd w:val="clear" w:color="auto" w:fill="FFFFFF"/>
          <w:rPrChange w:id="3116" w:author="Patrick Drew" w:date="2020-05-12T18:19:00Z">
            <w:rPr>
              <w:color w:val="222222"/>
              <w:sz w:val="22"/>
              <w:szCs w:val="22"/>
              <w:shd w:val="clear" w:color="auto" w:fill="FFFFFF"/>
            </w:rPr>
          </w:rPrChange>
        </w:rPr>
        <w:t xml:space="preserve">across behavioral events </w:t>
      </w:r>
      <w:r w:rsidRPr="00EE2D4E">
        <w:rPr>
          <w:rFonts w:ascii="Arial" w:hAnsi="Arial" w:cs="Arial"/>
          <w:color w:val="222222"/>
          <w:sz w:val="22"/>
          <w:szCs w:val="22"/>
          <w:shd w:val="clear" w:color="auto" w:fill="FFFFFF"/>
          <w:rPrChange w:id="3117" w:author="Patrick Drew" w:date="2020-05-12T18:19:00Z">
            <w:rPr>
              <w:color w:val="222222"/>
              <w:sz w:val="22"/>
              <w:szCs w:val="22"/>
              <w:shd w:val="clear" w:color="auto" w:fill="FFFFFF"/>
            </w:rPr>
          </w:rPrChange>
        </w:rPr>
        <w:t xml:space="preserve">within each animal hemisphere and then across all animal hemispheres (N = 14, n = 28 hemispheres). The cross-correlation between LFP and HbT was </w:t>
      </w:r>
      <w:r w:rsidR="00B34D72" w:rsidRPr="00EE2D4E">
        <w:rPr>
          <w:rFonts w:ascii="Arial" w:hAnsi="Arial" w:cs="Arial"/>
          <w:color w:val="222222"/>
          <w:sz w:val="22"/>
          <w:szCs w:val="22"/>
          <w:shd w:val="clear" w:color="auto" w:fill="FFFFFF"/>
          <w:rPrChange w:id="3118" w:author="Patrick Drew" w:date="2020-05-12T18:19:00Z">
            <w:rPr>
              <w:color w:val="222222"/>
              <w:sz w:val="22"/>
              <w:szCs w:val="22"/>
              <w:shd w:val="clear" w:color="auto" w:fill="FFFFFF"/>
            </w:rPr>
          </w:rPrChange>
        </w:rPr>
        <w:t xml:space="preserve">taken </w:t>
      </w:r>
      <w:r w:rsidRPr="00EE2D4E">
        <w:rPr>
          <w:rFonts w:ascii="Arial" w:hAnsi="Arial" w:cs="Arial"/>
          <w:color w:val="222222"/>
          <w:sz w:val="22"/>
          <w:szCs w:val="22"/>
          <w:shd w:val="clear" w:color="auto" w:fill="FFFFFF"/>
          <w:rPrChange w:id="3119" w:author="Patrick Drew" w:date="2020-05-12T18:19:00Z">
            <w:rPr>
              <w:color w:val="222222"/>
              <w:sz w:val="22"/>
              <w:szCs w:val="22"/>
              <w:shd w:val="clear" w:color="auto" w:fill="FFFFFF"/>
            </w:rPr>
          </w:rPrChange>
        </w:rPr>
        <w:t>as the cross-correlation between</w:t>
      </w:r>
      <w:r w:rsidR="00B34D72" w:rsidRPr="00EE2D4E">
        <w:rPr>
          <w:rFonts w:ascii="Arial" w:hAnsi="Arial" w:cs="Arial"/>
          <w:color w:val="222222"/>
          <w:sz w:val="22"/>
          <w:szCs w:val="22"/>
          <w:shd w:val="clear" w:color="auto" w:fill="FFFFFF"/>
          <w:rPrChange w:id="3120" w:author="Patrick Drew" w:date="2020-05-12T18:19:00Z">
            <w:rPr>
              <w:color w:val="222222"/>
              <w:sz w:val="22"/>
              <w:szCs w:val="22"/>
              <w:shd w:val="clear" w:color="auto" w:fill="FFFFFF"/>
            </w:rPr>
          </w:rPrChange>
        </w:rPr>
        <w:t xml:space="preserve"> an</w:t>
      </w:r>
      <w:r w:rsidRPr="00EE2D4E">
        <w:rPr>
          <w:rFonts w:ascii="Arial" w:hAnsi="Arial" w:cs="Arial"/>
          <w:color w:val="222222"/>
          <w:sz w:val="22"/>
          <w:szCs w:val="22"/>
          <w:shd w:val="clear" w:color="auto" w:fill="FFFFFF"/>
          <w:rPrChange w:id="3121" w:author="Patrick Drew" w:date="2020-05-12T18:19:00Z">
            <w:rPr>
              <w:color w:val="222222"/>
              <w:sz w:val="22"/>
              <w:szCs w:val="22"/>
              <w:shd w:val="clear" w:color="auto" w:fill="FFFFFF"/>
            </w:rPr>
          </w:rPrChange>
        </w:rPr>
        <w:t xml:space="preserve"> </w:t>
      </w:r>
      <w:r w:rsidR="00B34D72" w:rsidRPr="00EE2D4E">
        <w:rPr>
          <w:rFonts w:ascii="Arial" w:hAnsi="Arial" w:cs="Arial"/>
          <w:color w:val="222222"/>
          <w:sz w:val="22"/>
          <w:szCs w:val="22"/>
          <w:shd w:val="clear" w:color="auto" w:fill="FFFFFF"/>
          <w:rPrChange w:id="3122" w:author="Patrick Drew" w:date="2020-05-12T18:19:00Z">
            <w:rPr>
              <w:color w:val="222222"/>
              <w:sz w:val="22"/>
              <w:szCs w:val="22"/>
              <w:shd w:val="clear" w:color="auto" w:fill="FFFFFF"/>
            </w:rPr>
          </w:rPrChange>
        </w:rPr>
        <w:t xml:space="preserve">HbT event and </w:t>
      </w:r>
      <w:r w:rsidRPr="00EE2D4E">
        <w:rPr>
          <w:rFonts w:ascii="Arial" w:hAnsi="Arial" w:cs="Arial"/>
          <w:color w:val="222222"/>
          <w:sz w:val="22"/>
          <w:szCs w:val="22"/>
          <w:shd w:val="clear" w:color="auto" w:fill="FFFFFF"/>
          <w:rPrChange w:id="3123" w:author="Patrick Drew" w:date="2020-05-12T18:19:00Z">
            <w:rPr>
              <w:color w:val="222222"/>
              <w:sz w:val="22"/>
              <w:szCs w:val="22"/>
              <w:shd w:val="clear" w:color="auto" w:fill="FFFFFF"/>
            </w:rPr>
          </w:rPrChange>
        </w:rPr>
        <w:t xml:space="preserve">each frequency band of the </w:t>
      </w:r>
      <w:r w:rsidRPr="00EE2D4E">
        <w:rPr>
          <w:rFonts w:ascii="Arial" w:hAnsi="Arial" w:cs="Arial"/>
          <w:sz w:val="22"/>
          <w:szCs w:val="22"/>
          <w:rPrChange w:id="3124" w:author="Patrick Drew" w:date="2020-05-12T18:19:00Z">
            <w:rPr>
              <w:sz w:val="22"/>
              <w:szCs w:val="22"/>
            </w:rPr>
          </w:rPrChange>
        </w:rPr>
        <w:t>cortical spectrogram</w:t>
      </w:r>
      <w:r w:rsidR="00B34D72" w:rsidRPr="00EE2D4E">
        <w:rPr>
          <w:rFonts w:ascii="Arial" w:hAnsi="Arial" w:cs="Arial"/>
          <w:sz w:val="22"/>
          <w:szCs w:val="22"/>
          <w:rPrChange w:id="3125" w:author="Patrick Drew" w:date="2020-05-12T18:19:00Z">
            <w:rPr>
              <w:sz w:val="22"/>
              <w:szCs w:val="22"/>
            </w:rPr>
          </w:rPrChange>
        </w:rPr>
        <w:t xml:space="preserve"> </w:t>
      </w:r>
      <w:r w:rsidRPr="00EE2D4E">
        <w:rPr>
          <w:rFonts w:ascii="Arial" w:hAnsi="Arial" w:cs="Arial"/>
          <w:sz w:val="22"/>
          <w:szCs w:val="22"/>
          <w:rPrChange w:id="3126" w:author="Patrick Drew" w:date="2020-05-12T18:19:00Z">
            <w:rPr>
              <w:sz w:val="22"/>
              <w:szCs w:val="22"/>
            </w:rPr>
          </w:rPrChange>
        </w:rPr>
        <w:t xml:space="preserve">with parameters of 1-second window, 1/30 second step size, and </w:t>
      </w:r>
      <w:r w:rsidRPr="00EE2D4E">
        <w:rPr>
          <w:rFonts w:ascii="Arial" w:hAnsi="Arial" w:cs="Arial"/>
          <w:sz w:val="22"/>
          <w:szCs w:val="22"/>
          <w:rPrChange w:id="3127" w:author="Patrick Drew" w:date="2020-05-12T18:19:00Z">
            <w:rPr>
              <w:sz w:val="22"/>
              <w:szCs w:val="22"/>
            </w:rPr>
          </w:rPrChange>
        </w:rPr>
        <w:lastRenderedPageBreak/>
        <w:t>[1,1] tap</w:t>
      </w:r>
      <w:r w:rsidR="00B34D72" w:rsidRPr="00EE2D4E">
        <w:rPr>
          <w:rFonts w:ascii="Arial" w:hAnsi="Arial" w:cs="Arial"/>
          <w:sz w:val="22"/>
          <w:szCs w:val="22"/>
          <w:rPrChange w:id="3128" w:author="Patrick Drew" w:date="2020-05-12T18:19:00Z">
            <w:rPr>
              <w:sz w:val="22"/>
              <w:szCs w:val="22"/>
            </w:rPr>
          </w:rPrChange>
        </w:rPr>
        <w:t>ers</w:t>
      </w:r>
      <w:r w:rsidRPr="00EE2D4E">
        <w:rPr>
          <w:rFonts w:ascii="Arial" w:hAnsi="Arial" w:cs="Arial"/>
          <w:sz w:val="22"/>
          <w:szCs w:val="22"/>
          <w:rPrChange w:id="3129" w:author="Patrick Drew" w:date="2020-05-12T18:19:00Z">
            <w:rPr>
              <w:sz w:val="22"/>
              <w:szCs w:val="22"/>
            </w:rPr>
          </w:rPrChange>
        </w:rPr>
        <w:t xml:space="preserve">. </w:t>
      </w:r>
      <w:r w:rsidRPr="00EE2D4E">
        <w:rPr>
          <w:rFonts w:ascii="Arial" w:hAnsi="Arial" w:cs="Arial"/>
          <w:color w:val="222222"/>
          <w:sz w:val="22"/>
          <w:szCs w:val="22"/>
          <w:shd w:val="clear" w:color="auto" w:fill="FFFFFF"/>
          <w:rPrChange w:id="3130" w:author="Patrick Drew" w:date="2020-05-12T18:19:00Z">
            <w:rPr>
              <w:color w:val="222222"/>
              <w:sz w:val="22"/>
              <w:szCs w:val="22"/>
              <w:shd w:val="clear" w:color="auto" w:fill="FFFFFF"/>
            </w:rPr>
          </w:rPrChange>
        </w:rPr>
        <w:t>Th</w:t>
      </w:r>
      <w:r w:rsidR="00B34D72" w:rsidRPr="00EE2D4E">
        <w:rPr>
          <w:rFonts w:ascii="Arial" w:hAnsi="Arial" w:cs="Arial"/>
          <w:color w:val="222222"/>
          <w:sz w:val="22"/>
          <w:szCs w:val="22"/>
          <w:shd w:val="clear" w:color="auto" w:fill="FFFFFF"/>
          <w:rPrChange w:id="3131" w:author="Patrick Drew" w:date="2020-05-12T18:19:00Z">
            <w:rPr>
              <w:color w:val="222222"/>
              <w:sz w:val="22"/>
              <w:szCs w:val="22"/>
              <w:shd w:val="clear" w:color="auto" w:fill="FFFFFF"/>
            </w:rPr>
          </w:rPrChange>
        </w:rPr>
        <w:t>e resulting cross-correlation matrices (lag time x frequency) were then averaged across all behavioral events within each animal hemisphere and then across all animal hemispheres (N = 14, n = 28 hemispheres).</w:t>
      </w:r>
    </w:p>
    <w:p w14:paraId="22046100" w14:textId="77777777" w:rsidR="00A670C4" w:rsidRPr="00EE2D4E" w:rsidRDefault="00A670C4">
      <w:pPr>
        <w:widowControl w:val="0"/>
        <w:tabs>
          <w:tab w:val="center" w:pos="5220"/>
        </w:tabs>
        <w:autoSpaceDE w:val="0"/>
        <w:autoSpaceDN w:val="0"/>
        <w:adjustRightInd w:val="0"/>
        <w:spacing w:line="360" w:lineRule="auto"/>
        <w:contextualSpacing/>
        <w:jc w:val="both"/>
        <w:rPr>
          <w:rFonts w:ascii="Arial" w:hAnsi="Arial" w:cs="Arial"/>
          <w:sz w:val="22"/>
          <w:szCs w:val="22"/>
          <w:rPrChange w:id="3132" w:author="Patrick Drew" w:date="2020-05-12T18:19:00Z">
            <w:rPr>
              <w:sz w:val="22"/>
              <w:szCs w:val="22"/>
            </w:rPr>
          </w:rPrChange>
        </w:rPr>
        <w:pPrChange w:id="3133" w:author="Patrick Drew" w:date="2020-05-12T18:16:00Z">
          <w:pPr>
            <w:widowControl w:val="0"/>
            <w:tabs>
              <w:tab w:val="center" w:pos="5220"/>
            </w:tabs>
            <w:autoSpaceDE w:val="0"/>
            <w:autoSpaceDN w:val="0"/>
            <w:adjustRightInd w:val="0"/>
            <w:contextualSpacing/>
            <w:jc w:val="both"/>
          </w:pPr>
        </w:pPrChange>
      </w:pPr>
    </w:p>
    <w:p w14:paraId="781CF5F1" w14:textId="14200711" w:rsidR="00CB620C" w:rsidRPr="00EE2D4E" w:rsidRDefault="00C529A4">
      <w:pPr>
        <w:widowControl w:val="0"/>
        <w:tabs>
          <w:tab w:val="center" w:pos="5220"/>
        </w:tabs>
        <w:autoSpaceDE w:val="0"/>
        <w:autoSpaceDN w:val="0"/>
        <w:adjustRightInd w:val="0"/>
        <w:spacing w:line="360" w:lineRule="auto"/>
        <w:contextualSpacing/>
        <w:jc w:val="both"/>
        <w:rPr>
          <w:rFonts w:ascii="Arial" w:hAnsi="Arial" w:cs="Arial"/>
          <w:b/>
          <w:bCs/>
          <w:i/>
          <w:iCs/>
          <w:sz w:val="22"/>
          <w:szCs w:val="22"/>
          <w:rPrChange w:id="3134" w:author="Patrick Drew" w:date="2020-05-12T18:19:00Z">
            <w:rPr>
              <w:rFonts w:ascii="Calibri" w:hAnsi="Calibri" w:cs="Calibri"/>
              <w:b/>
              <w:bCs/>
              <w:i/>
              <w:iCs/>
              <w:sz w:val="22"/>
              <w:szCs w:val="22"/>
            </w:rPr>
          </w:rPrChange>
        </w:rPr>
        <w:pPrChange w:id="3135" w:author="Patrick Drew" w:date="2020-05-12T18:16:00Z">
          <w:pPr>
            <w:widowControl w:val="0"/>
            <w:tabs>
              <w:tab w:val="center" w:pos="5220"/>
            </w:tabs>
            <w:autoSpaceDE w:val="0"/>
            <w:autoSpaceDN w:val="0"/>
            <w:adjustRightInd w:val="0"/>
            <w:contextualSpacing/>
            <w:jc w:val="both"/>
          </w:pPr>
        </w:pPrChange>
      </w:pPr>
      <w:r w:rsidRPr="00EE2D4E">
        <w:rPr>
          <w:rFonts w:ascii="Calibri" w:hAnsi="Calibri" w:cs="Calibri"/>
          <w:sz w:val="22"/>
          <w:szCs w:val="22"/>
        </w:rPr>
        <w:t>﻿</w:t>
      </w:r>
      <w:r w:rsidR="00A670C4" w:rsidRPr="00EE2D4E">
        <w:rPr>
          <w:rFonts w:ascii="Arial" w:hAnsi="Arial" w:cs="Arial"/>
          <w:i/>
          <w:iCs/>
          <w:sz w:val="22"/>
          <w:szCs w:val="22"/>
          <w:rPrChange w:id="3136" w:author="Patrick Drew" w:date="2020-05-12T18:19:00Z">
            <w:rPr>
              <w:rFonts w:ascii="Calibri" w:hAnsi="Calibri" w:cs="Calibri"/>
              <w:i/>
              <w:iCs/>
              <w:sz w:val="22"/>
              <w:szCs w:val="22"/>
            </w:rPr>
          </w:rPrChange>
        </w:rPr>
        <w:t xml:space="preserve">Statistics. </w:t>
      </w:r>
      <w:r w:rsidR="00A670C4" w:rsidRPr="00EE2D4E">
        <w:rPr>
          <w:rFonts w:ascii="Arial" w:hAnsi="Arial" w:cs="Arial"/>
          <w:b/>
          <w:bCs/>
          <w:i/>
          <w:iCs/>
          <w:sz w:val="22"/>
          <w:szCs w:val="22"/>
          <w:rPrChange w:id="3137" w:author="Patrick Drew" w:date="2020-05-12T18:19:00Z">
            <w:rPr>
              <w:rFonts w:ascii="Calibri" w:hAnsi="Calibri" w:cs="Calibri"/>
              <w:b/>
              <w:bCs/>
              <w:i/>
              <w:iCs/>
              <w:sz w:val="22"/>
              <w:szCs w:val="22"/>
            </w:rPr>
          </w:rPrChange>
        </w:rPr>
        <w:t>T</w:t>
      </w:r>
      <w:r w:rsidR="00E97022" w:rsidRPr="00EE2D4E">
        <w:rPr>
          <w:rFonts w:ascii="Arial" w:hAnsi="Arial" w:cs="Arial"/>
          <w:b/>
          <w:bCs/>
          <w:i/>
          <w:iCs/>
          <w:sz w:val="22"/>
          <w:szCs w:val="22"/>
          <w:rPrChange w:id="3138" w:author="Patrick Drew" w:date="2020-05-12T18:19:00Z">
            <w:rPr>
              <w:rFonts w:ascii="Calibri" w:hAnsi="Calibri" w:cs="Calibri"/>
              <w:b/>
              <w:bCs/>
              <w:i/>
              <w:iCs/>
              <w:sz w:val="22"/>
              <w:szCs w:val="22"/>
            </w:rPr>
          </w:rPrChange>
        </w:rPr>
        <w:t>BD</w:t>
      </w:r>
    </w:p>
    <w:p w14:paraId="0000AEF5" w14:textId="24ED083A" w:rsidR="00E97022" w:rsidRPr="00EE2D4E" w:rsidRDefault="00E97022">
      <w:pPr>
        <w:widowControl w:val="0"/>
        <w:tabs>
          <w:tab w:val="center" w:pos="5220"/>
        </w:tabs>
        <w:autoSpaceDE w:val="0"/>
        <w:autoSpaceDN w:val="0"/>
        <w:adjustRightInd w:val="0"/>
        <w:spacing w:line="360" w:lineRule="auto"/>
        <w:contextualSpacing/>
        <w:jc w:val="both"/>
        <w:rPr>
          <w:rFonts w:ascii="Arial" w:hAnsi="Arial" w:cs="Arial"/>
          <w:b/>
          <w:bCs/>
          <w:i/>
          <w:iCs/>
          <w:sz w:val="22"/>
          <w:szCs w:val="22"/>
          <w:rPrChange w:id="3139" w:author="Patrick Drew" w:date="2020-05-12T18:19:00Z">
            <w:rPr>
              <w:rFonts w:ascii="Calibri" w:hAnsi="Calibri" w:cs="Calibri"/>
              <w:b/>
              <w:bCs/>
              <w:i/>
              <w:iCs/>
              <w:sz w:val="22"/>
              <w:szCs w:val="22"/>
            </w:rPr>
          </w:rPrChange>
        </w:rPr>
        <w:pPrChange w:id="3140" w:author="Patrick Drew" w:date="2020-05-12T18:16:00Z">
          <w:pPr>
            <w:widowControl w:val="0"/>
            <w:tabs>
              <w:tab w:val="center" w:pos="5220"/>
            </w:tabs>
            <w:autoSpaceDE w:val="0"/>
            <w:autoSpaceDN w:val="0"/>
            <w:adjustRightInd w:val="0"/>
            <w:contextualSpacing/>
            <w:jc w:val="both"/>
          </w:pPr>
        </w:pPrChange>
      </w:pPr>
    </w:p>
    <w:p w14:paraId="34617083" w14:textId="650A77BA" w:rsidR="00E97022" w:rsidRPr="00EE2D4E" w:rsidRDefault="00E97022">
      <w:pPr>
        <w:widowControl w:val="0"/>
        <w:tabs>
          <w:tab w:val="center" w:pos="5220"/>
        </w:tabs>
        <w:autoSpaceDE w:val="0"/>
        <w:autoSpaceDN w:val="0"/>
        <w:adjustRightInd w:val="0"/>
        <w:spacing w:line="360" w:lineRule="auto"/>
        <w:contextualSpacing/>
        <w:jc w:val="both"/>
        <w:rPr>
          <w:rFonts w:ascii="Arial" w:hAnsi="Arial" w:cs="Arial"/>
          <w:b/>
          <w:bCs/>
          <w:i/>
          <w:iCs/>
          <w:sz w:val="22"/>
          <w:szCs w:val="22"/>
          <w:rPrChange w:id="3141" w:author="Patrick Drew" w:date="2020-05-12T18:19:00Z">
            <w:rPr>
              <w:rFonts w:ascii="Calibri" w:hAnsi="Calibri" w:cs="Calibri"/>
              <w:b/>
              <w:bCs/>
              <w:i/>
              <w:iCs/>
              <w:sz w:val="22"/>
              <w:szCs w:val="22"/>
            </w:rPr>
          </w:rPrChange>
        </w:rPr>
        <w:pPrChange w:id="3142" w:author="Patrick Drew" w:date="2020-05-12T18:16:00Z">
          <w:pPr>
            <w:widowControl w:val="0"/>
            <w:tabs>
              <w:tab w:val="center" w:pos="5220"/>
            </w:tabs>
            <w:autoSpaceDE w:val="0"/>
            <w:autoSpaceDN w:val="0"/>
            <w:adjustRightInd w:val="0"/>
            <w:contextualSpacing/>
            <w:jc w:val="both"/>
          </w:pPr>
        </w:pPrChange>
      </w:pPr>
      <w:r w:rsidRPr="00EE2D4E">
        <w:rPr>
          <w:rFonts w:ascii="Arial" w:hAnsi="Arial" w:cs="Arial"/>
          <w:i/>
          <w:iCs/>
          <w:sz w:val="22"/>
          <w:szCs w:val="22"/>
          <w:rPrChange w:id="3143" w:author="Patrick Drew" w:date="2020-05-12T18:19:00Z">
            <w:rPr>
              <w:rFonts w:ascii="Calibri" w:hAnsi="Calibri" w:cs="Calibri"/>
              <w:i/>
              <w:iCs/>
              <w:sz w:val="22"/>
              <w:szCs w:val="22"/>
            </w:rPr>
          </w:rPrChange>
        </w:rPr>
        <w:t xml:space="preserve">Supplemental figure methods? </w:t>
      </w:r>
      <w:r w:rsidRPr="00EE2D4E">
        <w:rPr>
          <w:rFonts w:ascii="Arial" w:hAnsi="Arial" w:cs="Arial"/>
          <w:b/>
          <w:bCs/>
          <w:i/>
          <w:iCs/>
          <w:sz w:val="22"/>
          <w:szCs w:val="22"/>
          <w:rPrChange w:id="3144" w:author="Patrick Drew" w:date="2020-05-12T18:19:00Z">
            <w:rPr>
              <w:rFonts w:ascii="Calibri" w:hAnsi="Calibri" w:cs="Calibri"/>
              <w:b/>
              <w:bCs/>
              <w:i/>
              <w:iCs/>
              <w:sz w:val="22"/>
              <w:szCs w:val="22"/>
            </w:rPr>
          </w:rPrChange>
        </w:rPr>
        <w:t>TBD</w:t>
      </w:r>
    </w:p>
    <w:p w14:paraId="681B73A4" w14:textId="77777777" w:rsidR="00AE5711" w:rsidRPr="00EE2D4E" w:rsidRDefault="00AE5711">
      <w:pPr>
        <w:widowControl w:val="0"/>
        <w:autoSpaceDE w:val="0"/>
        <w:autoSpaceDN w:val="0"/>
        <w:adjustRightInd w:val="0"/>
        <w:spacing w:after="160" w:line="360" w:lineRule="auto"/>
        <w:contextualSpacing/>
        <w:jc w:val="both"/>
        <w:rPr>
          <w:rFonts w:ascii="Arial" w:hAnsi="Arial" w:cs="Arial"/>
          <w:b/>
          <w:bCs/>
          <w:sz w:val="22"/>
          <w:szCs w:val="22"/>
          <w:rPrChange w:id="3145" w:author="Patrick Drew" w:date="2020-05-12T18:19:00Z">
            <w:rPr>
              <w:b/>
              <w:bCs/>
              <w:sz w:val="22"/>
              <w:szCs w:val="22"/>
            </w:rPr>
          </w:rPrChange>
        </w:rPr>
        <w:pPrChange w:id="3146" w:author="Patrick Drew" w:date="2020-05-12T18:16:00Z">
          <w:pPr>
            <w:widowControl w:val="0"/>
            <w:autoSpaceDE w:val="0"/>
            <w:autoSpaceDN w:val="0"/>
            <w:adjustRightInd w:val="0"/>
            <w:spacing w:after="160"/>
            <w:contextualSpacing/>
            <w:jc w:val="both"/>
          </w:pPr>
        </w:pPrChange>
      </w:pPr>
    </w:p>
    <w:p w14:paraId="6E8B6A01" w14:textId="24421A71" w:rsidR="00AE5711" w:rsidRPr="00EE2D4E" w:rsidRDefault="00AE5711">
      <w:pPr>
        <w:widowControl w:val="0"/>
        <w:autoSpaceDE w:val="0"/>
        <w:autoSpaceDN w:val="0"/>
        <w:adjustRightInd w:val="0"/>
        <w:spacing w:after="160" w:line="360" w:lineRule="auto"/>
        <w:contextualSpacing/>
        <w:jc w:val="both"/>
        <w:rPr>
          <w:rFonts w:ascii="Arial" w:hAnsi="Arial" w:cs="Arial"/>
          <w:b/>
          <w:bCs/>
          <w:sz w:val="22"/>
          <w:szCs w:val="22"/>
          <w:rPrChange w:id="3147" w:author="Patrick Drew" w:date="2020-05-12T18:19:00Z">
            <w:rPr>
              <w:b/>
              <w:bCs/>
              <w:sz w:val="22"/>
              <w:szCs w:val="22"/>
            </w:rPr>
          </w:rPrChange>
        </w:rPr>
        <w:pPrChange w:id="3148" w:author="Patrick Drew" w:date="2020-05-12T18:16:00Z">
          <w:pPr>
            <w:widowControl w:val="0"/>
            <w:autoSpaceDE w:val="0"/>
            <w:autoSpaceDN w:val="0"/>
            <w:adjustRightInd w:val="0"/>
            <w:spacing w:after="160"/>
            <w:contextualSpacing/>
            <w:jc w:val="both"/>
          </w:pPr>
        </w:pPrChange>
      </w:pPr>
      <w:r w:rsidRPr="00EE2D4E">
        <w:rPr>
          <w:rFonts w:ascii="Arial" w:hAnsi="Arial" w:cs="Arial"/>
          <w:b/>
          <w:bCs/>
          <w:sz w:val="22"/>
          <w:szCs w:val="22"/>
          <w:rPrChange w:id="3149" w:author="Patrick Drew" w:date="2020-05-12T18:19:00Z">
            <w:rPr>
              <w:b/>
              <w:bCs/>
              <w:sz w:val="22"/>
              <w:szCs w:val="22"/>
            </w:rPr>
          </w:rPrChange>
        </w:rPr>
        <w:t>Author Contributions</w:t>
      </w:r>
    </w:p>
    <w:p w14:paraId="5364ACFF" w14:textId="77777777" w:rsidR="00AE5711" w:rsidRPr="00EE2D4E" w:rsidRDefault="00AE5711">
      <w:pPr>
        <w:adjustRightInd w:val="0"/>
        <w:spacing w:line="360" w:lineRule="auto"/>
        <w:contextualSpacing/>
        <w:jc w:val="both"/>
        <w:rPr>
          <w:rFonts w:ascii="Arial" w:hAnsi="Arial" w:cs="Arial"/>
          <w:b/>
          <w:bCs/>
          <w:sz w:val="22"/>
          <w:szCs w:val="22"/>
          <w:rPrChange w:id="3150" w:author="Patrick Drew" w:date="2020-05-12T18:19:00Z">
            <w:rPr>
              <w:b/>
              <w:bCs/>
              <w:sz w:val="22"/>
              <w:szCs w:val="22"/>
            </w:rPr>
          </w:rPrChange>
        </w:rPr>
        <w:pPrChange w:id="3151" w:author="Patrick Drew" w:date="2020-05-12T18:16:00Z">
          <w:pPr>
            <w:adjustRightInd w:val="0"/>
            <w:contextualSpacing/>
            <w:jc w:val="both"/>
          </w:pPr>
        </w:pPrChange>
      </w:pPr>
    </w:p>
    <w:p w14:paraId="756EA56A" w14:textId="77777777" w:rsidR="00AE5711" w:rsidRPr="00EE2D4E" w:rsidRDefault="00AE5711">
      <w:pPr>
        <w:adjustRightInd w:val="0"/>
        <w:spacing w:line="360" w:lineRule="auto"/>
        <w:contextualSpacing/>
        <w:jc w:val="both"/>
        <w:rPr>
          <w:rFonts w:ascii="Arial" w:hAnsi="Arial" w:cs="Arial"/>
          <w:b/>
          <w:bCs/>
          <w:sz w:val="22"/>
          <w:szCs w:val="22"/>
          <w:rPrChange w:id="3152" w:author="Patrick Drew" w:date="2020-05-12T18:19:00Z">
            <w:rPr>
              <w:b/>
              <w:bCs/>
              <w:sz w:val="22"/>
              <w:szCs w:val="22"/>
            </w:rPr>
          </w:rPrChange>
        </w:rPr>
        <w:pPrChange w:id="3153" w:author="Patrick Drew" w:date="2020-05-12T18:16:00Z">
          <w:pPr>
            <w:adjustRightInd w:val="0"/>
            <w:contextualSpacing/>
            <w:jc w:val="both"/>
          </w:pPr>
        </w:pPrChange>
      </w:pPr>
      <w:r w:rsidRPr="00EE2D4E">
        <w:rPr>
          <w:rFonts w:ascii="Arial" w:hAnsi="Arial" w:cs="Arial"/>
          <w:b/>
          <w:bCs/>
          <w:sz w:val="22"/>
          <w:szCs w:val="22"/>
          <w:rPrChange w:id="3154" w:author="Patrick Drew" w:date="2020-05-12T18:19:00Z">
            <w:rPr>
              <w:b/>
              <w:bCs/>
              <w:sz w:val="22"/>
              <w:szCs w:val="22"/>
            </w:rPr>
          </w:rPrChange>
        </w:rPr>
        <w:t>Competing financial information</w:t>
      </w:r>
    </w:p>
    <w:p w14:paraId="52B9A584" w14:textId="30CCD9DB" w:rsidR="00A5182C" w:rsidRPr="00EE2D4E" w:rsidRDefault="00A5182C">
      <w:pPr>
        <w:widowControl w:val="0"/>
        <w:tabs>
          <w:tab w:val="center" w:pos="5220"/>
        </w:tabs>
        <w:autoSpaceDE w:val="0"/>
        <w:autoSpaceDN w:val="0"/>
        <w:adjustRightInd w:val="0"/>
        <w:spacing w:line="360" w:lineRule="auto"/>
        <w:contextualSpacing/>
        <w:jc w:val="both"/>
        <w:rPr>
          <w:rFonts w:ascii="Arial" w:hAnsi="Arial" w:cs="Arial"/>
          <w:sz w:val="22"/>
          <w:szCs w:val="22"/>
          <w:rPrChange w:id="3155" w:author="Patrick Drew" w:date="2020-05-12T18:19:00Z">
            <w:rPr>
              <w:sz w:val="22"/>
              <w:szCs w:val="22"/>
            </w:rPr>
          </w:rPrChange>
        </w:rPr>
        <w:pPrChange w:id="3156" w:author="Patrick Drew" w:date="2020-05-12T18:16:00Z">
          <w:pPr>
            <w:widowControl w:val="0"/>
            <w:tabs>
              <w:tab w:val="center" w:pos="5220"/>
            </w:tabs>
            <w:autoSpaceDE w:val="0"/>
            <w:autoSpaceDN w:val="0"/>
            <w:adjustRightInd w:val="0"/>
            <w:contextualSpacing/>
            <w:jc w:val="both"/>
          </w:pPr>
        </w:pPrChange>
      </w:pPr>
    </w:p>
    <w:p w14:paraId="34E32FB9" w14:textId="0D5F9C83" w:rsidR="003C6E72" w:rsidRPr="00EE2D4E" w:rsidRDefault="00731F7C">
      <w:pPr>
        <w:pStyle w:val="ListParagraph"/>
        <w:adjustRightInd w:val="0"/>
        <w:spacing w:line="360" w:lineRule="auto"/>
        <w:ind w:left="0"/>
        <w:contextualSpacing w:val="0"/>
        <w:jc w:val="both"/>
        <w:rPr>
          <w:rFonts w:ascii="Arial" w:hAnsi="Arial" w:cs="Arial"/>
          <w:b/>
          <w:bCs/>
          <w:sz w:val="22"/>
          <w:szCs w:val="22"/>
          <w:rPrChange w:id="3157" w:author="Patrick Drew" w:date="2020-05-12T18:19:00Z">
            <w:rPr>
              <w:b/>
              <w:bCs/>
              <w:sz w:val="22"/>
              <w:szCs w:val="22"/>
            </w:rPr>
          </w:rPrChange>
        </w:rPr>
        <w:pPrChange w:id="3158" w:author="Patrick Drew" w:date="2020-05-12T18:16:00Z">
          <w:pPr>
            <w:pStyle w:val="ListParagraph"/>
            <w:adjustRightInd w:val="0"/>
            <w:ind w:left="0"/>
            <w:contextualSpacing w:val="0"/>
            <w:jc w:val="both"/>
          </w:pPr>
        </w:pPrChange>
      </w:pPr>
      <w:bookmarkStart w:id="3159" w:name="_Hlk31284182"/>
      <w:r w:rsidRPr="00EE2D4E">
        <w:rPr>
          <w:rFonts w:ascii="Arial" w:hAnsi="Arial" w:cs="Arial"/>
          <w:b/>
          <w:bCs/>
          <w:sz w:val="22"/>
          <w:szCs w:val="22"/>
          <w:rPrChange w:id="3160" w:author="Patrick Drew" w:date="2020-05-12T18:19:00Z">
            <w:rPr>
              <w:b/>
              <w:bCs/>
              <w:sz w:val="22"/>
              <w:szCs w:val="22"/>
            </w:rPr>
          </w:rPrChange>
        </w:rPr>
        <w:t>References</w:t>
      </w:r>
    </w:p>
    <w:bookmarkEnd w:id="3159"/>
    <w:p w14:paraId="3B22C19D" w14:textId="40A3D0FF" w:rsidR="00787179" w:rsidRPr="00EE2D4E" w:rsidRDefault="00731F7C">
      <w:pPr>
        <w:widowControl w:val="0"/>
        <w:autoSpaceDE w:val="0"/>
        <w:autoSpaceDN w:val="0"/>
        <w:adjustRightInd w:val="0"/>
        <w:spacing w:after="160" w:line="360" w:lineRule="auto"/>
        <w:rPr>
          <w:rFonts w:ascii="Arial" w:hAnsi="Arial" w:cs="Arial"/>
          <w:noProof/>
          <w:sz w:val="22"/>
          <w:szCs w:val="22"/>
          <w:rPrChange w:id="3161" w:author="Patrick Drew" w:date="2020-05-12T18:19:00Z">
            <w:rPr>
              <w:noProof/>
              <w:sz w:val="22"/>
            </w:rPr>
          </w:rPrChange>
        </w:rPr>
        <w:pPrChange w:id="3162" w:author="Patrick Drew" w:date="2020-05-12T18:16:00Z">
          <w:pPr>
            <w:widowControl w:val="0"/>
            <w:autoSpaceDE w:val="0"/>
            <w:autoSpaceDN w:val="0"/>
            <w:adjustRightInd w:val="0"/>
            <w:spacing w:after="160"/>
          </w:pPr>
        </w:pPrChange>
      </w:pPr>
      <w:r w:rsidRPr="00EE2D4E">
        <w:rPr>
          <w:rFonts w:ascii="Arial" w:hAnsi="Arial" w:cs="Arial"/>
          <w:sz w:val="22"/>
          <w:szCs w:val="22"/>
          <w:rPrChange w:id="3163" w:author="Patrick Drew" w:date="2020-05-12T18:19:00Z">
            <w:rPr>
              <w:sz w:val="22"/>
              <w:szCs w:val="22"/>
            </w:rPr>
          </w:rPrChange>
        </w:rPr>
        <w:fldChar w:fldCharType="begin" w:fldLock="1"/>
      </w:r>
      <w:r w:rsidRPr="00EE2D4E">
        <w:rPr>
          <w:rFonts w:ascii="Arial" w:hAnsi="Arial" w:cs="Arial"/>
          <w:sz w:val="22"/>
          <w:szCs w:val="22"/>
          <w:rPrChange w:id="3164" w:author="Patrick Drew" w:date="2020-05-12T18:19:00Z">
            <w:rPr>
              <w:sz w:val="22"/>
              <w:szCs w:val="22"/>
            </w:rPr>
          </w:rPrChange>
        </w:rPr>
        <w:instrText xml:space="preserve">ADDIN Mendeley Bibliography CSL_BIBLIOGRAPHY </w:instrText>
      </w:r>
      <w:r w:rsidRPr="00EE2D4E">
        <w:rPr>
          <w:rFonts w:ascii="Arial" w:hAnsi="Arial" w:cs="Arial"/>
          <w:sz w:val="22"/>
          <w:szCs w:val="22"/>
          <w:rPrChange w:id="3165" w:author="Patrick Drew" w:date="2020-05-12T18:19:00Z">
            <w:rPr>
              <w:sz w:val="22"/>
              <w:szCs w:val="22"/>
            </w:rPr>
          </w:rPrChange>
        </w:rPr>
        <w:fldChar w:fldCharType="separate"/>
      </w:r>
      <w:r w:rsidR="00787179" w:rsidRPr="00EE2D4E">
        <w:rPr>
          <w:rFonts w:ascii="Arial" w:hAnsi="Arial" w:cs="Arial"/>
          <w:noProof/>
          <w:sz w:val="22"/>
          <w:szCs w:val="22"/>
          <w:rPrChange w:id="3166" w:author="Patrick Drew" w:date="2020-05-12T18:19:00Z">
            <w:rPr>
              <w:noProof/>
              <w:sz w:val="22"/>
            </w:rPr>
          </w:rPrChange>
        </w:rPr>
        <w:t xml:space="preserve">Boly, M., Perlbarg, V., Marrelec, G., Schabus, M., Laureys, S., Doyon, J., Pélégrini-Issac, M., Maquet, P., and Benali, H. (2012). Hierarchical clustering of brain activity during human nonrapid eye movement sleep. Proc. Natl. Acad. Sci. U. S. A. </w:t>
      </w:r>
      <w:r w:rsidR="00787179" w:rsidRPr="00EE2D4E">
        <w:rPr>
          <w:rFonts w:ascii="Arial" w:hAnsi="Arial" w:cs="Arial"/>
          <w:i/>
          <w:iCs/>
          <w:noProof/>
          <w:sz w:val="22"/>
          <w:szCs w:val="22"/>
          <w:rPrChange w:id="3167" w:author="Patrick Drew" w:date="2020-05-12T18:19:00Z">
            <w:rPr>
              <w:i/>
              <w:iCs/>
              <w:noProof/>
              <w:sz w:val="22"/>
            </w:rPr>
          </w:rPrChange>
        </w:rPr>
        <w:t>109</w:t>
      </w:r>
      <w:r w:rsidR="00787179" w:rsidRPr="00EE2D4E">
        <w:rPr>
          <w:rFonts w:ascii="Arial" w:hAnsi="Arial" w:cs="Arial"/>
          <w:noProof/>
          <w:sz w:val="22"/>
          <w:szCs w:val="22"/>
          <w:rPrChange w:id="3168" w:author="Patrick Drew" w:date="2020-05-12T18:19:00Z">
            <w:rPr>
              <w:noProof/>
              <w:sz w:val="22"/>
            </w:rPr>
          </w:rPrChange>
        </w:rPr>
        <w:t>, 5856–5861.</w:t>
      </w:r>
    </w:p>
    <w:p w14:paraId="3F6A7316"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169" w:author="Patrick Drew" w:date="2020-05-12T18:19:00Z">
            <w:rPr>
              <w:noProof/>
              <w:sz w:val="22"/>
            </w:rPr>
          </w:rPrChange>
        </w:rPr>
        <w:pPrChange w:id="317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171" w:author="Patrick Drew" w:date="2020-05-12T18:19:00Z">
            <w:rPr>
              <w:noProof/>
              <w:sz w:val="22"/>
            </w:rPr>
          </w:rPrChange>
        </w:rPr>
        <w:t xml:space="preserve">Braun, A.R., Balkin, T.J., Wesensten, N.J., Carson, R.E., Varga, M., Baldwin, P., Selbie, S., Belenky, G., and Herscovitch, P. (1997). Regional cerebral blood flow throughout the sleep-wake cycle. An H215O PET study. Brain </w:t>
      </w:r>
      <w:r w:rsidRPr="00EE2D4E">
        <w:rPr>
          <w:rFonts w:ascii="Arial" w:hAnsi="Arial" w:cs="Arial"/>
          <w:i/>
          <w:iCs/>
          <w:noProof/>
          <w:sz w:val="22"/>
          <w:szCs w:val="22"/>
          <w:rPrChange w:id="3172" w:author="Patrick Drew" w:date="2020-05-12T18:19:00Z">
            <w:rPr>
              <w:i/>
              <w:iCs/>
              <w:noProof/>
              <w:sz w:val="22"/>
            </w:rPr>
          </w:rPrChange>
        </w:rPr>
        <w:t>120</w:t>
      </w:r>
      <w:r w:rsidRPr="00EE2D4E">
        <w:rPr>
          <w:rFonts w:ascii="Arial" w:hAnsi="Arial" w:cs="Arial"/>
          <w:noProof/>
          <w:sz w:val="22"/>
          <w:szCs w:val="22"/>
          <w:rPrChange w:id="3173" w:author="Patrick Drew" w:date="2020-05-12T18:19:00Z">
            <w:rPr>
              <w:noProof/>
              <w:sz w:val="22"/>
            </w:rPr>
          </w:rPrChange>
        </w:rPr>
        <w:t>, 1173–1197.</w:t>
      </w:r>
    </w:p>
    <w:p w14:paraId="71CDDEAB"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174" w:author="Patrick Drew" w:date="2020-05-12T18:19:00Z">
            <w:rPr>
              <w:noProof/>
              <w:sz w:val="22"/>
            </w:rPr>
          </w:rPrChange>
        </w:rPr>
        <w:pPrChange w:id="317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176" w:author="Patrick Drew" w:date="2020-05-12T18:19:00Z">
            <w:rPr>
              <w:noProof/>
              <w:sz w:val="22"/>
            </w:rPr>
          </w:rPrChange>
        </w:rPr>
        <w:t xml:space="preserve">Cirelli, C. (2009). The genetic and molecular regulation of sleep: From fruit flies to humans. Nat. Rev. Neurosci. </w:t>
      </w:r>
      <w:r w:rsidRPr="00EE2D4E">
        <w:rPr>
          <w:rFonts w:ascii="Arial" w:hAnsi="Arial" w:cs="Arial"/>
          <w:i/>
          <w:iCs/>
          <w:noProof/>
          <w:sz w:val="22"/>
          <w:szCs w:val="22"/>
          <w:rPrChange w:id="3177" w:author="Patrick Drew" w:date="2020-05-12T18:19:00Z">
            <w:rPr>
              <w:i/>
              <w:iCs/>
              <w:noProof/>
              <w:sz w:val="22"/>
            </w:rPr>
          </w:rPrChange>
        </w:rPr>
        <w:t>10</w:t>
      </w:r>
      <w:r w:rsidRPr="00EE2D4E">
        <w:rPr>
          <w:rFonts w:ascii="Arial" w:hAnsi="Arial" w:cs="Arial"/>
          <w:noProof/>
          <w:sz w:val="22"/>
          <w:szCs w:val="22"/>
          <w:rPrChange w:id="3178" w:author="Patrick Drew" w:date="2020-05-12T18:19:00Z">
            <w:rPr>
              <w:noProof/>
              <w:sz w:val="22"/>
            </w:rPr>
          </w:rPrChange>
        </w:rPr>
        <w:t>, 549–560.</w:t>
      </w:r>
    </w:p>
    <w:p w14:paraId="01E4317F"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179" w:author="Patrick Drew" w:date="2020-05-12T18:19:00Z">
            <w:rPr>
              <w:noProof/>
              <w:sz w:val="22"/>
            </w:rPr>
          </w:rPrChange>
        </w:rPr>
        <w:pPrChange w:id="318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181" w:author="Patrick Drew" w:date="2020-05-12T18:19:00Z">
            <w:rPr>
              <w:noProof/>
              <w:sz w:val="22"/>
            </w:rPr>
          </w:rPrChange>
        </w:rPr>
        <w:t xml:space="preserve">Dang-Vu, T.T., Schabus, M., Desseilles, M., Albouy, G., Boly, M., Darsaud, A., Gais, S., Rauchs, G., Sterpenich, V., Vandewalle, G., et al. (2008). Spontaneous neural activity during human slow wave sleep. Proc. Natl. Acad. Sci. U. S. A. </w:t>
      </w:r>
      <w:r w:rsidRPr="00EE2D4E">
        <w:rPr>
          <w:rFonts w:ascii="Arial" w:hAnsi="Arial" w:cs="Arial"/>
          <w:i/>
          <w:iCs/>
          <w:noProof/>
          <w:sz w:val="22"/>
          <w:szCs w:val="22"/>
          <w:rPrChange w:id="3182" w:author="Patrick Drew" w:date="2020-05-12T18:19:00Z">
            <w:rPr>
              <w:i/>
              <w:iCs/>
              <w:noProof/>
              <w:sz w:val="22"/>
            </w:rPr>
          </w:rPrChange>
        </w:rPr>
        <w:t>105</w:t>
      </w:r>
      <w:r w:rsidRPr="00EE2D4E">
        <w:rPr>
          <w:rFonts w:ascii="Arial" w:hAnsi="Arial" w:cs="Arial"/>
          <w:noProof/>
          <w:sz w:val="22"/>
          <w:szCs w:val="22"/>
          <w:rPrChange w:id="3183" w:author="Patrick Drew" w:date="2020-05-12T18:19:00Z">
            <w:rPr>
              <w:noProof/>
              <w:sz w:val="22"/>
            </w:rPr>
          </w:rPrChange>
        </w:rPr>
        <w:t>, 15160–15165.</w:t>
      </w:r>
    </w:p>
    <w:p w14:paraId="2A4B93DA"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184" w:author="Patrick Drew" w:date="2020-05-12T18:19:00Z">
            <w:rPr>
              <w:noProof/>
              <w:sz w:val="22"/>
            </w:rPr>
          </w:rPrChange>
        </w:rPr>
        <w:pPrChange w:id="318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186" w:author="Patrick Drew" w:date="2020-05-12T18:19:00Z">
            <w:rPr>
              <w:noProof/>
              <w:sz w:val="22"/>
            </w:rPr>
          </w:rPrChange>
        </w:rPr>
        <w:t xml:space="preserve">Devor, A., Dunn, A.K., Andermann, M.L., Ulbert, I., Boas, D.A., and Dale, A.M. (2003). Coupling of total hemoglobin concentration, oxygenation, and neural activity in rat somatosensory cortex. Neuron </w:t>
      </w:r>
      <w:r w:rsidRPr="00EE2D4E">
        <w:rPr>
          <w:rFonts w:ascii="Arial" w:hAnsi="Arial" w:cs="Arial"/>
          <w:i/>
          <w:iCs/>
          <w:noProof/>
          <w:sz w:val="22"/>
          <w:szCs w:val="22"/>
          <w:rPrChange w:id="3187" w:author="Patrick Drew" w:date="2020-05-12T18:19:00Z">
            <w:rPr>
              <w:i/>
              <w:iCs/>
              <w:noProof/>
              <w:sz w:val="22"/>
            </w:rPr>
          </w:rPrChange>
        </w:rPr>
        <w:t>39</w:t>
      </w:r>
      <w:r w:rsidRPr="00EE2D4E">
        <w:rPr>
          <w:rFonts w:ascii="Arial" w:hAnsi="Arial" w:cs="Arial"/>
          <w:noProof/>
          <w:sz w:val="22"/>
          <w:szCs w:val="22"/>
          <w:rPrChange w:id="3188" w:author="Patrick Drew" w:date="2020-05-12T18:19:00Z">
            <w:rPr>
              <w:noProof/>
              <w:sz w:val="22"/>
            </w:rPr>
          </w:rPrChange>
        </w:rPr>
        <w:t>, 353–359.</w:t>
      </w:r>
    </w:p>
    <w:p w14:paraId="3073ED50"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189" w:author="Patrick Drew" w:date="2020-05-12T18:19:00Z">
            <w:rPr>
              <w:noProof/>
              <w:sz w:val="22"/>
            </w:rPr>
          </w:rPrChange>
        </w:rPr>
        <w:pPrChange w:id="319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191" w:author="Patrick Drew" w:date="2020-05-12T18:19:00Z">
            <w:rPr>
              <w:noProof/>
              <w:sz w:val="22"/>
            </w:rPr>
          </w:rPrChange>
        </w:rPr>
        <w:t xml:space="preserve">Drew, P.J., and Feldman, D.E. (2009). Intrinsic signal imaging of deprivation-induced contraction of whisker representations in rat somatosensory cortex. Cereb. Cortex </w:t>
      </w:r>
      <w:r w:rsidRPr="00EE2D4E">
        <w:rPr>
          <w:rFonts w:ascii="Arial" w:hAnsi="Arial" w:cs="Arial"/>
          <w:i/>
          <w:iCs/>
          <w:noProof/>
          <w:sz w:val="22"/>
          <w:szCs w:val="22"/>
          <w:rPrChange w:id="3192" w:author="Patrick Drew" w:date="2020-05-12T18:19:00Z">
            <w:rPr>
              <w:i/>
              <w:iCs/>
              <w:noProof/>
              <w:sz w:val="22"/>
            </w:rPr>
          </w:rPrChange>
        </w:rPr>
        <w:t>19</w:t>
      </w:r>
      <w:r w:rsidRPr="00EE2D4E">
        <w:rPr>
          <w:rFonts w:ascii="Arial" w:hAnsi="Arial" w:cs="Arial"/>
          <w:noProof/>
          <w:sz w:val="22"/>
          <w:szCs w:val="22"/>
          <w:rPrChange w:id="3193" w:author="Patrick Drew" w:date="2020-05-12T18:19:00Z">
            <w:rPr>
              <w:noProof/>
              <w:sz w:val="22"/>
            </w:rPr>
          </w:rPrChange>
        </w:rPr>
        <w:t>, 331–348.</w:t>
      </w:r>
    </w:p>
    <w:p w14:paraId="6A63DBBE"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194" w:author="Patrick Drew" w:date="2020-05-12T18:19:00Z">
            <w:rPr>
              <w:noProof/>
              <w:sz w:val="22"/>
            </w:rPr>
          </w:rPrChange>
        </w:rPr>
        <w:pPrChange w:id="319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196" w:author="Patrick Drew" w:date="2020-05-12T18:19:00Z">
            <w:rPr>
              <w:noProof/>
              <w:sz w:val="22"/>
            </w:rPr>
          </w:rPrChange>
        </w:rPr>
        <w:t xml:space="preserve">Drew, P.J., Shih, A.Y., Driscoll, J.D., Knutsen, P.M., Blinder, P., Davalos, D., Akassoglou, K., Tsai, P.S., and Kleinfeld, D. (2010a). Chronic optical access through a polished and reinforced thinned skull. Nat. Methods </w:t>
      </w:r>
      <w:r w:rsidRPr="00EE2D4E">
        <w:rPr>
          <w:rFonts w:ascii="Arial" w:hAnsi="Arial" w:cs="Arial"/>
          <w:i/>
          <w:iCs/>
          <w:noProof/>
          <w:sz w:val="22"/>
          <w:szCs w:val="22"/>
          <w:rPrChange w:id="3197" w:author="Patrick Drew" w:date="2020-05-12T18:19:00Z">
            <w:rPr>
              <w:i/>
              <w:iCs/>
              <w:noProof/>
              <w:sz w:val="22"/>
            </w:rPr>
          </w:rPrChange>
        </w:rPr>
        <w:t>7</w:t>
      </w:r>
      <w:r w:rsidRPr="00EE2D4E">
        <w:rPr>
          <w:rFonts w:ascii="Arial" w:hAnsi="Arial" w:cs="Arial"/>
          <w:noProof/>
          <w:sz w:val="22"/>
          <w:szCs w:val="22"/>
          <w:rPrChange w:id="3198" w:author="Patrick Drew" w:date="2020-05-12T18:19:00Z">
            <w:rPr>
              <w:noProof/>
              <w:sz w:val="22"/>
            </w:rPr>
          </w:rPrChange>
        </w:rPr>
        <w:t>, 981–984.</w:t>
      </w:r>
    </w:p>
    <w:p w14:paraId="13F20562"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199" w:author="Patrick Drew" w:date="2020-05-12T18:19:00Z">
            <w:rPr>
              <w:noProof/>
              <w:sz w:val="22"/>
            </w:rPr>
          </w:rPrChange>
        </w:rPr>
        <w:pPrChange w:id="320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01" w:author="Patrick Drew" w:date="2020-05-12T18:19:00Z">
            <w:rPr>
              <w:noProof/>
              <w:sz w:val="22"/>
            </w:rPr>
          </w:rPrChange>
        </w:rPr>
        <w:t xml:space="preserve">Drew, P.J., Blinder, P., Cauwenberghs, G., Shih, A.Y., and Kleinfeld, D. (2010b). Rapid determination of particle velocity from space-time images using the Radon transform. J. Comput. Neurosci. </w:t>
      </w:r>
      <w:r w:rsidRPr="00EE2D4E">
        <w:rPr>
          <w:rFonts w:ascii="Arial" w:hAnsi="Arial" w:cs="Arial"/>
          <w:i/>
          <w:iCs/>
          <w:noProof/>
          <w:sz w:val="22"/>
          <w:szCs w:val="22"/>
          <w:rPrChange w:id="3202" w:author="Patrick Drew" w:date="2020-05-12T18:19:00Z">
            <w:rPr>
              <w:i/>
              <w:iCs/>
              <w:noProof/>
              <w:sz w:val="22"/>
            </w:rPr>
          </w:rPrChange>
        </w:rPr>
        <w:t>29</w:t>
      </w:r>
      <w:r w:rsidRPr="00EE2D4E">
        <w:rPr>
          <w:rFonts w:ascii="Arial" w:hAnsi="Arial" w:cs="Arial"/>
          <w:noProof/>
          <w:sz w:val="22"/>
          <w:szCs w:val="22"/>
          <w:rPrChange w:id="3203" w:author="Patrick Drew" w:date="2020-05-12T18:19:00Z">
            <w:rPr>
              <w:noProof/>
              <w:sz w:val="22"/>
            </w:rPr>
          </w:rPrChange>
        </w:rPr>
        <w:t>, 5–11.</w:t>
      </w:r>
    </w:p>
    <w:p w14:paraId="46C52FA8"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04" w:author="Patrick Drew" w:date="2020-05-12T18:19:00Z">
            <w:rPr>
              <w:noProof/>
              <w:sz w:val="22"/>
            </w:rPr>
          </w:rPrChange>
        </w:rPr>
        <w:pPrChange w:id="320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06" w:author="Patrick Drew" w:date="2020-05-12T18:19:00Z">
            <w:rPr>
              <w:noProof/>
              <w:sz w:val="22"/>
            </w:rPr>
          </w:rPrChange>
        </w:rPr>
        <w:lastRenderedPageBreak/>
        <w:t xml:space="preserve">Drew, P.J., Shih, A.Y., and Kleinfeld, D. (2011). Fluctuating and sensory-induced vasodynamics in rodent cortex extend arteriole capacity. Proc. Natl. Acad. Sci. U. S. A. </w:t>
      </w:r>
      <w:r w:rsidRPr="00EE2D4E">
        <w:rPr>
          <w:rFonts w:ascii="Arial" w:hAnsi="Arial" w:cs="Arial"/>
          <w:i/>
          <w:iCs/>
          <w:noProof/>
          <w:sz w:val="22"/>
          <w:szCs w:val="22"/>
          <w:rPrChange w:id="3207" w:author="Patrick Drew" w:date="2020-05-12T18:19:00Z">
            <w:rPr>
              <w:i/>
              <w:iCs/>
              <w:noProof/>
              <w:sz w:val="22"/>
            </w:rPr>
          </w:rPrChange>
        </w:rPr>
        <w:t>108</w:t>
      </w:r>
      <w:r w:rsidRPr="00EE2D4E">
        <w:rPr>
          <w:rFonts w:ascii="Arial" w:hAnsi="Arial" w:cs="Arial"/>
          <w:noProof/>
          <w:sz w:val="22"/>
          <w:szCs w:val="22"/>
          <w:rPrChange w:id="3208" w:author="Patrick Drew" w:date="2020-05-12T18:19:00Z">
            <w:rPr>
              <w:noProof/>
              <w:sz w:val="22"/>
            </w:rPr>
          </w:rPrChange>
        </w:rPr>
        <w:t>, 8473–8478.</w:t>
      </w:r>
    </w:p>
    <w:p w14:paraId="15C21C92"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09" w:author="Patrick Drew" w:date="2020-05-12T18:19:00Z">
            <w:rPr>
              <w:noProof/>
              <w:sz w:val="22"/>
            </w:rPr>
          </w:rPrChange>
        </w:rPr>
        <w:pPrChange w:id="321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11" w:author="Patrick Drew" w:date="2020-05-12T18:19:00Z">
            <w:rPr>
              <w:noProof/>
              <w:sz w:val="22"/>
            </w:rPr>
          </w:rPrChange>
        </w:rPr>
        <w:t xml:space="preserve">Drew, P.J., Winder, A.T., and Zhang, Q. (2019). Twitches, Blinks, and Fidgets: Important Generators of Ongoing Neural Activity. Neuroscientist </w:t>
      </w:r>
      <w:r w:rsidRPr="00EE2D4E">
        <w:rPr>
          <w:rFonts w:ascii="Arial" w:hAnsi="Arial" w:cs="Arial"/>
          <w:i/>
          <w:iCs/>
          <w:noProof/>
          <w:sz w:val="22"/>
          <w:szCs w:val="22"/>
          <w:rPrChange w:id="3212" w:author="Patrick Drew" w:date="2020-05-12T18:19:00Z">
            <w:rPr>
              <w:i/>
              <w:iCs/>
              <w:noProof/>
              <w:sz w:val="22"/>
            </w:rPr>
          </w:rPrChange>
        </w:rPr>
        <w:t>25</w:t>
      </w:r>
      <w:r w:rsidRPr="00EE2D4E">
        <w:rPr>
          <w:rFonts w:ascii="Arial" w:hAnsi="Arial" w:cs="Arial"/>
          <w:noProof/>
          <w:sz w:val="22"/>
          <w:szCs w:val="22"/>
          <w:rPrChange w:id="3213" w:author="Patrick Drew" w:date="2020-05-12T18:19:00Z">
            <w:rPr>
              <w:noProof/>
              <w:sz w:val="22"/>
            </w:rPr>
          </w:rPrChange>
        </w:rPr>
        <w:t>, 298–313.</w:t>
      </w:r>
    </w:p>
    <w:p w14:paraId="52CECD07"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14" w:author="Patrick Drew" w:date="2020-05-12T18:19:00Z">
            <w:rPr>
              <w:noProof/>
              <w:sz w:val="22"/>
            </w:rPr>
          </w:rPrChange>
        </w:rPr>
        <w:pPrChange w:id="321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16" w:author="Patrick Drew" w:date="2020-05-12T18:19:00Z">
            <w:rPr>
              <w:noProof/>
              <w:sz w:val="22"/>
            </w:rPr>
          </w:rPrChange>
        </w:rPr>
        <w:t xml:space="preserve">Fukunaga, M., Horovitz, S.G., van Gelderen, P., de Zwart, J.A., Jansma, J.M., Ikonomidou, V.N., Chu, R., Deckers, R.H.R., Leopold, D.A., and Duyn, J.H. (2006). Large-amplitude, spatially correlated fluctuations in BOLD fMRI signals during extended rest and early sleep stages. Magn. Reson. Imaging </w:t>
      </w:r>
      <w:r w:rsidRPr="00EE2D4E">
        <w:rPr>
          <w:rFonts w:ascii="Arial" w:hAnsi="Arial" w:cs="Arial"/>
          <w:i/>
          <w:iCs/>
          <w:noProof/>
          <w:sz w:val="22"/>
          <w:szCs w:val="22"/>
          <w:rPrChange w:id="3217" w:author="Patrick Drew" w:date="2020-05-12T18:19:00Z">
            <w:rPr>
              <w:i/>
              <w:iCs/>
              <w:noProof/>
              <w:sz w:val="22"/>
            </w:rPr>
          </w:rPrChange>
        </w:rPr>
        <w:t>24</w:t>
      </w:r>
      <w:r w:rsidRPr="00EE2D4E">
        <w:rPr>
          <w:rFonts w:ascii="Arial" w:hAnsi="Arial" w:cs="Arial"/>
          <w:noProof/>
          <w:sz w:val="22"/>
          <w:szCs w:val="22"/>
          <w:rPrChange w:id="3218" w:author="Patrick Drew" w:date="2020-05-12T18:19:00Z">
            <w:rPr>
              <w:noProof/>
              <w:sz w:val="22"/>
            </w:rPr>
          </w:rPrChange>
        </w:rPr>
        <w:t>, 979–992.</w:t>
      </w:r>
    </w:p>
    <w:p w14:paraId="629C6407"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19" w:author="Patrick Drew" w:date="2020-05-12T18:19:00Z">
            <w:rPr>
              <w:noProof/>
              <w:sz w:val="22"/>
            </w:rPr>
          </w:rPrChange>
        </w:rPr>
        <w:pPrChange w:id="322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21" w:author="Patrick Drew" w:date="2020-05-12T18:19:00Z">
            <w:rPr>
              <w:noProof/>
              <w:sz w:val="22"/>
            </w:rPr>
          </w:rPrChange>
        </w:rPr>
        <w:t xml:space="preserve">Fultz, N.E., Bonmassar, G., Setsompop, K., Stickgold, R.A., Rosen, B.R., Polimeni, J.R., and Lewis, L.D. (2019). Coupled electrophysiological, hemodynamic, and cerebrospinal fluid oscillations in human sleep. Science (80-. ). </w:t>
      </w:r>
      <w:r w:rsidRPr="00EE2D4E">
        <w:rPr>
          <w:rFonts w:ascii="Arial" w:hAnsi="Arial" w:cs="Arial"/>
          <w:i/>
          <w:iCs/>
          <w:noProof/>
          <w:sz w:val="22"/>
          <w:szCs w:val="22"/>
          <w:rPrChange w:id="3222" w:author="Patrick Drew" w:date="2020-05-12T18:19:00Z">
            <w:rPr>
              <w:i/>
              <w:iCs/>
              <w:noProof/>
              <w:sz w:val="22"/>
            </w:rPr>
          </w:rPrChange>
        </w:rPr>
        <w:t>366</w:t>
      </w:r>
      <w:r w:rsidRPr="00EE2D4E">
        <w:rPr>
          <w:rFonts w:ascii="Arial" w:hAnsi="Arial" w:cs="Arial"/>
          <w:noProof/>
          <w:sz w:val="22"/>
          <w:szCs w:val="22"/>
          <w:rPrChange w:id="3223" w:author="Patrick Drew" w:date="2020-05-12T18:19:00Z">
            <w:rPr>
              <w:noProof/>
              <w:sz w:val="22"/>
            </w:rPr>
          </w:rPrChange>
        </w:rPr>
        <w:t>, 628–631.</w:t>
      </w:r>
    </w:p>
    <w:p w14:paraId="24B63C42"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24" w:author="Patrick Drew" w:date="2020-05-12T18:19:00Z">
            <w:rPr>
              <w:noProof/>
              <w:sz w:val="22"/>
            </w:rPr>
          </w:rPrChange>
        </w:rPr>
        <w:pPrChange w:id="322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26" w:author="Patrick Drew" w:date="2020-05-12T18:19:00Z">
            <w:rPr>
              <w:noProof/>
              <w:sz w:val="22"/>
            </w:rPr>
          </w:rPrChange>
        </w:rPr>
        <w:t xml:space="preserve">Gao, Y.R., and Drew, P.J. (2014). Determination of vessel cross-sectional area by thresholding in Radon space. J. Cereb. Blood Flow Metab. </w:t>
      </w:r>
      <w:r w:rsidRPr="00EE2D4E">
        <w:rPr>
          <w:rFonts w:ascii="Arial" w:hAnsi="Arial" w:cs="Arial"/>
          <w:i/>
          <w:iCs/>
          <w:noProof/>
          <w:sz w:val="22"/>
          <w:szCs w:val="22"/>
          <w:rPrChange w:id="3227" w:author="Patrick Drew" w:date="2020-05-12T18:19:00Z">
            <w:rPr>
              <w:i/>
              <w:iCs/>
              <w:noProof/>
              <w:sz w:val="22"/>
            </w:rPr>
          </w:rPrChange>
        </w:rPr>
        <w:t>34</w:t>
      </w:r>
      <w:r w:rsidRPr="00EE2D4E">
        <w:rPr>
          <w:rFonts w:ascii="Arial" w:hAnsi="Arial" w:cs="Arial"/>
          <w:noProof/>
          <w:sz w:val="22"/>
          <w:szCs w:val="22"/>
          <w:rPrChange w:id="3228" w:author="Patrick Drew" w:date="2020-05-12T18:19:00Z">
            <w:rPr>
              <w:noProof/>
              <w:sz w:val="22"/>
            </w:rPr>
          </w:rPrChange>
        </w:rPr>
        <w:t>, 1180–1187.</w:t>
      </w:r>
    </w:p>
    <w:p w14:paraId="7E327009"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29" w:author="Patrick Drew" w:date="2020-05-12T18:19:00Z">
            <w:rPr>
              <w:noProof/>
              <w:sz w:val="22"/>
            </w:rPr>
          </w:rPrChange>
        </w:rPr>
        <w:pPrChange w:id="323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31" w:author="Patrick Drew" w:date="2020-05-12T18:19:00Z">
            <w:rPr>
              <w:noProof/>
              <w:sz w:val="22"/>
            </w:rPr>
          </w:rPrChange>
        </w:rPr>
        <w:t xml:space="preserve">Gao, Y.R., Greene, S.E., and Drew, P.J. (2015). Mechanical restriction of intracortical vessel dilation by brain tissue sculpts the hemodynamic response. Neuroimage </w:t>
      </w:r>
      <w:r w:rsidRPr="00EE2D4E">
        <w:rPr>
          <w:rFonts w:ascii="Arial" w:hAnsi="Arial" w:cs="Arial"/>
          <w:i/>
          <w:iCs/>
          <w:noProof/>
          <w:sz w:val="22"/>
          <w:szCs w:val="22"/>
          <w:rPrChange w:id="3232" w:author="Patrick Drew" w:date="2020-05-12T18:19:00Z">
            <w:rPr>
              <w:i/>
              <w:iCs/>
              <w:noProof/>
              <w:sz w:val="22"/>
            </w:rPr>
          </w:rPrChange>
        </w:rPr>
        <w:t>115</w:t>
      </w:r>
      <w:r w:rsidRPr="00EE2D4E">
        <w:rPr>
          <w:rFonts w:ascii="Arial" w:hAnsi="Arial" w:cs="Arial"/>
          <w:noProof/>
          <w:sz w:val="22"/>
          <w:szCs w:val="22"/>
          <w:rPrChange w:id="3233" w:author="Patrick Drew" w:date="2020-05-12T18:19:00Z">
            <w:rPr>
              <w:noProof/>
              <w:sz w:val="22"/>
            </w:rPr>
          </w:rPrChange>
        </w:rPr>
        <w:t>, 162–176.</w:t>
      </w:r>
    </w:p>
    <w:p w14:paraId="70011515"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34" w:author="Patrick Drew" w:date="2020-05-12T18:19:00Z">
            <w:rPr>
              <w:noProof/>
              <w:sz w:val="22"/>
            </w:rPr>
          </w:rPrChange>
        </w:rPr>
        <w:pPrChange w:id="323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36" w:author="Patrick Drew" w:date="2020-05-12T18:19:00Z">
            <w:rPr>
              <w:noProof/>
              <w:sz w:val="22"/>
            </w:rPr>
          </w:rPrChange>
        </w:rPr>
        <w:t xml:space="preserve">Gao, Y.R., Ma, Y., Zhang, Q., Winder, A.T., Liang, Z., Antinori, L., Drew, P.J., and Zhang, N. (2017). Time to wake up: Studying neurovascular coupling and brain-wide circuit function in the un-anesthetized animal. Neuroimage </w:t>
      </w:r>
      <w:r w:rsidRPr="00EE2D4E">
        <w:rPr>
          <w:rFonts w:ascii="Arial" w:hAnsi="Arial" w:cs="Arial"/>
          <w:i/>
          <w:iCs/>
          <w:noProof/>
          <w:sz w:val="22"/>
          <w:szCs w:val="22"/>
          <w:rPrChange w:id="3237" w:author="Patrick Drew" w:date="2020-05-12T18:19:00Z">
            <w:rPr>
              <w:i/>
              <w:iCs/>
              <w:noProof/>
              <w:sz w:val="22"/>
            </w:rPr>
          </w:rPrChange>
        </w:rPr>
        <w:t>153</w:t>
      </w:r>
      <w:r w:rsidRPr="00EE2D4E">
        <w:rPr>
          <w:rFonts w:ascii="Arial" w:hAnsi="Arial" w:cs="Arial"/>
          <w:noProof/>
          <w:sz w:val="22"/>
          <w:szCs w:val="22"/>
          <w:rPrChange w:id="3238" w:author="Patrick Drew" w:date="2020-05-12T18:19:00Z">
            <w:rPr>
              <w:noProof/>
              <w:sz w:val="22"/>
            </w:rPr>
          </w:rPrChange>
        </w:rPr>
        <w:t>, 382–398.</w:t>
      </w:r>
    </w:p>
    <w:p w14:paraId="7492C4BB"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39" w:author="Patrick Drew" w:date="2020-05-12T18:19:00Z">
            <w:rPr>
              <w:noProof/>
              <w:sz w:val="22"/>
            </w:rPr>
          </w:rPrChange>
        </w:rPr>
        <w:pPrChange w:id="324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41" w:author="Patrick Drew" w:date="2020-05-12T18:19:00Z">
            <w:rPr>
              <w:noProof/>
              <w:sz w:val="22"/>
            </w:rPr>
          </w:rPrChange>
        </w:rPr>
        <w:t xml:space="preserve">Guipponi, O., Odouard, S., Pinède, S., Wardak, C., and Ben Hamed, S. (2015). fMRI cortical correlates of spontaneous eye blinks in the nonhuman primate. Cereb. Cortex </w:t>
      </w:r>
      <w:r w:rsidRPr="00EE2D4E">
        <w:rPr>
          <w:rFonts w:ascii="Arial" w:hAnsi="Arial" w:cs="Arial"/>
          <w:i/>
          <w:iCs/>
          <w:noProof/>
          <w:sz w:val="22"/>
          <w:szCs w:val="22"/>
          <w:rPrChange w:id="3242" w:author="Patrick Drew" w:date="2020-05-12T18:19:00Z">
            <w:rPr>
              <w:i/>
              <w:iCs/>
              <w:noProof/>
              <w:sz w:val="22"/>
            </w:rPr>
          </w:rPrChange>
        </w:rPr>
        <w:t>25</w:t>
      </w:r>
      <w:r w:rsidRPr="00EE2D4E">
        <w:rPr>
          <w:rFonts w:ascii="Arial" w:hAnsi="Arial" w:cs="Arial"/>
          <w:noProof/>
          <w:sz w:val="22"/>
          <w:szCs w:val="22"/>
          <w:rPrChange w:id="3243" w:author="Patrick Drew" w:date="2020-05-12T18:19:00Z">
            <w:rPr>
              <w:noProof/>
              <w:sz w:val="22"/>
            </w:rPr>
          </w:rPrChange>
        </w:rPr>
        <w:t>, 2333–2345.</w:t>
      </w:r>
    </w:p>
    <w:p w14:paraId="3D922EBF"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44" w:author="Patrick Drew" w:date="2020-05-12T18:19:00Z">
            <w:rPr>
              <w:noProof/>
              <w:sz w:val="22"/>
            </w:rPr>
          </w:rPrChange>
        </w:rPr>
        <w:pPrChange w:id="324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46" w:author="Patrick Drew" w:date="2020-05-12T18:19:00Z">
            <w:rPr>
              <w:noProof/>
              <w:sz w:val="22"/>
            </w:rPr>
          </w:rPrChange>
        </w:rPr>
        <w:t xml:space="preserve">Horovitz, S.G., Fukunaga, M., De Zwart, J.A., Van Gelderen, P., Fulton, S.C., Balkin, T.J., and Duyn, J.H. (2008). Low frequency BOLD fluctuations during resting wakefulness and light sleep: A simultaneous EEG-fMRI study. Hum. Brain Mapp. </w:t>
      </w:r>
      <w:r w:rsidRPr="00EE2D4E">
        <w:rPr>
          <w:rFonts w:ascii="Arial" w:hAnsi="Arial" w:cs="Arial"/>
          <w:i/>
          <w:iCs/>
          <w:noProof/>
          <w:sz w:val="22"/>
          <w:szCs w:val="22"/>
          <w:rPrChange w:id="3247" w:author="Patrick Drew" w:date="2020-05-12T18:19:00Z">
            <w:rPr>
              <w:i/>
              <w:iCs/>
              <w:noProof/>
              <w:sz w:val="22"/>
            </w:rPr>
          </w:rPrChange>
        </w:rPr>
        <w:t>29</w:t>
      </w:r>
      <w:r w:rsidRPr="00EE2D4E">
        <w:rPr>
          <w:rFonts w:ascii="Arial" w:hAnsi="Arial" w:cs="Arial"/>
          <w:noProof/>
          <w:sz w:val="22"/>
          <w:szCs w:val="22"/>
          <w:rPrChange w:id="3248" w:author="Patrick Drew" w:date="2020-05-12T18:19:00Z">
            <w:rPr>
              <w:noProof/>
              <w:sz w:val="22"/>
            </w:rPr>
          </w:rPrChange>
        </w:rPr>
        <w:t>, 671–682.</w:t>
      </w:r>
    </w:p>
    <w:p w14:paraId="2C18361F"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49" w:author="Patrick Drew" w:date="2020-05-12T18:19:00Z">
            <w:rPr>
              <w:noProof/>
              <w:sz w:val="22"/>
            </w:rPr>
          </w:rPrChange>
        </w:rPr>
        <w:pPrChange w:id="325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51" w:author="Patrick Drew" w:date="2020-05-12T18:19:00Z">
            <w:rPr>
              <w:noProof/>
              <w:sz w:val="22"/>
            </w:rPr>
          </w:rPrChange>
        </w:rPr>
        <w:t xml:space="preserve">Huo, B.X., Smith, J.B., and Drew, P.J. (2014). Neurovascular coupling and decoupling in the cortex during voluntary locomotion. J. Neurosci. </w:t>
      </w:r>
      <w:r w:rsidRPr="00EE2D4E">
        <w:rPr>
          <w:rFonts w:ascii="Arial" w:hAnsi="Arial" w:cs="Arial"/>
          <w:i/>
          <w:iCs/>
          <w:noProof/>
          <w:sz w:val="22"/>
          <w:szCs w:val="22"/>
          <w:rPrChange w:id="3252" w:author="Patrick Drew" w:date="2020-05-12T18:19:00Z">
            <w:rPr>
              <w:i/>
              <w:iCs/>
              <w:noProof/>
              <w:sz w:val="22"/>
            </w:rPr>
          </w:rPrChange>
        </w:rPr>
        <w:t>34</w:t>
      </w:r>
      <w:r w:rsidRPr="00EE2D4E">
        <w:rPr>
          <w:rFonts w:ascii="Arial" w:hAnsi="Arial" w:cs="Arial"/>
          <w:noProof/>
          <w:sz w:val="22"/>
          <w:szCs w:val="22"/>
          <w:rPrChange w:id="3253" w:author="Patrick Drew" w:date="2020-05-12T18:19:00Z">
            <w:rPr>
              <w:noProof/>
              <w:sz w:val="22"/>
            </w:rPr>
          </w:rPrChange>
        </w:rPr>
        <w:t>, 10975–10981.</w:t>
      </w:r>
    </w:p>
    <w:p w14:paraId="37E109D8"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54" w:author="Patrick Drew" w:date="2020-05-12T18:19:00Z">
            <w:rPr>
              <w:noProof/>
              <w:sz w:val="22"/>
            </w:rPr>
          </w:rPrChange>
        </w:rPr>
        <w:pPrChange w:id="325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56" w:author="Patrick Drew" w:date="2020-05-12T18:19:00Z">
            <w:rPr>
              <w:noProof/>
              <w:sz w:val="22"/>
            </w:rPr>
          </w:rPrChange>
        </w:rPr>
        <w:t xml:space="preserve">Huo, B.X., Gao, Y.R., and Drew, P.J. (2015). Quantitative separation of arterial and venous cerebral blood volume increases during voluntary locomotion. Neuroimage </w:t>
      </w:r>
      <w:r w:rsidRPr="00EE2D4E">
        <w:rPr>
          <w:rFonts w:ascii="Arial" w:hAnsi="Arial" w:cs="Arial"/>
          <w:i/>
          <w:iCs/>
          <w:noProof/>
          <w:sz w:val="22"/>
          <w:szCs w:val="22"/>
          <w:rPrChange w:id="3257" w:author="Patrick Drew" w:date="2020-05-12T18:19:00Z">
            <w:rPr>
              <w:i/>
              <w:iCs/>
              <w:noProof/>
              <w:sz w:val="22"/>
            </w:rPr>
          </w:rPrChange>
        </w:rPr>
        <w:t>105</w:t>
      </w:r>
      <w:r w:rsidRPr="00EE2D4E">
        <w:rPr>
          <w:rFonts w:ascii="Arial" w:hAnsi="Arial" w:cs="Arial"/>
          <w:noProof/>
          <w:sz w:val="22"/>
          <w:szCs w:val="22"/>
          <w:rPrChange w:id="3258" w:author="Patrick Drew" w:date="2020-05-12T18:19:00Z">
            <w:rPr>
              <w:noProof/>
              <w:sz w:val="22"/>
            </w:rPr>
          </w:rPrChange>
        </w:rPr>
        <w:t>, 369–379.</w:t>
      </w:r>
    </w:p>
    <w:p w14:paraId="4F43815A"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59" w:author="Patrick Drew" w:date="2020-05-12T18:19:00Z">
            <w:rPr>
              <w:noProof/>
              <w:sz w:val="22"/>
            </w:rPr>
          </w:rPrChange>
        </w:rPr>
        <w:pPrChange w:id="326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61" w:author="Patrick Drew" w:date="2020-05-12T18:19:00Z">
            <w:rPr>
              <w:noProof/>
              <w:sz w:val="22"/>
            </w:rPr>
          </w:rPrChange>
        </w:rPr>
        <w:t xml:space="preserve">Larson-Prior, L.J., Zempel, J.M., Nolan, T.S., Prior, F.W., Snyder, A., and Raichle, M.E. (2009). Cortical network functional connectivity in the descent to sleep. Proc. Natl. Acad. Sci. U. S. A. </w:t>
      </w:r>
      <w:r w:rsidRPr="00EE2D4E">
        <w:rPr>
          <w:rFonts w:ascii="Arial" w:hAnsi="Arial" w:cs="Arial"/>
          <w:i/>
          <w:iCs/>
          <w:noProof/>
          <w:sz w:val="22"/>
          <w:szCs w:val="22"/>
          <w:rPrChange w:id="3262" w:author="Patrick Drew" w:date="2020-05-12T18:19:00Z">
            <w:rPr>
              <w:i/>
              <w:iCs/>
              <w:noProof/>
              <w:sz w:val="22"/>
            </w:rPr>
          </w:rPrChange>
        </w:rPr>
        <w:t>106</w:t>
      </w:r>
      <w:r w:rsidRPr="00EE2D4E">
        <w:rPr>
          <w:rFonts w:ascii="Arial" w:hAnsi="Arial" w:cs="Arial"/>
          <w:noProof/>
          <w:sz w:val="22"/>
          <w:szCs w:val="22"/>
          <w:rPrChange w:id="3263" w:author="Patrick Drew" w:date="2020-05-12T18:19:00Z">
            <w:rPr>
              <w:noProof/>
              <w:sz w:val="22"/>
            </w:rPr>
          </w:rPrChange>
        </w:rPr>
        <w:t>, 4489–4494.</w:t>
      </w:r>
    </w:p>
    <w:p w14:paraId="6BC64A63"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64" w:author="Patrick Drew" w:date="2020-05-12T18:19:00Z">
            <w:rPr>
              <w:noProof/>
              <w:sz w:val="22"/>
            </w:rPr>
          </w:rPrChange>
        </w:rPr>
        <w:pPrChange w:id="326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66" w:author="Patrick Drew" w:date="2020-05-12T18:19:00Z">
            <w:rPr>
              <w:noProof/>
              <w:sz w:val="22"/>
            </w:rPr>
          </w:rPrChange>
        </w:rPr>
        <w:t xml:space="preserve">Madsen, P.L., Holm, S., Vorstrup, S., Friberg, L., Lassen, N.A., and Wildschiødtz, G. (1991). Human regional cerebral blood flow during rapid-eye-movement sleep. J. Cereb. Blood Flow Metab. </w:t>
      </w:r>
      <w:r w:rsidRPr="00EE2D4E">
        <w:rPr>
          <w:rFonts w:ascii="Arial" w:hAnsi="Arial" w:cs="Arial"/>
          <w:i/>
          <w:iCs/>
          <w:noProof/>
          <w:sz w:val="22"/>
          <w:szCs w:val="22"/>
          <w:rPrChange w:id="3267" w:author="Patrick Drew" w:date="2020-05-12T18:19:00Z">
            <w:rPr>
              <w:i/>
              <w:iCs/>
              <w:noProof/>
              <w:sz w:val="22"/>
            </w:rPr>
          </w:rPrChange>
        </w:rPr>
        <w:t>11</w:t>
      </w:r>
      <w:r w:rsidRPr="00EE2D4E">
        <w:rPr>
          <w:rFonts w:ascii="Arial" w:hAnsi="Arial" w:cs="Arial"/>
          <w:noProof/>
          <w:sz w:val="22"/>
          <w:szCs w:val="22"/>
          <w:rPrChange w:id="3268" w:author="Patrick Drew" w:date="2020-05-12T18:19:00Z">
            <w:rPr>
              <w:noProof/>
              <w:sz w:val="22"/>
            </w:rPr>
          </w:rPrChange>
        </w:rPr>
        <w:t>, 502–507.</w:t>
      </w:r>
    </w:p>
    <w:p w14:paraId="31209900"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69" w:author="Patrick Drew" w:date="2020-05-12T18:19:00Z">
            <w:rPr>
              <w:noProof/>
              <w:sz w:val="22"/>
            </w:rPr>
          </w:rPrChange>
        </w:rPr>
        <w:pPrChange w:id="327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71" w:author="Patrick Drew" w:date="2020-05-12T18:19:00Z">
            <w:rPr>
              <w:noProof/>
              <w:sz w:val="22"/>
            </w:rPr>
          </w:rPrChange>
        </w:rPr>
        <w:t xml:space="preserve">Maier, A., Wilke, M., Aura, C., Zhu, C., Ye, F.Q., and Leopold, D.A. (2008). Divergence of fMRI and neural signals in V1 during perceptual suppression in the awake monkey. Nat. Neurosci. </w:t>
      </w:r>
      <w:r w:rsidRPr="00EE2D4E">
        <w:rPr>
          <w:rFonts w:ascii="Arial" w:hAnsi="Arial" w:cs="Arial"/>
          <w:i/>
          <w:iCs/>
          <w:noProof/>
          <w:sz w:val="22"/>
          <w:szCs w:val="22"/>
          <w:rPrChange w:id="3272" w:author="Patrick Drew" w:date="2020-05-12T18:19:00Z">
            <w:rPr>
              <w:i/>
              <w:iCs/>
              <w:noProof/>
              <w:sz w:val="22"/>
            </w:rPr>
          </w:rPrChange>
        </w:rPr>
        <w:t>11</w:t>
      </w:r>
      <w:r w:rsidRPr="00EE2D4E">
        <w:rPr>
          <w:rFonts w:ascii="Arial" w:hAnsi="Arial" w:cs="Arial"/>
          <w:noProof/>
          <w:sz w:val="22"/>
          <w:szCs w:val="22"/>
          <w:rPrChange w:id="3273" w:author="Patrick Drew" w:date="2020-05-12T18:19:00Z">
            <w:rPr>
              <w:noProof/>
              <w:sz w:val="22"/>
            </w:rPr>
          </w:rPrChange>
        </w:rPr>
        <w:t>, 1193–1200.</w:t>
      </w:r>
    </w:p>
    <w:p w14:paraId="4A9A512B"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74" w:author="Patrick Drew" w:date="2020-05-12T18:19:00Z">
            <w:rPr>
              <w:noProof/>
              <w:sz w:val="22"/>
            </w:rPr>
          </w:rPrChange>
        </w:rPr>
        <w:pPrChange w:id="327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76" w:author="Patrick Drew" w:date="2020-05-12T18:19:00Z">
            <w:rPr>
              <w:noProof/>
              <w:sz w:val="22"/>
            </w:rPr>
          </w:rPrChange>
        </w:rPr>
        <w:lastRenderedPageBreak/>
        <w:t xml:space="preserve">Maquet, P., and Phillips, C. (1998). Functional brain imaging of human sleep. J. Sleep Res. </w:t>
      </w:r>
      <w:r w:rsidRPr="00EE2D4E">
        <w:rPr>
          <w:rFonts w:ascii="Arial" w:hAnsi="Arial" w:cs="Arial"/>
          <w:i/>
          <w:iCs/>
          <w:noProof/>
          <w:sz w:val="22"/>
          <w:szCs w:val="22"/>
          <w:rPrChange w:id="3277" w:author="Patrick Drew" w:date="2020-05-12T18:19:00Z">
            <w:rPr>
              <w:i/>
              <w:iCs/>
              <w:noProof/>
              <w:sz w:val="22"/>
            </w:rPr>
          </w:rPrChange>
        </w:rPr>
        <w:t>7</w:t>
      </w:r>
      <w:r w:rsidRPr="00EE2D4E">
        <w:rPr>
          <w:rFonts w:ascii="Arial" w:hAnsi="Arial" w:cs="Arial"/>
          <w:noProof/>
          <w:sz w:val="22"/>
          <w:szCs w:val="22"/>
          <w:rPrChange w:id="3278" w:author="Patrick Drew" w:date="2020-05-12T18:19:00Z">
            <w:rPr>
              <w:noProof/>
              <w:sz w:val="22"/>
            </w:rPr>
          </w:rPrChange>
        </w:rPr>
        <w:t>, 42–47.</w:t>
      </w:r>
    </w:p>
    <w:p w14:paraId="1D28B2FE"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79" w:author="Patrick Drew" w:date="2020-05-12T18:19:00Z">
            <w:rPr>
              <w:noProof/>
              <w:sz w:val="22"/>
            </w:rPr>
          </w:rPrChange>
        </w:rPr>
        <w:pPrChange w:id="328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81" w:author="Patrick Drew" w:date="2020-05-12T18:19:00Z">
            <w:rPr>
              <w:noProof/>
              <w:sz w:val="22"/>
            </w:rPr>
          </w:rPrChange>
        </w:rPr>
        <w:t xml:space="preserve">Mitra, A., Snyder, A.Z., Tagliazucchi, E., Laufs, H., and Raichle, M.E. (2015). Propagated infra-slow intrinsic brain activity reorganizes across wake and slow wave sleep. Elife </w:t>
      </w:r>
      <w:r w:rsidRPr="00EE2D4E">
        <w:rPr>
          <w:rFonts w:ascii="Arial" w:hAnsi="Arial" w:cs="Arial"/>
          <w:i/>
          <w:iCs/>
          <w:noProof/>
          <w:sz w:val="22"/>
          <w:szCs w:val="22"/>
          <w:rPrChange w:id="3282" w:author="Patrick Drew" w:date="2020-05-12T18:19:00Z">
            <w:rPr>
              <w:i/>
              <w:iCs/>
              <w:noProof/>
              <w:sz w:val="22"/>
            </w:rPr>
          </w:rPrChange>
        </w:rPr>
        <w:t>4</w:t>
      </w:r>
      <w:r w:rsidRPr="00EE2D4E">
        <w:rPr>
          <w:rFonts w:ascii="Arial" w:hAnsi="Arial" w:cs="Arial"/>
          <w:noProof/>
          <w:sz w:val="22"/>
          <w:szCs w:val="22"/>
          <w:rPrChange w:id="3283" w:author="Patrick Drew" w:date="2020-05-12T18:19:00Z">
            <w:rPr>
              <w:noProof/>
              <w:sz w:val="22"/>
            </w:rPr>
          </w:rPrChange>
        </w:rPr>
        <w:t>, 1–19.</w:t>
      </w:r>
    </w:p>
    <w:p w14:paraId="3D6781FB"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84" w:author="Patrick Drew" w:date="2020-05-12T18:19:00Z">
            <w:rPr>
              <w:noProof/>
              <w:sz w:val="22"/>
            </w:rPr>
          </w:rPrChange>
        </w:rPr>
        <w:pPrChange w:id="328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86" w:author="Patrick Drew" w:date="2020-05-12T18:19:00Z">
            <w:rPr>
              <w:noProof/>
              <w:sz w:val="22"/>
            </w:rPr>
          </w:rPrChange>
        </w:rPr>
        <w:t xml:space="preserve">O’Connor, D.H., Hires, S.A., Guo, Z. V., Li, N., Yu, J., Sun, Q.Q., Huber, D., and Svoboda, K. (2013). Neural coding during active somatosensation revealed using illusory touch. Nat. Neurosci. </w:t>
      </w:r>
      <w:r w:rsidRPr="00EE2D4E">
        <w:rPr>
          <w:rFonts w:ascii="Arial" w:hAnsi="Arial" w:cs="Arial"/>
          <w:i/>
          <w:iCs/>
          <w:noProof/>
          <w:sz w:val="22"/>
          <w:szCs w:val="22"/>
          <w:rPrChange w:id="3287" w:author="Patrick Drew" w:date="2020-05-12T18:19:00Z">
            <w:rPr>
              <w:i/>
              <w:iCs/>
              <w:noProof/>
              <w:sz w:val="22"/>
            </w:rPr>
          </w:rPrChange>
        </w:rPr>
        <w:t>16</w:t>
      </w:r>
      <w:r w:rsidRPr="00EE2D4E">
        <w:rPr>
          <w:rFonts w:ascii="Arial" w:hAnsi="Arial" w:cs="Arial"/>
          <w:noProof/>
          <w:sz w:val="22"/>
          <w:szCs w:val="22"/>
          <w:rPrChange w:id="3288" w:author="Patrick Drew" w:date="2020-05-12T18:19:00Z">
            <w:rPr>
              <w:noProof/>
              <w:sz w:val="22"/>
            </w:rPr>
          </w:rPrChange>
        </w:rPr>
        <w:t>, 958–965.</w:t>
      </w:r>
    </w:p>
    <w:p w14:paraId="46F24D81"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89" w:author="Patrick Drew" w:date="2020-05-12T18:19:00Z">
            <w:rPr>
              <w:noProof/>
              <w:sz w:val="22"/>
            </w:rPr>
          </w:rPrChange>
        </w:rPr>
        <w:pPrChange w:id="329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91" w:author="Patrick Drew" w:date="2020-05-12T18:19:00Z">
            <w:rPr>
              <w:noProof/>
              <w:sz w:val="22"/>
            </w:rPr>
          </w:rPrChange>
        </w:rPr>
        <w:t xml:space="preserve">Pace-Schott, E.F., and Hobson, J.A. (2002). The neurobiology of sleep: Genetics, cellular physiology and subcortical networks. Nat. Rev. Neurosci. </w:t>
      </w:r>
      <w:r w:rsidRPr="00EE2D4E">
        <w:rPr>
          <w:rFonts w:ascii="Arial" w:hAnsi="Arial" w:cs="Arial"/>
          <w:i/>
          <w:iCs/>
          <w:noProof/>
          <w:sz w:val="22"/>
          <w:szCs w:val="22"/>
          <w:rPrChange w:id="3292" w:author="Patrick Drew" w:date="2020-05-12T18:19:00Z">
            <w:rPr>
              <w:i/>
              <w:iCs/>
              <w:noProof/>
              <w:sz w:val="22"/>
            </w:rPr>
          </w:rPrChange>
        </w:rPr>
        <w:t>3</w:t>
      </w:r>
      <w:r w:rsidRPr="00EE2D4E">
        <w:rPr>
          <w:rFonts w:ascii="Arial" w:hAnsi="Arial" w:cs="Arial"/>
          <w:noProof/>
          <w:sz w:val="22"/>
          <w:szCs w:val="22"/>
          <w:rPrChange w:id="3293" w:author="Patrick Drew" w:date="2020-05-12T18:19:00Z">
            <w:rPr>
              <w:noProof/>
              <w:sz w:val="22"/>
            </w:rPr>
          </w:rPrChange>
        </w:rPr>
        <w:t>, 591–605.</w:t>
      </w:r>
    </w:p>
    <w:p w14:paraId="5894271A"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94" w:author="Patrick Drew" w:date="2020-05-12T18:19:00Z">
            <w:rPr>
              <w:noProof/>
              <w:sz w:val="22"/>
            </w:rPr>
          </w:rPrChange>
        </w:rPr>
        <w:pPrChange w:id="329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296" w:author="Patrick Drew" w:date="2020-05-12T18:19:00Z">
            <w:rPr>
              <w:noProof/>
              <w:sz w:val="22"/>
            </w:rPr>
          </w:rPrChange>
        </w:rPr>
        <w:t xml:space="preserve">Petersen, C.C.H. (2007). The functional organization of the barrel cortex. Neuron </w:t>
      </w:r>
      <w:r w:rsidRPr="00EE2D4E">
        <w:rPr>
          <w:rFonts w:ascii="Arial" w:hAnsi="Arial" w:cs="Arial"/>
          <w:i/>
          <w:iCs/>
          <w:noProof/>
          <w:sz w:val="22"/>
          <w:szCs w:val="22"/>
          <w:rPrChange w:id="3297" w:author="Patrick Drew" w:date="2020-05-12T18:19:00Z">
            <w:rPr>
              <w:i/>
              <w:iCs/>
              <w:noProof/>
              <w:sz w:val="22"/>
            </w:rPr>
          </w:rPrChange>
        </w:rPr>
        <w:t>56</w:t>
      </w:r>
      <w:r w:rsidRPr="00EE2D4E">
        <w:rPr>
          <w:rFonts w:ascii="Arial" w:hAnsi="Arial" w:cs="Arial"/>
          <w:noProof/>
          <w:sz w:val="22"/>
          <w:szCs w:val="22"/>
          <w:rPrChange w:id="3298" w:author="Patrick Drew" w:date="2020-05-12T18:19:00Z">
            <w:rPr>
              <w:noProof/>
              <w:sz w:val="22"/>
            </w:rPr>
          </w:rPrChange>
        </w:rPr>
        <w:t>, 339–355.</w:t>
      </w:r>
    </w:p>
    <w:p w14:paraId="46ACF719"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299" w:author="Patrick Drew" w:date="2020-05-12T18:19:00Z">
            <w:rPr>
              <w:noProof/>
              <w:sz w:val="22"/>
            </w:rPr>
          </w:rPrChange>
        </w:rPr>
        <w:pPrChange w:id="330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01" w:author="Patrick Drew" w:date="2020-05-12T18:19:00Z">
            <w:rPr>
              <w:noProof/>
              <w:sz w:val="22"/>
            </w:rPr>
          </w:rPrChange>
        </w:rPr>
        <w:t xml:space="preserve">Schölvinck, M.L., Maier, A., Ye, F.Q., Duyn, J.H., and Leopold, D.A. (2010). Neural basis of global resting-state fMRI activity. Proc. Natl. Acad. Sci. U. S. A. </w:t>
      </w:r>
      <w:r w:rsidRPr="00EE2D4E">
        <w:rPr>
          <w:rFonts w:ascii="Arial" w:hAnsi="Arial" w:cs="Arial"/>
          <w:i/>
          <w:iCs/>
          <w:noProof/>
          <w:sz w:val="22"/>
          <w:szCs w:val="22"/>
          <w:rPrChange w:id="3302" w:author="Patrick Drew" w:date="2020-05-12T18:19:00Z">
            <w:rPr>
              <w:i/>
              <w:iCs/>
              <w:noProof/>
              <w:sz w:val="22"/>
            </w:rPr>
          </w:rPrChange>
        </w:rPr>
        <w:t>107</w:t>
      </w:r>
      <w:r w:rsidRPr="00EE2D4E">
        <w:rPr>
          <w:rFonts w:ascii="Arial" w:hAnsi="Arial" w:cs="Arial"/>
          <w:noProof/>
          <w:sz w:val="22"/>
          <w:szCs w:val="22"/>
          <w:rPrChange w:id="3303" w:author="Patrick Drew" w:date="2020-05-12T18:19:00Z">
            <w:rPr>
              <w:noProof/>
              <w:sz w:val="22"/>
            </w:rPr>
          </w:rPrChange>
        </w:rPr>
        <w:t>, 10238–10243.</w:t>
      </w:r>
    </w:p>
    <w:p w14:paraId="74904E13"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304" w:author="Patrick Drew" w:date="2020-05-12T18:19:00Z">
            <w:rPr>
              <w:noProof/>
              <w:sz w:val="22"/>
            </w:rPr>
          </w:rPrChange>
        </w:rPr>
        <w:pPrChange w:id="330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06" w:author="Patrick Drew" w:date="2020-05-12T18:19:00Z">
            <w:rPr>
              <w:noProof/>
              <w:sz w:val="22"/>
            </w:rPr>
          </w:rPrChange>
        </w:rPr>
        <w:t xml:space="preserve">Shih, A.Y., Mateo, C., Drew, P.J., Tsai, P.S., and Kleinfeld, D. (2012). A polished and reinforced thinned-skull window for long-term imaging of the mouse brain. J. Vis. Exp. </w:t>
      </w:r>
      <w:r w:rsidRPr="00EE2D4E">
        <w:rPr>
          <w:rFonts w:ascii="Arial" w:hAnsi="Arial" w:cs="Arial"/>
          <w:i/>
          <w:iCs/>
          <w:noProof/>
          <w:sz w:val="22"/>
          <w:szCs w:val="22"/>
          <w:rPrChange w:id="3307" w:author="Patrick Drew" w:date="2020-05-12T18:19:00Z">
            <w:rPr>
              <w:i/>
              <w:iCs/>
              <w:noProof/>
              <w:sz w:val="22"/>
            </w:rPr>
          </w:rPrChange>
        </w:rPr>
        <w:t>61</w:t>
      </w:r>
      <w:r w:rsidRPr="00EE2D4E">
        <w:rPr>
          <w:rFonts w:ascii="Arial" w:hAnsi="Arial" w:cs="Arial"/>
          <w:noProof/>
          <w:sz w:val="22"/>
          <w:szCs w:val="22"/>
          <w:rPrChange w:id="3308" w:author="Patrick Drew" w:date="2020-05-12T18:19:00Z">
            <w:rPr>
              <w:noProof/>
              <w:sz w:val="22"/>
            </w:rPr>
          </w:rPrChange>
        </w:rPr>
        <w:t>, 1–6.</w:t>
      </w:r>
    </w:p>
    <w:p w14:paraId="5F10207E"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309" w:author="Patrick Drew" w:date="2020-05-12T18:19:00Z">
            <w:rPr>
              <w:noProof/>
              <w:sz w:val="22"/>
            </w:rPr>
          </w:rPrChange>
        </w:rPr>
        <w:pPrChange w:id="331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11" w:author="Patrick Drew" w:date="2020-05-12T18:19:00Z">
            <w:rPr>
              <w:noProof/>
              <w:sz w:val="22"/>
            </w:rPr>
          </w:rPrChange>
        </w:rPr>
        <w:t xml:space="preserve">Shirey, M.J., Smith, J.B., Kudlik, D.E., Huo, B.X., Greene, S.E., and Drew, P.J. (2015). Brief anesthesia, but not voluntary locomotion, significantly alters cortical temperature. J. Neurophysiol. </w:t>
      </w:r>
      <w:r w:rsidRPr="00EE2D4E">
        <w:rPr>
          <w:rFonts w:ascii="Arial" w:hAnsi="Arial" w:cs="Arial"/>
          <w:i/>
          <w:iCs/>
          <w:noProof/>
          <w:sz w:val="22"/>
          <w:szCs w:val="22"/>
          <w:rPrChange w:id="3312" w:author="Patrick Drew" w:date="2020-05-12T18:19:00Z">
            <w:rPr>
              <w:i/>
              <w:iCs/>
              <w:noProof/>
              <w:sz w:val="22"/>
            </w:rPr>
          </w:rPrChange>
        </w:rPr>
        <w:t>114</w:t>
      </w:r>
      <w:r w:rsidRPr="00EE2D4E">
        <w:rPr>
          <w:rFonts w:ascii="Arial" w:hAnsi="Arial" w:cs="Arial"/>
          <w:noProof/>
          <w:sz w:val="22"/>
          <w:szCs w:val="22"/>
          <w:rPrChange w:id="3313" w:author="Patrick Drew" w:date="2020-05-12T18:19:00Z">
            <w:rPr>
              <w:noProof/>
              <w:sz w:val="22"/>
            </w:rPr>
          </w:rPrChange>
        </w:rPr>
        <w:t>, 309–322.</w:t>
      </w:r>
    </w:p>
    <w:p w14:paraId="08BB69B4"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314" w:author="Patrick Drew" w:date="2020-05-12T18:19:00Z">
            <w:rPr>
              <w:noProof/>
              <w:sz w:val="22"/>
            </w:rPr>
          </w:rPrChange>
        </w:rPr>
        <w:pPrChange w:id="331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16" w:author="Patrick Drew" w:date="2020-05-12T18:19:00Z">
            <w:rPr>
              <w:noProof/>
              <w:sz w:val="22"/>
            </w:rPr>
          </w:rPrChange>
        </w:rPr>
        <w:t xml:space="preserve">Sirotin, Y.B., and Das, A. (2009). Anticipatory haemodynamic signals in sensory cortex not predicted by local neuronal activity. Nature </w:t>
      </w:r>
      <w:r w:rsidRPr="00EE2D4E">
        <w:rPr>
          <w:rFonts w:ascii="Arial" w:hAnsi="Arial" w:cs="Arial"/>
          <w:i/>
          <w:iCs/>
          <w:noProof/>
          <w:sz w:val="22"/>
          <w:szCs w:val="22"/>
          <w:rPrChange w:id="3317" w:author="Patrick Drew" w:date="2020-05-12T18:19:00Z">
            <w:rPr>
              <w:i/>
              <w:iCs/>
              <w:noProof/>
              <w:sz w:val="22"/>
            </w:rPr>
          </w:rPrChange>
        </w:rPr>
        <w:t>457</w:t>
      </w:r>
      <w:r w:rsidRPr="00EE2D4E">
        <w:rPr>
          <w:rFonts w:ascii="Arial" w:hAnsi="Arial" w:cs="Arial"/>
          <w:noProof/>
          <w:sz w:val="22"/>
          <w:szCs w:val="22"/>
          <w:rPrChange w:id="3318" w:author="Patrick Drew" w:date="2020-05-12T18:19:00Z">
            <w:rPr>
              <w:noProof/>
              <w:sz w:val="22"/>
            </w:rPr>
          </w:rPrChange>
        </w:rPr>
        <w:t>, 475–479.</w:t>
      </w:r>
    </w:p>
    <w:p w14:paraId="18D2CF65"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319" w:author="Patrick Drew" w:date="2020-05-12T18:19:00Z">
            <w:rPr>
              <w:noProof/>
              <w:sz w:val="22"/>
            </w:rPr>
          </w:rPrChange>
        </w:rPr>
        <w:pPrChange w:id="332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21" w:author="Patrick Drew" w:date="2020-05-12T18:19:00Z">
            <w:rPr>
              <w:noProof/>
              <w:sz w:val="22"/>
            </w:rPr>
          </w:rPrChange>
        </w:rPr>
        <w:t xml:space="preserve">Tagliazucchi, E., and Laufs, H. (2014). Decoding Wakefulness Levels from Typical fMRI Resting-State Data Reveals Reliable Drifts between Wakefulness and Sleep. Neuron </w:t>
      </w:r>
      <w:r w:rsidRPr="00EE2D4E">
        <w:rPr>
          <w:rFonts w:ascii="Arial" w:hAnsi="Arial" w:cs="Arial"/>
          <w:i/>
          <w:iCs/>
          <w:noProof/>
          <w:sz w:val="22"/>
          <w:szCs w:val="22"/>
          <w:rPrChange w:id="3322" w:author="Patrick Drew" w:date="2020-05-12T18:19:00Z">
            <w:rPr>
              <w:i/>
              <w:iCs/>
              <w:noProof/>
              <w:sz w:val="22"/>
            </w:rPr>
          </w:rPrChange>
        </w:rPr>
        <w:t>82</w:t>
      </w:r>
      <w:r w:rsidRPr="00EE2D4E">
        <w:rPr>
          <w:rFonts w:ascii="Arial" w:hAnsi="Arial" w:cs="Arial"/>
          <w:noProof/>
          <w:sz w:val="22"/>
          <w:szCs w:val="22"/>
          <w:rPrChange w:id="3323" w:author="Patrick Drew" w:date="2020-05-12T18:19:00Z">
            <w:rPr>
              <w:noProof/>
              <w:sz w:val="22"/>
            </w:rPr>
          </w:rPrChange>
        </w:rPr>
        <w:t>, 695–708.</w:t>
      </w:r>
    </w:p>
    <w:p w14:paraId="6A6B2796"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324" w:author="Patrick Drew" w:date="2020-05-12T18:19:00Z">
            <w:rPr>
              <w:noProof/>
              <w:sz w:val="22"/>
            </w:rPr>
          </w:rPrChange>
        </w:rPr>
        <w:pPrChange w:id="332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26" w:author="Patrick Drew" w:date="2020-05-12T18:19:00Z">
            <w:rPr>
              <w:noProof/>
              <w:sz w:val="22"/>
            </w:rPr>
          </w:rPrChange>
        </w:rPr>
        <w:t xml:space="preserve">Townsend, R.E., Prinz, P.N., and Obrist, W.D. (1973). Human cerebral blood flow during sleep and waking. J. Appl. Physiol. </w:t>
      </w:r>
      <w:r w:rsidRPr="00EE2D4E">
        <w:rPr>
          <w:rFonts w:ascii="Arial" w:hAnsi="Arial" w:cs="Arial"/>
          <w:i/>
          <w:iCs/>
          <w:noProof/>
          <w:sz w:val="22"/>
          <w:szCs w:val="22"/>
          <w:rPrChange w:id="3327" w:author="Patrick Drew" w:date="2020-05-12T18:19:00Z">
            <w:rPr>
              <w:i/>
              <w:iCs/>
              <w:noProof/>
              <w:sz w:val="22"/>
            </w:rPr>
          </w:rPrChange>
        </w:rPr>
        <w:t>35</w:t>
      </w:r>
      <w:r w:rsidRPr="00EE2D4E">
        <w:rPr>
          <w:rFonts w:ascii="Arial" w:hAnsi="Arial" w:cs="Arial"/>
          <w:noProof/>
          <w:sz w:val="22"/>
          <w:szCs w:val="22"/>
          <w:rPrChange w:id="3328" w:author="Patrick Drew" w:date="2020-05-12T18:19:00Z">
            <w:rPr>
              <w:noProof/>
              <w:sz w:val="22"/>
            </w:rPr>
          </w:rPrChange>
        </w:rPr>
        <w:t>, 620–625.</w:t>
      </w:r>
    </w:p>
    <w:p w14:paraId="2BDA93CA"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329" w:author="Patrick Drew" w:date="2020-05-12T18:19:00Z">
            <w:rPr>
              <w:noProof/>
              <w:sz w:val="22"/>
            </w:rPr>
          </w:rPrChange>
        </w:rPr>
        <w:pPrChange w:id="333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31" w:author="Patrick Drew" w:date="2020-05-12T18:19:00Z">
            <w:rPr>
              <w:noProof/>
              <w:sz w:val="22"/>
            </w:rPr>
          </w:rPrChange>
        </w:rPr>
        <w:t xml:space="preserve">Vazquez, A.L., Fukuda, M., Crowley, J.C., and Kim, S.G. (2014). Neural and hemodynamic responses elicited by forelimb- and photo-stimulation in channelrhodopsin-2 mice: Insights into the hemodynamic point spread function. Cereb. Cortex </w:t>
      </w:r>
      <w:r w:rsidRPr="00EE2D4E">
        <w:rPr>
          <w:rFonts w:ascii="Arial" w:hAnsi="Arial" w:cs="Arial"/>
          <w:i/>
          <w:iCs/>
          <w:noProof/>
          <w:sz w:val="22"/>
          <w:szCs w:val="22"/>
          <w:rPrChange w:id="3332" w:author="Patrick Drew" w:date="2020-05-12T18:19:00Z">
            <w:rPr>
              <w:i/>
              <w:iCs/>
              <w:noProof/>
              <w:sz w:val="22"/>
            </w:rPr>
          </w:rPrChange>
        </w:rPr>
        <w:t>24</w:t>
      </w:r>
      <w:r w:rsidRPr="00EE2D4E">
        <w:rPr>
          <w:rFonts w:ascii="Arial" w:hAnsi="Arial" w:cs="Arial"/>
          <w:noProof/>
          <w:sz w:val="22"/>
          <w:szCs w:val="22"/>
          <w:rPrChange w:id="3333" w:author="Patrick Drew" w:date="2020-05-12T18:19:00Z">
            <w:rPr>
              <w:noProof/>
              <w:sz w:val="22"/>
            </w:rPr>
          </w:rPrChange>
        </w:rPr>
        <w:t>, 2908–2919.</w:t>
      </w:r>
    </w:p>
    <w:p w14:paraId="7B646E3E"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334" w:author="Patrick Drew" w:date="2020-05-12T18:19:00Z">
            <w:rPr>
              <w:noProof/>
              <w:sz w:val="22"/>
            </w:rPr>
          </w:rPrChange>
        </w:rPr>
        <w:pPrChange w:id="333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36" w:author="Patrick Drew" w:date="2020-05-12T18:19:00Z">
            <w:rPr>
              <w:noProof/>
              <w:sz w:val="22"/>
            </w:rPr>
          </w:rPrChange>
        </w:rPr>
        <w:t xml:space="preserve">Weber, F., and Dan, Y. (2016). Circuit-based interrogation of sleep control. Nature </w:t>
      </w:r>
      <w:r w:rsidRPr="00EE2D4E">
        <w:rPr>
          <w:rFonts w:ascii="Arial" w:hAnsi="Arial" w:cs="Arial"/>
          <w:i/>
          <w:iCs/>
          <w:noProof/>
          <w:sz w:val="22"/>
          <w:szCs w:val="22"/>
          <w:rPrChange w:id="3337" w:author="Patrick Drew" w:date="2020-05-12T18:19:00Z">
            <w:rPr>
              <w:i/>
              <w:iCs/>
              <w:noProof/>
              <w:sz w:val="22"/>
            </w:rPr>
          </w:rPrChange>
        </w:rPr>
        <w:t>538</w:t>
      </w:r>
      <w:r w:rsidRPr="00EE2D4E">
        <w:rPr>
          <w:rFonts w:ascii="Arial" w:hAnsi="Arial" w:cs="Arial"/>
          <w:noProof/>
          <w:sz w:val="22"/>
          <w:szCs w:val="22"/>
          <w:rPrChange w:id="3338" w:author="Patrick Drew" w:date="2020-05-12T18:19:00Z">
            <w:rPr>
              <w:noProof/>
              <w:sz w:val="22"/>
            </w:rPr>
          </w:rPrChange>
        </w:rPr>
        <w:t>, 51–59.</w:t>
      </w:r>
    </w:p>
    <w:p w14:paraId="56E633C3"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339" w:author="Patrick Drew" w:date="2020-05-12T18:19:00Z">
            <w:rPr>
              <w:noProof/>
              <w:sz w:val="22"/>
            </w:rPr>
          </w:rPrChange>
        </w:rPr>
        <w:pPrChange w:id="334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41" w:author="Patrick Drew" w:date="2020-05-12T18:19:00Z">
            <w:rPr>
              <w:noProof/>
              <w:sz w:val="22"/>
            </w:rPr>
          </w:rPrChange>
        </w:rPr>
        <w:t xml:space="preserve">Winder, A.T., Echagarruga, C., Zhang, Q., and Drew, P.J. (2017). Weak correlations between hemodynamic signals and ongoing neural activity during the resting state. Nat. Neurosci. </w:t>
      </w:r>
      <w:r w:rsidRPr="00EE2D4E">
        <w:rPr>
          <w:rFonts w:ascii="Arial" w:hAnsi="Arial" w:cs="Arial"/>
          <w:i/>
          <w:iCs/>
          <w:noProof/>
          <w:sz w:val="22"/>
          <w:szCs w:val="22"/>
          <w:rPrChange w:id="3342" w:author="Patrick Drew" w:date="2020-05-12T18:19:00Z">
            <w:rPr>
              <w:i/>
              <w:iCs/>
              <w:noProof/>
              <w:sz w:val="22"/>
            </w:rPr>
          </w:rPrChange>
        </w:rPr>
        <w:t>20</w:t>
      </w:r>
      <w:r w:rsidRPr="00EE2D4E">
        <w:rPr>
          <w:rFonts w:ascii="Arial" w:hAnsi="Arial" w:cs="Arial"/>
          <w:noProof/>
          <w:sz w:val="22"/>
          <w:szCs w:val="22"/>
          <w:rPrChange w:id="3343" w:author="Patrick Drew" w:date="2020-05-12T18:19:00Z">
            <w:rPr>
              <w:noProof/>
              <w:sz w:val="22"/>
            </w:rPr>
          </w:rPrChange>
        </w:rPr>
        <w:t>, 1761–1769.</w:t>
      </w:r>
    </w:p>
    <w:p w14:paraId="585CA7C4"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344" w:author="Patrick Drew" w:date="2020-05-12T18:19:00Z">
            <w:rPr>
              <w:noProof/>
              <w:sz w:val="22"/>
            </w:rPr>
          </w:rPrChange>
        </w:rPr>
        <w:pPrChange w:id="3345"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46" w:author="Patrick Drew" w:date="2020-05-12T18:19:00Z">
            <w:rPr>
              <w:noProof/>
              <w:sz w:val="22"/>
            </w:rPr>
          </w:rPrChange>
        </w:rPr>
        <w:t xml:space="preserve">Xie, L., Kang, H., Xu, Q., Chen, M.J., Liao, Y., Thiyagarajan, M., O’Donnell, J., Christensen, D.J., Nicholson, C., Iliff, J.J., et al. (2013). Sleep drives metabolite clearance from the adult brain. Science (80-. ). </w:t>
      </w:r>
      <w:r w:rsidRPr="00EE2D4E">
        <w:rPr>
          <w:rFonts w:ascii="Arial" w:hAnsi="Arial" w:cs="Arial"/>
          <w:i/>
          <w:iCs/>
          <w:noProof/>
          <w:sz w:val="22"/>
          <w:szCs w:val="22"/>
          <w:rPrChange w:id="3347" w:author="Patrick Drew" w:date="2020-05-12T18:19:00Z">
            <w:rPr>
              <w:i/>
              <w:iCs/>
              <w:noProof/>
              <w:sz w:val="22"/>
            </w:rPr>
          </w:rPrChange>
        </w:rPr>
        <w:t>342</w:t>
      </w:r>
      <w:r w:rsidRPr="00EE2D4E">
        <w:rPr>
          <w:rFonts w:ascii="Arial" w:hAnsi="Arial" w:cs="Arial"/>
          <w:noProof/>
          <w:sz w:val="22"/>
          <w:szCs w:val="22"/>
          <w:rPrChange w:id="3348" w:author="Patrick Drew" w:date="2020-05-12T18:19:00Z">
            <w:rPr>
              <w:noProof/>
              <w:sz w:val="22"/>
            </w:rPr>
          </w:rPrChange>
        </w:rPr>
        <w:t>, 373–377.</w:t>
      </w:r>
    </w:p>
    <w:p w14:paraId="759CE191" w14:textId="77777777" w:rsidR="00787179" w:rsidRPr="00EE2D4E" w:rsidRDefault="00787179">
      <w:pPr>
        <w:widowControl w:val="0"/>
        <w:autoSpaceDE w:val="0"/>
        <w:autoSpaceDN w:val="0"/>
        <w:adjustRightInd w:val="0"/>
        <w:spacing w:after="160" w:line="360" w:lineRule="auto"/>
        <w:rPr>
          <w:rFonts w:ascii="Arial" w:hAnsi="Arial" w:cs="Arial"/>
          <w:noProof/>
          <w:sz w:val="22"/>
          <w:szCs w:val="22"/>
          <w:rPrChange w:id="3349" w:author="Patrick Drew" w:date="2020-05-12T18:19:00Z">
            <w:rPr>
              <w:noProof/>
              <w:sz w:val="22"/>
            </w:rPr>
          </w:rPrChange>
        </w:rPr>
        <w:pPrChange w:id="3350" w:author="Patrick Drew" w:date="2020-05-12T18:16:00Z">
          <w:pPr>
            <w:widowControl w:val="0"/>
            <w:autoSpaceDE w:val="0"/>
            <w:autoSpaceDN w:val="0"/>
            <w:adjustRightInd w:val="0"/>
            <w:spacing w:after="160"/>
          </w:pPr>
        </w:pPrChange>
      </w:pPr>
      <w:r w:rsidRPr="00EE2D4E">
        <w:rPr>
          <w:rFonts w:ascii="Arial" w:hAnsi="Arial" w:cs="Arial"/>
          <w:noProof/>
          <w:sz w:val="22"/>
          <w:szCs w:val="22"/>
          <w:rPrChange w:id="3351" w:author="Patrick Drew" w:date="2020-05-12T18:19:00Z">
            <w:rPr>
              <w:noProof/>
              <w:sz w:val="22"/>
            </w:rPr>
          </w:rPrChange>
        </w:rPr>
        <w:t xml:space="preserve">Yüzgeç, Ö., Prsa, M., Zimmermann, R., and Huber, D. (2018). Pupil Size Coupling to Cortical States Protects the Stability of Deep Sleep via Parasympathetic Modulation. Curr. Biol. </w:t>
      </w:r>
      <w:r w:rsidRPr="00EE2D4E">
        <w:rPr>
          <w:rFonts w:ascii="Arial" w:hAnsi="Arial" w:cs="Arial"/>
          <w:i/>
          <w:iCs/>
          <w:noProof/>
          <w:sz w:val="22"/>
          <w:szCs w:val="22"/>
          <w:rPrChange w:id="3352" w:author="Patrick Drew" w:date="2020-05-12T18:19:00Z">
            <w:rPr>
              <w:i/>
              <w:iCs/>
              <w:noProof/>
              <w:sz w:val="22"/>
            </w:rPr>
          </w:rPrChange>
        </w:rPr>
        <w:t>28</w:t>
      </w:r>
      <w:r w:rsidRPr="00EE2D4E">
        <w:rPr>
          <w:rFonts w:ascii="Arial" w:hAnsi="Arial" w:cs="Arial"/>
          <w:noProof/>
          <w:sz w:val="22"/>
          <w:szCs w:val="22"/>
          <w:rPrChange w:id="3353" w:author="Patrick Drew" w:date="2020-05-12T18:19:00Z">
            <w:rPr>
              <w:noProof/>
              <w:sz w:val="22"/>
            </w:rPr>
          </w:rPrChange>
        </w:rPr>
        <w:t>, 392-400.e3.</w:t>
      </w:r>
    </w:p>
    <w:p w14:paraId="2FD77E7F" w14:textId="1E866FF0" w:rsidR="00474F31" w:rsidRPr="00EE2D4E" w:rsidRDefault="00731F7C">
      <w:pPr>
        <w:widowControl w:val="0"/>
        <w:autoSpaceDE w:val="0"/>
        <w:autoSpaceDN w:val="0"/>
        <w:adjustRightInd w:val="0"/>
        <w:spacing w:after="160" w:line="360" w:lineRule="auto"/>
        <w:rPr>
          <w:rFonts w:ascii="Arial" w:hAnsi="Arial" w:cs="Arial"/>
          <w:b/>
          <w:bCs/>
          <w:sz w:val="22"/>
          <w:szCs w:val="22"/>
          <w:rPrChange w:id="3354" w:author="Patrick Drew" w:date="2020-05-12T18:19:00Z">
            <w:rPr>
              <w:b/>
              <w:bCs/>
              <w:sz w:val="22"/>
              <w:szCs w:val="22"/>
            </w:rPr>
          </w:rPrChange>
        </w:rPr>
        <w:pPrChange w:id="3355" w:author="Patrick Drew" w:date="2020-05-12T18:16:00Z">
          <w:pPr>
            <w:widowControl w:val="0"/>
            <w:autoSpaceDE w:val="0"/>
            <w:autoSpaceDN w:val="0"/>
            <w:adjustRightInd w:val="0"/>
            <w:spacing w:after="160"/>
          </w:pPr>
        </w:pPrChange>
      </w:pPr>
      <w:r w:rsidRPr="00EE2D4E">
        <w:rPr>
          <w:rFonts w:ascii="Arial" w:hAnsi="Arial" w:cs="Arial"/>
          <w:sz w:val="22"/>
          <w:szCs w:val="22"/>
          <w:rPrChange w:id="3356" w:author="Patrick Drew" w:date="2020-05-12T18:19:00Z">
            <w:rPr>
              <w:sz w:val="22"/>
              <w:szCs w:val="22"/>
            </w:rPr>
          </w:rPrChange>
        </w:rPr>
        <w:lastRenderedPageBreak/>
        <w:fldChar w:fldCharType="end"/>
      </w:r>
    </w:p>
    <w:sectPr w:rsidR="00474F31" w:rsidRPr="00EE2D4E" w:rsidSect="002624A3">
      <w:pgSz w:w="12240" w:h="15840"/>
      <w:pgMar w:top="720" w:right="720" w:bottom="806"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3" w:author="Patrick Drew" w:date="2020-05-13T09:05:00Z" w:initials="PD">
    <w:p w14:paraId="4012EFD1" w14:textId="77777777" w:rsidR="00E5196C" w:rsidRDefault="00E5196C" w:rsidP="00B62316">
      <w:pPr>
        <w:autoSpaceDE w:val="0"/>
        <w:autoSpaceDN w:val="0"/>
        <w:adjustRightInd w:val="0"/>
        <w:ind w:right="-720"/>
        <w:rPr>
          <w:rFonts w:ascii="Geneva" w:eastAsiaTheme="minorHAnsi" w:hAnsi="Geneva" w:cs="Geneva"/>
          <w:sz w:val="22"/>
          <w:szCs w:val="22"/>
        </w:rPr>
      </w:pPr>
      <w:r>
        <w:rPr>
          <w:rStyle w:val="CommentReference"/>
        </w:rPr>
        <w:annotationRef/>
      </w:r>
      <w:r>
        <w:rPr>
          <w:rFonts w:ascii="Geneva" w:eastAsiaTheme="minorHAnsi" w:hAnsi="Geneva" w:cs="Geneva"/>
          <w:sz w:val="22"/>
          <w:szCs w:val="22"/>
        </w:rPr>
        <w:t>1.</w:t>
      </w:r>
      <w:r>
        <w:rPr>
          <w:rFonts w:ascii="Geneva" w:eastAsiaTheme="minorHAnsi" w:hAnsi="Geneva" w:cs="Geneva"/>
          <w:sz w:val="22"/>
          <w:szCs w:val="22"/>
        </w:rPr>
        <w:tab/>
        <w:t>Anafi RC, Kayser MS, Raizen DM. Exploring phylogeny to find the function of sleep. Nat Rev Neurosci. 2019;20(2):109-16. Epub 2018/12/24. doi: 10.1038/s41583-018-0098-9. PubMed PMID: 30573905.</w:t>
      </w:r>
    </w:p>
    <w:p w14:paraId="5A561D1B" w14:textId="3186FC98" w:rsidR="00E5196C" w:rsidRDefault="00E5196C">
      <w:pPr>
        <w:pStyle w:val="CommentText"/>
      </w:pPr>
    </w:p>
  </w:comment>
  <w:comment w:id="204" w:author="Patrick Drew" w:date="2020-05-13T09:06:00Z" w:initials="PD">
    <w:p w14:paraId="5ECCF389" w14:textId="77777777" w:rsidR="00E5196C" w:rsidRDefault="00E5196C" w:rsidP="00B62316">
      <w:pPr>
        <w:autoSpaceDE w:val="0"/>
        <w:autoSpaceDN w:val="0"/>
        <w:adjustRightInd w:val="0"/>
        <w:ind w:right="-720"/>
        <w:rPr>
          <w:rFonts w:ascii="Geneva" w:eastAsiaTheme="minorHAnsi" w:hAnsi="Geneva" w:cs="Geneva"/>
          <w:sz w:val="22"/>
          <w:szCs w:val="22"/>
        </w:rPr>
      </w:pPr>
      <w:r>
        <w:rPr>
          <w:rStyle w:val="CommentReference"/>
        </w:rPr>
        <w:annotationRef/>
      </w:r>
      <w:r>
        <w:rPr>
          <w:rFonts w:ascii="Geneva" w:eastAsiaTheme="minorHAnsi" w:hAnsi="Geneva" w:cs="Geneva"/>
          <w:sz w:val="22"/>
          <w:szCs w:val="22"/>
        </w:rPr>
        <w:t>1.</w:t>
      </w:r>
      <w:r>
        <w:rPr>
          <w:rFonts w:ascii="Geneva" w:eastAsiaTheme="minorHAnsi" w:hAnsi="Geneva" w:cs="Geneva"/>
          <w:sz w:val="22"/>
          <w:szCs w:val="22"/>
        </w:rPr>
        <w:tab/>
        <w:t xml:space="preserve">Sakai K. What </w:t>
      </w:r>
      <w:r>
        <w:rPr>
          <w:rFonts w:ascii="Geneva" w:eastAsiaTheme="minorHAnsi" w:hAnsi="Geneva" w:cs="Geneva"/>
          <w:sz w:val="22"/>
          <w:szCs w:val="22"/>
        </w:rPr>
        <w:t xml:space="preserve">single-unit recording studies tell us about the basic mechanisms of sleep and wakefulness. Eur J </w:t>
      </w:r>
      <w:r>
        <w:rPr>
          <w:rFonts w:ascii="Geneva" w:eastAsiaTheme="minorHAnsi" w:hAnsi="Geneva" w:cs="Geneva"/>
          <w:sz w:val="22"/>
          <w:szCs w:val="22"/>
        </w:rPr>
        <w:t>Neurosci. 2019. Epub 2019/06/19. doi: 10.1111/ejn.14485. PubMed PMID: 31211887.</w:t>
      </w:r>
    </w:p>
    <w:p w14:paraId="3241EB26" w14:textId="77777777" w:rsidR="00E5196C" w:rsidRDefault="00E5196C" w:rsidP="00B62316">
      <w:pPr>
        <w:autoSpaceDE w:val="0"/>
        <w:autoSpaceDN w:val="0"/>
        <w:adjustRightInd w:val="0"/>
        <w:ind w:right="-720"/>
        <w:rPr>
          <w:rFonts w:ascii="Geneva" w:eastAsiaTheme="minorHAnsi" w:hAnsi="Geneva" w:cs="Geneva"/>
          <w:sz w:val="22"/>
          <w:szCs w:val="22"/>
        </w:rPr>
      </w:pPr>
      <w:r>
        <w:rPr>
          <w:rFonts w:ascii="Geneva" w:eastAsiaTheme="minorHAnsi" w:hAnsi="Geneva" w:cs="Geneva"/>
          <w:sz w:val="22"/>
          <w:szCs w:val="22"/>
        </w:rPr>
        <w:t>1.</w:t>
      </w:r>
      <w:r>
        <w:rPr>
          <w:rFonts w:ascii="Geneva" w:eastAsiaTheme="minorHAnsi" w:hAnsi="Geneva" w:cs="Geneva"/>
          <w:sz w:val="22"/>
          <w:szCs w:val="22"/>
        </w:rPr>
        <w:tab/>
        <w:t>Saper CB, Fuller PM, Pedersen NP, Lu J, Scammell TE. Sleep State Switching. Neuron. 2010;68(6):1023-42.</w:t>
      </w:r>
    </w:p>
    <w:p w14:paraId="1AD1A734" w14:textId="77A7C54E" w:rsidR="00E5196C" w:rsidRDefault="00E5196C">
      <w:pPr>
        <w:pStyle w:val="CommentText"/>
      </w:pPr>
    </w:p>
  </w:comment>
  <w:comment w:id="325" w:author="Patrick Drew" w:date="2020-05-13T10:23:00Z" w:initials="PD">
    <w:p w14:paraId="1F4265D5" w14:textId="77777777" w:rsidR="00E5196C" w:rsidRDefault="00E5196C" w:rsidP="00414505">
      <w:pPr>
        <w:autoSpaceDE w:val="0"/>
        <w:autoSpaceDN w:val="0"/>
        <w:adjustRightInd w:val="0"/>
        <w:ind w:right="-720"/>
        <w:rPr>
          <w:rFonts w:ascii="Geneva" w:eastAsiaTheme="minorHAnsi" w:hAnsi="Geneva" w:cs="Geneva"/>
          <w:sz w:val="22"/>
          <w:szCs w:val="22"/>
        </w:rPr>
      </w:pPr>
      <w:r>
        <w:rPr>
          <w:rStyle w:val="CommentReference"/>
        </w:rPr>
        <w:annotationRef/>
      </w:r>
      <w:r>
        <w:rPr>
          <w:rFonts w:ascii="Geneva" w:eastAsiaTheme="minorHAnsi" w:hAnsi="Geneva" w:cs="Geneva"/>
          <w:sz w:val="22"/>
          <w:szCs w:val="22"/>
        </w:rPr>
        <w:t>1.</w:t>
      </w:r>
      <w:r>
        <w:rPr>
          <w:rFonts w:ascii="Geneva" w:eastAsiaTheme="minorHAnsi" w:hAnsi="Geneva" w:cs="Geneva"/>
          <w:sz w:val="22"/>
          <w:szCs w:val="22"/>
        </w:rPr>
        <w:tab/>
        <w:t>Kim S-G, Ogawa S. Biophysical and physiological origins of blood oxygenation level-dependent fMRI signals. Journal of cerebral blood flow and metabolism: official journal of the International Society of Cerebral Blood Flow and Metabolism. 2012;32(7):1188-206.</w:t>
      </w:r>
    </w:p>
    <w:p w14:paraId="411BF6AA" w14:textId="51495579" w:rsidR="00E5196C" w:rsidRDefault="00E5196C">
      <w:pPr>
        <w:pStyle w:val="CommentText"/>
      </w:pPr>
    </w:p>
  </w:comment>
  <w:comment w:id="343" w:author="Patrick Drew" w:date="2020-05-13T09:48:00Z" w:initials="PD">
    <w:p w14:paraId="7B4B2632" w14:textId="77777777" w:rsidR="00E5196C" w:rsidRDefault="00E5196C">
      <w:pPr>
        <w:pStyle w:val="CommentText"/>
      </w:pPr>
      <w:r>
        <w:rPr>
          <w:rStyle w:val="CommentReference"/>
        </w:rPr>
        <w:annotationRef/>
      </w:r>
      <w:r>
        <w:t>Also cite:</w:t>
      </w:r>
    </w:p>
    <w:p w14:paraId="3F819948" w14:textId="77777777" w:rsidR="00E5196C" w:rsidRDefault="00E5196C" w:rsidP="00055730">
      <w:pPr>
        <w:autoSpaceDE w:val="0"/>
        <w:autoSpaceDN w:val="0"/>
        <w:adjustRightInd w:val="0"/>
        <w:ind w:right="-720"/>
        <w:rPr>
          <w:rFonts w:ascii="Geneva" w:eastAsiaTheme="minorHAnsi" w:hAnsi="Geneva" w:cs="Geneva"/>
          <w:sz w:val="22"/>
          <w:szCs w:val="22"/>
        </w:rPr>
      </w:pPr>
      <w:r>
        <w:rPr>
          <w:rFonts w:ascii="Geneva" w:eastAsiaTheme="minorHAnsi" w:hAnsi="Geneva" w:cs="Geneva"/>
          <w:sz w:val="22"/>
          <w:szCs w:val="22"/>
        </w:rPr>
        <w:t>1.</w:t>
      </w:r>
      <w:r>
        <w:rPr>
          <w:rFonts w:ascii="Geneva" w:eastAsiaTheme="minorHAnsi" w:hAnsi="Geneva" w:cs="Geneva"/>
          <w:sz w:val="22"/>
          <w:szCs w:val="22"/>
        </w:rPr>
        <w:tab/>
        <w:t xml:space="preserve">Simon MJ, </w:t>
      </w:r>
      <w:r>
        <w:rPr>
          <w:rFonts w:ascii="Geneva" w:eastAsiaTheme="minorHAnsi" w:hAnsi="Geneva" w:cs="Geneva"/>
          <w:sz w:val="22"/>
          <w:szCs w:val="22"/>
        </w:rPr>
        <w:t>Iliff JJ. Regulation of cerebrospinal fluid (CSF) flow in neurodegenerative, neurovascular and neuroinflammatory disease. Biochim Biophys Acta. 2016;1862(3):442-51. doi: 10.1016/j.bbadis.2015.10.014. PubMed PMID: 26499397; PMCID: PMC4755861.</w:t>
      </w:r>
    </w:p>
    <w:p w14:paraId="033028EB" w14:textId="77777777" w:rsidR="00E5196C" w:rsidRDefault="00E5196C" w:rsidP="00055730">
      <w:pPr>
        <w:autoSpaceDE w:val="0"/>
        <w:autoSpaceDN w:val="0"/>
        <w:adjustRightInd w:val="0"/>
        <w:ind w:right="-720"/>
        <w:rPr>
          <w:rFonts w:ascii="Geneva" w:eastAsiaTheme="minorHAnsi" w:hAnsi="Geneva" w:cs="Geneva"/>
          <w:sz w:val="22"/>
          <w:szCs w:val="22"/>
        </w:rPr>
      </w:pPr>
      <w:r>
        <w:rPr>
          <w:rFonts w:ascii="Geneva" w:eastAsiaTheme="minorHAnsi" w:hAnsi="Geneva" w:cs="Geneva"/>
          <w:sz w:val="22"/>
          <w:szCs w:val="22"/>
        </w:rPr>
        <w:t>1.</w:t>
      </w:r>
      <w:r>
        <w:rPr>
          <w:rFonts w:ascii="Geneva" w:eastAsiaTheme="minorHAnsi" w:hAnsi="Geneva" w:cs="Geneva"/>
          <w:sz w:val="22"/>
          <w:szCs w:val="22"/>
        </w:rPr>
        <w:tab/>
        <w:t>Tarasoff-Conway JM, Carare RO, Osorio RS, Glodzik L, Butler T, Fieremans E, Axel L, Rusinek H, Nicholson C, Zlokovic BV, Frangione B, Blennow K, Menard J, Zetterberg H, Wisniewski T, de Leon MJ. Clearance systems in the brain-implications for Alzheimer disease. Nature reviews Neurology. 2015;11(8):457-70. doi: 10.1038/nrneurol.2015.119. PubMed PMID: 26195256; PMCID: PMC4694579.</w:t>
      </w:r>
    </w:p>
    <w:p w14:paraId="073EC329" w14:textId="409A5211" w:rsidR="00E5196C" w:rsidRDefault="00E5196C">
      <w:pPr>
        <w:pStyle w:val="CommentText"/>
      </w:pPr>
    </w:p>
  </w:comment>
  <w:comment w:id="350" w:author="Patrick Drew" w:date="2020-05-13T10:04:00Z" w:initials="PD">
    <w:p w14:paraId="38415258" w14:textId="77777777" w:rsidR="00E5196C" w:rsidRDefault="00E5196C" w:rsidP="00253E99">
      <w:pPr>
        <w:autoSpaceDE w:val="0"/>
        <w:autoSpaceDN w:val="0"/>
        <w:adjustRightInd w:val="0"/>
        <w:ind w:right="-720"/>
        <w:rPr>
          <w:rFonts w:ascii="Geneva" w:eastAsiaTheme="minorHAnsi" w:hAnsi="Geneva" w:cs="Geneva"/>
          <w:sz w:val="22"/>
          <w:szCs w:val="22"/>
        </w:rPr>
      </w:pPr>
      <w:r>
        <w:rPr>
          <w:rStyle w:val="CommentReference"/>
        </w:rPr>
        <w:annotationRef/>
      </w:r>
      <w:r>
        <w:rPr>
          <w:rFonts w:ascii="Geneva" w:eastAsiaTheme="minorHAnsi" w:hAnsi="Geneva" w:cs="Geneva"/>
          <w:sz w:val="22"/>
          <w:szCs w:val="22"/>
        </w:rPr>
        <w:t>1.</w:t>
      </w:r>
      <w:r>
        <w:rPr>
          <w:rFonts w:ascii="Geneva" w:eastAsiaTheme="minorHAnsi" w:hAnsi="Geneva" w:cs="Geneva"/>
          <w:sz w:val="22"/>
          <w:szCs w:val="22"/>
        </w:rPr>
        <w:tab/>
        <w:t xml:space="preserve">Cardoso MMB, Lima B, </w:t>
      </w:r>
      <w:r>
        <w:rPr>
          <w:rFonts w:ascii="Geneva" w:eastAsiaTheme="minorHAnsi" w:hAnsi="Geneva" w:cs="Geneva"/>
          <w:sz w:val="22"/>
          <w:szCs w:val="22"/>
        </w:rPr>
        <w:t>Sirotin YB, Das A. Task-related hemodynamic responses are modulated by reward and task engagement. PLoS Biol. 2019;17(4</w:t>
      </w:r>
      <w:r>
        <w:rPr>
          <w:rFonts w:ascii="Geneva" w:eastAsiaTheme="minorHAnsi" w:hAnsi="Geneva" w:cs="Geneva"/>
          <w:sz w:val="22"/>
          <w:szCs w:val="22"/>
        </w:rPr>
        <w:t>):e3000080. Epub 2019/04/20. doi: 10.1371/journal.pbio.3000080. PubMed PMID: 31002659.</w:t>
      </w:r>
    </w:p>
    <w:p w14:paraId="70F27692" w14:textId="3D00C1AD" w:rsidR="00E5196C" w:rsidRDefault="00E5196C">
      <w:pPr>
        <w:pStyle w:val="CommentText"/>
      </w:pPr>
    </w:p>
  </w:comment>
  <w:comment w:id="356" w:author="Patrick Drew" w:date="2020-05-13T10:06:00Z" w:initials="PD">
    <w:p w14:paraId="44305C53" w14:textId="77777777" w:rsidR="00E5196C" w:rsidRDefault="00E5196C" w:rsidP="00253E99">
      <w:pPr>
        <w:autoSpaceDE w:val="0"/>
        <w:autoSpaceDN w:val="0"/>
        <w:adjustRightInd w:val="0"/>
        <w:ind w:right="-720"/>
        <w:rPr>
          <w:rFonts w:ascii="Geneva" w:eastAsiaTheme="minorHAnsi" w:hAnsi="Geneva" w:cs="Geneva"/>
          <w:sz w:val="22"/>
          <w:szCs w:val="22"/>
        </w:rPr>
      </w:pPr>
      <w:r>
        <w:rPr>
          <w:rStyle w:val="CommentReference"/>
        </w:rPr>
        <w:annotationRef/>
      </w:r>
      <w:r>
        <w:rPr>
          <w:rFonts w:ascii="Geneva" w:eastAsiaTheme="minorHAnsi" w:hAnsi="Geneva" w:cs="Geneva"/>
          <w:sz w:val="22"/>
          <w:szCs w:val="22"/>
        </w:rPr>
        <w:t>1.</w:t>
      </w:r>
      <w:r>
        <w:rPr>
          <w:rFonts w:ascii="Geneva" w:eastAsiaTheme="minorHAnsi" w:hAnsi="Geneva" w:cs="Geneva"/>
          <w:sz w:val="22"/>
          <w:szCs w:val="22"/>
        </w:rPr>
        <w:tab/>
        <w:t xml:space="preserve">Chang C, Leopold DA, </w:t>
      </w:r>
      <w:r>
        <w:rPr>
          <w:rFonts w:ascii="Geneva" w:eastAsiaTheme="minorHAnsi" w:hAnsi="Geneva" w:cs="Geneva"/>
          <w:sz w:val="22"/>
          <w:szCs w:val="22"/>
        </w:rPr>
        <w:t>Scholvinck ML, Mandelkow H, Picchioni D, Liu X, Ye FQ, Turchi JN, Duyn JH. Tracking brain arousal fluctuations with fMRI. Proc Natl Acad Sci U S A. 2016;113(16):4518-23. doi: 10.1073/pnas.1520613113. PubMed PMID: 27051064; PMCID: PMC4843437.</w:t>
      </w:r>
    </w:p>
    <w:p w14:paraId="326415E7" w14:textId="77777777" w:rsidR="00E5196C" w:rsidRDefault="00E5196C" w:rsidP="00253E99">
      <w:pPr>
        <w:autoSpaceDE w:val="0"/>
        <w:autoSpaceDN w:val="0"/>
        <w:adjustRightInd w:val="0"/>
        <w:ind w:right="-720"/>
        <w:rPr>
          <w:rFonts w:ascii="Geneva" w:eastAsiaTheme="minorHAnsi" w:hAnsi="Geneva" w:cs="Geneva"/>
          <w:sz w:val="22"/>
          <w:szCs w:val="22"/>
        </w:rPr>
      </w:pPr>
      <w:r>
        <w:rPr>
          <w:rFonts w:ascii="Geneva" w:eastAsiaTheme="minorHAnsi" w:hAnsi="Geneva" w:cs="Geneva"/>
          <w:sz w:val="22"/>
          <w:szCs w:val="22"/>
        </w:rPr>
        <w:t>1.</w:t>
      </w:r>
      <w:r>
        <w:rPr>
          <w:rFonts w:ascii="Geneva" w:eastAsiaTheme="minorHAnsi" w:hAnsi="Geneva" w:cs="Geneva"/>
          <w:sz w:val="22"/>
          <w:szCs w:val="22"/>
        </w:rPr>
        <w:tab/>
        <w:t xml:space="preserve">Liu TT. Noise contributions to the fMRI signal: An overview. Neuroimage. </w:t>
      </w:r>
      <w:r>
        <w:rPr>
          <w:rFonts w:ascii="Geneva" w:eastAsiaTheme="minorHAnsi" w:hAnsi="Geneva" w:cs="Geneva"/>
          <w:sz w:val="22"/>
          <w:szCs w:val="22"/>
        </w:rPr>
        <w:t>2016;143:141-51. doi: 10.1016/j.neuroimage.2016.09.008. PubMed PMID: 27612646.</w:t>
      </w:r>
    </w:p>
    <w:p w14:paraId="49BCB249" w14:textId="77777777" w:rsidR="00E5196C" w:rsidRDefault="00E5196C" w:rsidP="00253E99">
      <w:pPr>
        <w:autoSpaceDE w:val="0"/>
        <w:autoSpaceDN w:val="0"/>
        <w:adjustRightInd w:val="0"/>
        <w:ind w:right="-720"/>
        <w:rPr>
          <w:rFonts w:ascii="Geneva" w:eastAsiaTheme="minorHAnsi" w:hAnsi="Geneva" w:cs="Geneva"/>
          <w:sz w:val="22"/>
          <w:szCs w:val="22"/>
        </w:rPr>
      </w:pPr>
      <w:r>
        <w:rPr>
          <w:rFonts w:ascii="Geneva" w:eastAsiaTheme="minorHAnsi" w:hAnsi="Geneva" w:cs="Geneva"/>
          <w:sz w:val="22"/>
          <w:szCs w:val="22"/>
        </w:rPr>
        <w:t>1.</w:t>
      </w:r>
      <w:r>
        <w:rPr>
          <w:rFonts w:ascii="Geneva" w:eastAsiaTheme="minorHAnsi" w:hAnsi="Geneva" w:cs="Geneva"/>
          <w:sz w:val="22"/>
          <w:szCs w:val="22"/>
        </w:rPr>
        <w:tab/>
        <w:t>Liu X, de Zwart JA, Scholvinck ML, Chang C, Ye FQ, Leopold DA, Duyn JH. Subcortical evidence for a contribution of arousal to fMRI studies of brain activity. Nat Commun. 2018;9(1):395. doi: 10.1038/s41467-017-02815-3. PubMed PMID: 29374172; PMCID: PMC5786066.</w:t>
      </w:r>
    </w:p>
    <w:p w14:paraId="1DA86737" w14:textId="0E52C0C9" w:rsidR="00E5196C" w:rsidRDefault="00E5196C">
      <w:pPr>
        <w:pStyle w:val="CommentText"/>
      </w:pPr>
    </w:p>
  </w:comment>
  <w:comment w:id="516" w:author="Patrick Drew" w:date="2020-05-12T20:42:00Z" w:initials="PD">
    <w:p w14:paraId="397F5D14" w14:textId="77777777" w:rsidR="00E5196C" w:rsidRDefault="00E5196C">
      <w:pPr>
        <w:pStyle w:val="CommentText"/>
      </w:pPr>
      <w:r>
        <w:rPr>
          <w:rStyle w:val="CommentReference"/>
        </w:rPr>
        <w:annotationRef/>
      </w:r>
      <w:r>
        <w:t>Winder et al</w:t>
      </w:r>
    </w:p>
    <w:p w14:paraId="55E174E2" w14:textId="15C3A612" w:rsidR="00E5196C" w:rsidRDefault="00E5196C">
      <w:pPr>
        <w:pStyle w:val="CommentText"/>
      </w:pPr>
      <w:r>
        <w:t>Huo 2014</w:t>
      </w:r>
    </w:p>
  </w:comment>
  <w:comment w:id="520" w:author="Patrick Drew" w:date="2020-05-12T20:43:00Z" w:initials="PD">
    <w:p w14:paraId="66C959AA" w14:textId="77777777" w:rsidR="00E5196C" w:rsidRDefault="00E5196C">
      <w:pPr>
        <w:pStyle w:val="CommentText"/>
      </w:pPr>
      <w:r>
        <w:rPr>
          <w:rStyle w:val="CommentReference"/>
        </w:rPr>
        <w:annotationRef/>
      </w:r>
      <w:r>
        <w:t xml:space="preserve">Shih </w:t>
      </w:r>
      <w:r>
        <w:t>jcbfm review</w:t>
      </w:r>
    </w:p>
    <w:p w14:paraId="3AEEE5FF" w14:textId="679284C1" w:rsidR="00E5196C" w:rsidRDefault="00E5196C">
      <w:pPr>
        <w:pStyle w:val="CommentText"/>
      </w:pPr>
      <w:r>
        <w:t>Drew pnas2011</w:t>
      </w:r>
    </w:p>
  </w:comment>
  <w:comment w:id="523" w:author="Patrick Drew" w:date="2020-05-12T20:42:00Z" w:initials="PD">
    <w:p w14:paraId="5FBB5129" w14:textId="77777777" w:rsidR="00E5196C" w:rsidRDefault="00E5196C" w:rsidP="00B76195">
      <w:pPr>
        <w:autoSpaceDE w:val="0"/>
        <w:autoSpaceDN w:val="0"/>
        <w:adjustRightInd w:val="0"/>
        <w:ind w:right="-720"/>
        <w:rPr>
          <w:rFonts w:ascii="Geneva" w:eastAsiaTheme="minorHAnsi" w:hAnsi="Geneva" w:cs="Geneva"/>
          <w:sz w:val="22"/>
          <w:szCs w:val="22"/>
        </w:rPr>
      </w:pPr>
      <w:r>
        <w:rPr>
          <w:rStyle w:val="CommentReference"/>
        </w:rPr>
        <w:annotationRef/>
      </w:r>
      <w:r>
        <w:rPr>
          <w:rFonts w:ascii="Geneva" w:eastAsiaTheme="minorHAnsi" w:hAnsi="Geneva" w:cs="Geneva"/>
          <w:sz w:val="22"/>
          <w:szCs w:val="22"/>
        </w:rPr>
        <w:t>1.</w:t>
      </w:r>
      <w:r>
        <w:rPr>
          <w:rFonts w:ascii="Geneva" w:eastAsiaTheme="minorHAnsi" w:hAnsi="Geneva" w:cs="Geneva"/>
          <w:sz w:val="22"/>
          <w:szCs w:val="22"/>
        </w:rPr>
        <w:tab/>
        <w:t xml:space="preserve">Harris KD, Quiroga RQ, Freeman J, Smith SL. Improving data quality in neuronal population recordings. Nat </w:t>
      </w:r>
      <w:r>
        <w:rPr>
          <w:rFonts w:ascii="Geneva" w:eastAsiaTheme="minorHAnsi" w:hAnsi="Geneva" w:cs="Geneva"/>
          <w:sz w:val="22"/>
          <w:szCs w:val="22"/>
        </w:rPr>
        <w:t>Neurosci. 2016;19(9):1165-74. doi: 10.1038/nn.4365. PubMed PMID: 27571195; PMCID: PMC5244825.</w:t>
      </w:r>
    </w:p>
    <w:p w14:paraId="5143823E" w14:textId="77777777" w:rsidR="00E5196C" w:rsidRDefault="00E5196C" w:rsidP="00B76195">
      <w:pPr>
        <w:autoSpaceDE w:val="0"/>
        <w:autoSpaceDN w:val="0"/>
        <w:adjustRightInd w:val="0"/>
        <w:ind w:right="-720"/>
        <w:rPr>
          <w:rFonts w:ascii="Geneva" w:eastAsiaTheme="minorHAnsi" w:hAnsi="Geneva" w:cs="Geneva"/>
          <w:sz w:val="22"/>
          <w:szCs w:val="22"/>
        </w:rPr>
      </w:pPr>
      <w:r>
        <w:rPr>
          <w:rFonts w:ascii="Geneva" w:eastAsiaTheme="minorHAnsi" w:hAnsi="Geneva" w:cs="Geneva"/>
          <w:sz w:val="22"/>
          <w:szCs w:val="22"/>
        </w:rPr>
        <w:t>1.</w:t>
      </w:r>
      <w:r>
        <w:rPr>
          <w:rFonts w:ascii="Geneva" w:eastAsiaTheme="minorHAnsi" w:hAnsi="Geneva" w:cs="Geneva"/>
          <w:sz w:val="22"/>
          <w:szCs w:val="22"/>
        </w:rPr>
        <w:tab/>
        <w:t>Buzsáki G, Anastassiou CA, Koch C. The origin of extracellular fields and currents - EEG, ECoG, LFP and spikes. Nature Reviews Neuroscience. 2012;13(6):407-20.</w:t>
      </w:r>
    </w:p>
    <w:p w14:paraId="7518265E" w14:textId="30256BA9" w:rsidR="00E5196C" w:rsidRDefault="00E5196C">
      <w:pPr>
        <w:pStyle w:val="CommentText"/>
      </w:pPr>
    </w:p>
  </w:comment>
  <w:comment w:id="552" w:author="Patrick Drew" w:date="2020-05-12T21:15:00Z" w:initials="PD">
    <w:p w14:paraId="14A5D732" w14:textId="4DAFAAE3" w:rsidR="00E5196C" w:rsidRDefault="00E5196C">
      <w:pPr>
        <w:pStyle w:val="CommentText"/>
      </w:pPr>
      <w:r>
        <w:rPr>
          <w:rStyle w:val="CommentReference"/>
        </w:rPr>
        <w:annotationRef/>
      </w:r>
      <w:r>
        <w:t>(CITE)</w:t>
      </w:r>
    </w:p>
  </w:comment>
  <w:comment w:id="559" w:author="Patrick Drew" w:date="2020-05-13T08:17:00Z" w:initials="PD">
    <w:p w14:paraId="79B612DD" w14:textId="19E89780" w:rsidR="00E5196C" w:rsidRDefault="00E5196C">
      <w:pPr>
        <w:pStyle w:val="CommentText"/>
      </w:pPr>
      <w:r>
        <w:rPr>
          <w:rStyle w:val="CommentReference"/>
        </w:rPr>
        <w:annotationRef/>
      </w:r>
      <w:r>
        <w:t>Cite:</w:t>
      </w:r>
    </w:p>
    <w:p w14:paraId="50BDA5FC" w14:textId="1B7B876A" w:rsidR="00E5196C" w:rsidRDefault="00E5196C">
      <w:pPr>
        <w:pStyle w:val="CommentText"/>
      </w:pPr>
      <w:r>
        <w:t>Winder</w:t>
      </w:r>
    </w:p>
    <w:p w14:paraId="3BE4E10C" w14:textId="77777777" w:rsidR="00E5196C" w:rsidRDefault="00E5196C" w:rsidP="004A5E26">
      <w:pPr>
        <w:autoSpaceDE w:val="0"/>
        <w:autoSpaceDN w:val="0"/>
        <w:adjustRightInd w:val="0"/>
        <w:ind w:right="-720"/>
        <w:rPr>
          <w:rFonts w:ascii="Geneva" w:eastAsiaTheme="minorHAnsi" w:hAnsi="Geneva" w:cs="Geneva"/>
          <w:sz w:val="22"/>
          <w:szCs w:val="22"/>
        </w:rPr>
      </w:pPr>
      <w:r>
        <w:rPr>
          <w:rFonts w:ascii="Geneva" w:eastAsiaTheme="minorHAnsi" w:hAnsi="Geneva" w:cs="Geneva"/>
          <w:sz w:val="22"/>
          <w:szCs w:val="22"/>
        </w:rPr>
        <w:t>1.</w:t>
      </w:r>
      <w:r>
        <w:rPr>
          <w:rFonts w:ascii="Geneva" w:eastAsiaTheme="minorHAnsi" w:hAnsi="Geneva" w:cs="Geneva"/>
          <w:sz w:val="22"/>
          <w:szCs w:val="22"/>
        </w:rPr>
        <w:tab/>
        <w:t xml:space="preserve">Drew PJ, Winder AT, Zhang Q. Twitches, Blinks, and Fidgets: Important Generators of Ongoing Neural Activity. Neuroscientist. 2019;25(4):298-313. </w:t>
      </w:r>
      <w:r>
        <w:rPr>
          <w:rFonts w:ascii="Geneva" w:eastAsiaTheme="minorHAnsi" w:hAnsi="Geneva" w:cs="Geneva"/>
          <w:sz w:val="22"/>
          <w:szCs w:val="22"/>
        </w:rPr>
        <w:t>Epub 2018/10/13. doi: 10.1177/1073858418805427. PubMed PMID: 30311838; PMCID: PMC6800083.</w:t>
      </w:r>
    </w:p>
    <w:p w14:paraId="29F34C7A" w14:textId="77777777" w:rsidR="00E5196C" w:rsidRDefault="00E5196C" w:rsidP="004A5E26">
      <w:pPr>
        <w:autoSpaceDE w:val="0"/>
        <w:autoSpaceDN w:val="0"/>
        <w:adjustRightInd w:val="0"/>
        <w:ind w:right="-720"/>
        <w:rPr>
          <w:rFonts w:ascii="Geneva" w:eastAsiaTheme="minorHAnsi" w:hAnsi="Geneva" w:cs="Geneva"/>
          <w:sz w:val="22"/>
          <w:szCs w:val="22"/>
        </w:rPr>
      </w:pPr>
      <w:r>
        <w:rPr>
          <w:rFonts w:ascii="Geneva" w:eastAsiaTheme="minorHAnsi" w:hAnsi="Geneva" w:cs="Geneva"/>
          <w:sz w:val="22"/>
          <w:szCs w:val="22"/>
        </w:rPr>
        <w:t>1.</w:t>
      </w:r>
      <w:r>
        <w:rPr>
          <w:rFonts w:ascii="Geneva" w:eastAsiaTheme="minorHAnsi" w:hAnsi="Geneva" w:cs="Geneva"/>
          <w:sz w:val="22"/>
          <w:szCs w:val="22"/>
        </w:rPr>
        <w:tab/>
        <w:t>Musall S, Kaufman MT, Juavinett AL, Gluf S, Churchland AK. Single-trial neural dynamics are dominated by richly varied movements. Nat Neurosci. 2019;22(10):1677-86. Epub 2019/09/26. doi: 10.1038/s41593-019-0502-4. PubMed PMID: 31551604; PMCID: PMC6768091.</w:t>
      </w:r>
    </w:p>
    <w:p w14:paraId="27E96F57" w14:textId="77777777" w:rsidR="00E5196C" w:rsidRDefault="00E5196C" w:rsidP="004A5E26">
      <w:pPr>
        <w:autoSpaceDE w:val="0"/>
        <w:autoSpaceDN w:val="0"/>
        <w:adjustRightInd w:val="0"/>
        <w:ind w:right="-720"/>
        <w:rPr>
          <w:rFonts w:ascii="Geneva" w:eastAsiaTheme="minorHAnsi" w:hAnsi="Geneva" w:cs="Geneva"/>
          <w:sz w:val="22"/>
          <w:szCs w:val="22"/>
        </w:rPr>
      </w:pPr>
      <w:r>
        <w:rPr>
          <w:rFonts w:ascii="Geneva" w:eastAsiaTheme="minorHAnsi" w:hAnsi="Geneva" w:cs="Geneva"/>
          <w:sz w:val="22"/>
          <w:szCs w:val="22"/>
        </w:rPr>
        <w:t>1.</w:t>
      </w:r>
      <w:r>
        <w:rPr>
          <w:rFonts w:ascii="Geneva" w:eastAsiaTheme="minorHAnsi" w:hAnsi="Geneva" w:cs="Geneva"/>
          <w:sz w:val="22"/>
          <w:szCs w:val="22"/>
        </w:rPr>
        <w:tab/>
        <w:t>Stringer C, Pachitariu M, Steinmetz N, Reddy CB, Carandini M, Harris KD. Spontaneous behaviors drive multidimensional, brainwide activity. Science. 2019;364(6437):255. Epub 2019/04/20. doi: 10.1126/</w:t>
      </w:r>
      <w:r>
        <w:rPr>
          <w:rFonts w:ascii="Geneva" w:eastAsiaTheme="minorHAnsi" w:hAnsi="Geneva" w:cs="Geneva"/>
          <w:sz w:val="22"/>
          <w:szCs w:val="22"/>
        </w:rPr>
        <w:t>science.aav7893. PubMed PMID: 31000656; PMCID: PMC6525101.</w:t>
      </w:r>
    </w:p>
    <w:p w14:paraId="71E39131" w14:textId="071521C8" w:rsidR="00E5196C" w:rsidRDefault="00E5196C">
      <w:pPr>
        <w:pStyle w:val="CommentText"/>
      </w:pPr>
    </w:p>
  </w:comment>
  <w:comment w:id="689" w:author="Patrick Drew" w:date="2020-05-13T13:07:00Z" w:initials="PD">
    <w:p w14:paraId="7BF5EDEC" w14:textId="143F4B45" w:rsidR="00E5196C" w:rsidRDefault="00E5196C">
      <w:pPr>
        <w:pStyle w:val="CommentText"/>
      </w:pPr>
      <w:r>
        <w:rPr>
          <w:rStyle w:val="CommentReference"/>
        </w:rPr>
        <w:annotationRef/>
      </w:r>
      <w:r>
        <w:t xml:space="preserve">Delete </w:t>
      </w:r>
      <w:r>
        <w:t>gao here, add shih JOVE reference, should be drew nature methods 2010</w:t>
      </w:r>
    </w:p>
    <w:p w14:paraId="22DB78C7" w14:textId="53FBBFB2" w:rsidR="00E5196C" w:rsidRDefault="00E5196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561D1B" w15:done="0"/>
  <w15:commentEx w15:paraId="1AD1A734" w15:done="0"/>
  <w15:commentEx w15:paraId="411BF6AA" w15:done="0"/>
  <w15:commentEx w15:paraId="073EC329" w15:done="0"/>
  <w15:commentEx w15:paraId="70F27692" w15:done="0"/>
  <w15:commentEx w15:paraId="1DA86737" w15:done="0"/>
  <w15:commentEx w15:paraId="55E174E2" w15:done="0"/>
  <w15:commentEx w15:paraId="3AEEE5FF" w15:done="0"/>
  <w15:commentEx w15:paraId="7518265E" w15:done="0"/>
  <w15:commentEx w15:paraId="14A5D732" w15:done="0"/>
  <w15:commentEx w15:paraId="71E39131" w15:done="0"/>
  <w15:commentEx w15:paraId="22DB78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561D1B" w16cid:durableId="226636D9"/>
  <w16cid:commentId w16cid:paraId="1AD1A734" w16cid:durableId="2266371F"/>
  <w16cid:commentId w16cid:paraId="411BF6AA" w16cid:durableId="22664916"/>
  <w16cid:commentId w16cid:paraId="073EC329" w16cid:durableId="226640FD"/>
  <w16cid:commentId w16cid:paraId="70F27692" w16cid:durableId="226644A6"/>
  <w16cid:commentId w16cid:paraId="1DA86737" w16cid:durableId="2266450F"/>
  <w16cid:commentId w16cid:paraId="55E174E2" w16cid:durableId="226588C4"/>
  <w16cid:commentId w16cid:paraId="3AEEE5FF" w16cid:durableId="226588D4"/>
  <w16cid:commentId w16cid:paraId="7518265E" w16cid:durableId="226588B1"/>
  <w16cid:commentId w16cid:paraId="14A5D732" w16cid:durableId="22659085"/>
  <w16cid:commentId w16cid:paraId="71E39131" w16cid:durableId="22662B82"/>
  <w16cid:commentId w16cid:paraId="22DB78C7" w16cid:durableId="22666F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760B9" w14:textId="77777777" w:rsidR="00442FD2" w:rsidRDefault="00442FD2" w:rsidP="006055B0">
      <w:r>
        <w:separator/>
      </w:r>
    </w:p>
  </w:endnote>
  <w:endnote w:type="continuationSeparator" w:id="0">
    <w:p w14:paraId="4E61C88D" w14:textId="77777777" w:rsidR="00442FD2" w:rsidRDefault="00442FD2" w:rsidP="00605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84A07" w14:textId="77777777" w:rsidR="00442FD2" w:rsidRDefault="00442FD2" w:rsidP="006055B0">
      <w:r>
        <w:separator/>
      </w:r>
    </w:p>
  </w:footnote>
  <w:footnote w:type="continuationSeparator" w:id="0">
    <w:p w14:paraId="5F7E0C3F" w14:textId="77777777" w:rsidR="00442FD2" w:rsidRDefault="00442FD2" w:rsidP="00605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6947"/>
    <w:multiLevelType w:val="hybridMultilevel"/>
    <w:tmpl w:val="1DCC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04E0"/>
    <w:multiLevelType w:val="hybridMultilevel"/>
    <w:tmpl w:val="465E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83EF1"/>
    <w:multiLevelType w:val="hybridMultilevel"/>
    <w:tmpl w:val="DC9A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4595C"/>
    <w:multiLevelType w:val="hybridMultilevel"/>
    <w:tmpl w:val="B374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2480B"/>
    <w:multiLevelType w:val="hybridMultilevel"/>
    <w:tmpl w:val="AED4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424F1"/>
    <w:multiLevelType w:val="hybridMultilevel"/>
    <w:tmpl w:val="BECE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rick Drew">
    <w15:presenceInfo w15:providerId="Windows Live" w15:userId="ef6012f3dd7cce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DB"/>
    <w:rsid w:val="00002E32"/>
    <w:rsid w:val="000031EE"/>
    <w:rsid w:val="000036C5"/>
    <w:rsid w:val="0000776F"/>
    <w:rsid w:val="00021AB5"/>
    <w:rsid w:val="00043369"/>
    <w:rsid w:val="000444D4"/>
    <w:rsid w:val="00052A58"/>
    <w:rsid w:val="00055730"/>
    <w:rsid w:val="0005596C"/>
    <w:rsid w:val="00056E91"/>
    <w:rsid w:val="000625F8"/>
    <w:rsid w:val="0006264F"/>
    <w:rsid w:val="00070A03"/>
    <w:rsid w:val="00071635"/>
    <w:rsid w:val="00071E8D"/>
    <w:rsid w:val="00072C64"/>
    <w:rsid w:val="000752CE"/>
    <w:rsid w:val="000778D1"/>
    <w:rsid w:val="0008198C"/>
    <w:rsid w:val="00082CA7"/>
    <w:rsid w:val="00083104"/>
    <w:rsid w:val="00085780"/>
    <w:rsid w:val="000864A5"/>
    <w:rsid w:val="00086A67"/>
    <w:rsid w:val="00086C43"/>
    <w:rsid w:val="000916EA"/>
    <w:rsid w:val="00095F7E"/>
    <w:rsid w:val="00096B03"/>
    <w:rsid w:val="00097CAB"/>
    <w:rsid w:val="000A0178"/>
    <w:rsid w:val="000A173B"/>
    <w:rsid w:val="000A55E7"/>
    <w:rsid w:val="000B4ED8"/>
    <w:rsid w:val="000C0416"/>
    <w:rsid w:val="000C0A7F"/>
    <w:rsid w:val="000D6257"/>
    <w:rsid w:val="000D7762"/>
    <w:rsid w:val="000E325F"/>
    <w:rsid w:val="000E35F8"/>
    <w:rsid w:val="000E4A85"/>
    <w:rsid w:val="000E5C4F"/>
    <w:rsid w:val="000E6E67"/>
    <w:rsid w:val="000F4EA6"/>
    <w:rsid w:val="000F4EF4"/>
    <w:rsid w:val="000F73A1"/>
    <w:rsid w:val="00101400"/>
    <w:rsid w:val="00102A47"/>
    <w:rsid w:val="00104647"/>
    <w:rsid w:val="00104E60"/>
    <w:rsid w:val="00107A9E"/>
    <w:rsid w:val="001118FA"/>
    <w:rsid w:val="00114FCA"/>
    <w:rsid w:val="0011539A"/>
    <w:rsid w:val="001215C7"/>
    <w:rsid w:val="0012644C"/>
    <w:rsid w:val="00131B76"/>
    <w:rsid w:val="001500FD"/>
    <w:rsid w:val="001536E2"/>
    <w:rsid w:val="0015649D"/>
    <w:rsid w:val="001565FD"/>
    <w:rsid w:val="00156914"/>
    <w:rsid w:val="00157E2E"/>
    <w:rsid w:val="00161C4B"/>
    <w:rsid w:val="00161FA3"/>
    <w:rsid w:val="00177667"/>
    <w:rsid w:val="001800D6"/>
    <w:rsid w:val="0018029C"/>
    <w:rsid w:val="00183631"/>
    <w:rsid w:val="001902A9"/>
    <w:rsid w:val="001902AA"/>
    <w:rsid w:val="0019393D"/>
    <w:rsid w:val="00194F38"/>
    <w:rsid w:val="00196AAC"/>
    <w:rsid w:val="00196B4C"/>
    <w:rsid w:val="001A0C3A"/>
    <w:rsid w:val="001A4094"/>
    <w:rsid w:val="001A46CF"/>
    <w:rsid w:val="001B0652"/>
    <w:rsid w:val="001B22D4"/>
    <w:rsid w:val="001B3269"/>
    <w:rsid w:val="001B42AF"/>
    <w:rsid w:val="001C0548"/>
    <w:rsid w:val="001C5DE4"/>
    <w:rsid w:val="001D51EA"/>
    <w:rsid w:val="001D6A44"/>
    <w:rsid w:val="001E0217"/>
    <w:rsid w:val="001E251E"/>
    <w:rsid w:val="001E725C"/>
    <w:rsid w:val="001F0324"/>
    <w:rsid w:val="001F7A03"/>
    <w:rsid w:val="0020124B"/>
    <w:rsid w:val="002013D1"/>
    <w:rsid w:val="00205340"/>
    <w:rsid w:val="00210198"/>
    <w:rsid w:val="00210C4D"/>
    <w:rsid w:val="002110F8"/>
    <w:rsid w:val="00214E5E"/>
    <w:rsid w:val="0022235C"/>
    <w:rsid w:val="00222F80"/>
    <w:rsid w:val="00223313"/>
    <w:rsid w:val="00226417"/>
    <w:rsid w:val="0023357F"/>
    <w:rsid w:val="00234C00"/>
    <w:rsid w:val="00234FC4"/>
    <w:rsid w:val="002444D2"/>
    <w:rsid w:val="00244852"/>
    <w:rsid w:val="0024683F"/>
    <w:rsid w:val="0024763C"/>
    <w:rsid w:val="00250F06"/>
    <w:rsid w:val="002510FC"/>
    <w:rsid w:val="00252227"/>
    <w:rsid w:val="00253439"/>
    <w:rsid w:val="00253E99"/>
    <w:rsid w:val="0025433B"/>
    <w:rsid w:val="00256594"/>
    <w:rsid w:val="00257611"/>
    <w:rsid w:val="002615A3"/>
    <w:rsid w:val="002619F5"/>
    <w:rsid w:val="00261EA6"/>
    <w:rsid w:val="002624A3"/>
    <w:rsid w:val="00267DD3"/>
    <w:rsid w:val="002730C0"/>
    <w:rsid w:val="002803F4"/>
    <w:rsid w:val="00282200"/>
    <w:rsid w:val="002833FA"/>
    <w:rsid w:val="00284D15"/>
    <w:rsid w:val="002857B7"/>
    <w:rsid w:val="00287BBB"/>
    <w:rsid w:val="00287C99"/>
    <w:rsid w:val="0029062A"/>
    <w:rsid w:val="002918C7"/>
    <w:rsid w:val="00292C11"/>
    <w:rsid w:val="00293E20"/>
    <w:rsid w:val="002947CA"/>
    <w:rsid w:val="00295C04"/>
    <w:rsid w:val="002A1223"/>
    <w:rsid w:val="002A2F14"/>
    <w:rsid w:val="002A389B"/>
    <w:rsid w:val="002A72DE"/>
    <w:rsid w:val="002B1152"/>
    <w:rsid w:val="002B2140"/>
    <w:rsid w:val="002B286C"/>
    <w:rsid w:val="002B34A5"/>
    <w:rsid w:val="002B5B22"/>
    <w:rsid w:val="002C0871"/>
    <w:rsid w:val="002C259C"/>
    <w:rsid w:val="002C5E97"/>
    <w:rsid w:val="002D00CD"/>
    <w:rsid w:val="002D10C4"/>
    <w:rsid w:val="002D1440"/>
    <w:rsid w:val="002D1552"/>
    <w:rsid w:val="002D6E6B"/>
    <w:rsid w:val="002E4C51"/>
    <w:rsid w:val="002E528C"/>
    <w:rsid w:val="002E7192"/>
    <w:rsid w:val="002F5E2B"/>
    <w:rsid w:val="002F77C5"/>
    <w:rsid w:val="003009CD"/>
    <w:rsid w:val="00305667"/>
    <w:rsid w:val="003078F7"/>
    <w:rsid w:val="00310C27"/>
    <w:rsid w:val="003112DD"/>
    <w:rsid w:val="00311A8D"/>
    <w:rsid w:val="00313701"/>
    <w:rsid w:val="0031375D"/>
    <w:rsid w:val="00313E8C"/>
    <w:rsid w:val="00314759"/>
    <w:rsid w:val="00321E84"/>
    <w:rsid w:val="00323FC0"/>
    <w:rsid w:val="003256A3"/>
    <w:rsid w:val="0032645B"/>
    <w:rsid w:val="00327975"/>
    <w:rsid w:val="003350BB"/>
    <w:rsid w:val="003433BA"/>
    <w:rsid w:val="003453D2"/>
    <w:rsid w:val="00347B60"/>
    <w:rsid w:val="00351EA0"/>
    <w:rsid w:val="0035324D"/>
    <w:rsid w:val="00353C52"/>
    <w:rsid w:val="003546BD"/>
    <w:rsid w:val="0035508F"/>
    <w:rsid w:val="0035763C"/>
    <w:rsid w:val="00361CC3"/>
    <w:rsid w:val="003627CA"/>
    <w:rsid w:val="00362FBC"/>
    <w:rsid w:val="00364A6A"/>
    <w:rsid w:val="003701FA"/>
    <w:rsid w:val="003705D2"/>
    <w:rsid w:val="00370E73"/>
    <w:rsid w:val="00371B2F"/>
    <w:rsid w:val="003740CB"/>
    <w:rsid w:val="00374AFA"/>
    <w:rsid w:val="00375B78"/>
    <w:rsid w:val="00382B95"/>
    <w:rsid w:val="00382C89"/>
    <w:rsid w:val="00384086"/>
    <w:rsid w:val="003841C0"/>
    <w:rsid w:val="00386E5E"/>
    <w:rsid w:val="003871FC"/>
    <w:rsid w:val="0039142D"/>
    <w:rsid w:val="00392543"/>
    <w:rsid w:val="003A2804"/>
    <w:rsid w:val="003B15ED"/>
    <w:rsid w:val="003B1C62"/>
    <w:rsid w:val="003C15F8"/>
    <w:rsid w:val="003C24F1"/>
    <w:rsid w:val="003C32BE"/>
    <w:rsid w:val="003C6E72"/>
    <w:rsid w:val="003D16D2"/>
    <w:rsid w:val="003E1CA3"/>
    <w:rsid w:val="003E360C"/>
    <w:rsid w:val="003F17DA"/>
    <w:rsid w:val="003F41B8"/>
    <w:rsid w:val="003F6F70"/>
    <w:rsid w:val="004026F8"/>
    <w:rsid w:val="00403343"/>
    <w:rsid w:val="00410397"/>
    <w:rsid w:val="00410AAC"/>
    <w:rsid w:val="004140D2"/>
    <w:rsid w:val="00414505"/>
    <w:rsid w:val="00420298"/>
    <w:rsid w:val="00422EDC"/>
    <w:rsid w:val="00423E67"/>
    <w:rsid w:val="00427582"/>
    <w:rsid w:val="00430128"/>
    <w:rsid w:val="00430F82"/>
    <w:rsid w:val="00430FB3"/>
    <w:rsid w:val="00433F9B"/>
    <w:rsid w:val="004351C9"/>
    <w:rsid w:val="00435B36"/>
    <w:rsid w:val="004371F9"/>
    <w:rsid w:val="0044067F"/>
    <w:rsid w:val="00440A84"/>
    <w:rsid w:val="00442F8D"/>
    <w:rsid w:val="00442FD2"/>
    <w:rsid w:val="004448C0"/>
    <w:rsid w:val="00453B92"/>
    <w:rsid w:val="00460DF3"/>
    <w:rsid w:val="00463208"/>
    <w:rsid w:val="0046683A"/>
    <w:rsid w:val="0047094E"/>
    <w:rsid w:val="00471B8F"/>
    <w:rsid w:val="00472E51"/>
    <w:rsid w:val="004731C0"/>
    <w:rsid w:val="00474F31"/>
    <w:rsid w:val="00474F38"/>
    <w:rsid w:val="00480F26"/>
    <w:rsid w:val="00481219"/>
    <w:rsid w:val="004819F4"/>
    <w:rsid w:val="00481A45"/>
    <w:rsid w:val="00482BFB"/>
    <w:rsid w:val="004867A3"/>
    <w:rsid w:val="00487B52"/>
    <w:rsid w:val="0049663E"/>
    <w:rsid w:val="0049728E"/>
    <w:rsid w:val="00497410"/>
    <w:rsid w:val="00497C44"/>
    <w:rsid w:val="004A1DF2"/>
    <w:rsid w:val="004A5CE9"/>
    <w:rsid w:val="004A5E26"/>
    <w:rsid w:val="004A76B7"/>
    <w:rsid w:val="004B0DBC"/>
    <w:rsid w:val="004B4F7B"/>
    <w:rsid w:val="004B72D8"/>
    <w:rsid w:val="004C0B97"/>
    <w:rsid w:val="004C2543"/>
    <w:rsid w:val="004C4636"/>
    <w:rsid w:val="004C61D1"/>
    <w:rsid w:val="004D2938"/>
    <w:rsid w:val="004D41E8"/>
    <w:rsid w:val="004D71F8"/>
    <w:rsid w:val="004E32A7"/>
    <w:rsid w:val="004F575C"/>
    <w:rsid w:val="004F63B0"/>
    <w:rsid w:val="00504774"/>
    <w:rsid w:val="00504D36"/>
    <w:rsid w:val="0050547D"/>
    <w:rsid w:val="0050628C"/>
    <w:rsid w:val="00512A35"/>
    <w:rsid w:val="005133A2"/>
    <w:rsid w:val="00515C97"/>
    <w:rsid w:val="00521D66"/>
    <w:rsid w:val="005223A6"/>
    <w:rsid w:val="0052325E"/>
    <w:rsid w:val="00524141"/>
    <w:rsid w:val="00526EA8"/>
    <w:rsid w:val="0053181B"/>
    <w:rsid w:val="005320C0"/>
    <w:rsid w:val="00544173"/>
    <w:rsid w:val="00550C67"/>
    <w:rsid w:val="0055395B"/>
    <w:rsid w:val="00553DAD"/>
    <w:rsid w:val="005611BC"/>
    <w:rsid w:val="00562971"/>
    <w:rsid w:val="00564970"/>
    <w:rsid w:val="00564B09"/>
    <w:rsid w:val="00572A62"/>
    <w:rsid w:val="005734F2"/>
    <w:rsid w:val="005755A5"/>
    <w:rsid w:val="00576093"/>
    <w:rsid w:val="005764D3"/>
    <w:rsid w:val="00576B36"/>
    <w:rsid w:val="00577702"/>
    <w:rsid w:val="005778D5"/>
    <w:rsid w:val="005803C7"/>
    <w:rsid w:val="00580729"/>
    <w:rsid w:val="00590981"/>
    <w:rsid w:val="00594AB3"/>
    <w:rsid w:val="00594EB0"/>
    <w:rsid w:val="00595BBE"/>
    <w:rsid w:val="00595D30"/>
    <w:rsid w:val="005A0B48"/>
    <w:rsid w:val="005A187F"/>
    <w:rsid w:val="005A340C"/>
    <w:rsid w:val="005A3851"/>
    <w:rsid w:val="005A73AC"/>
    <w:rsid w:val="005B234C"/>
    <w:rsid w:val="005B5F13"/>
    <w:rsid w:val="005B6132"/>
    <w:rsid w:val="005B780E"/>
    <w:rsid w:val="005C2955"/>
    <w:rsid w:val="005D1070"/>
    <w:rsid w:val="005D2B86"/>
    <w:rsid w:val="005E0077"/>
    <w:rsid w:val="005E1E8D"/>
    <w:rsid w:val="005E4226"/>
    <w:rsid w:val="005E4B60"/>
    <w:rsid w:val="005E6EEA"/>
    <w:rsid w:val="005F0AEC"/>
    <w:rsid w:val="005F301A"/>
    <w:rsid w:val="005F5A09"/>
    <w:rsid w:val="005F7C30"/>
    <w:rsid w:val="00600458"/>
    <w:rsid w:val="006007F1"/>
    <w:rsid w:val="00602C25"/>
    <w:rsid w:val="006055B0"/>
    <w:rsid w:val="0060584C"/>
    <w:rsid w:val="00611748"/>
    <w:rsid w:val="0061337F"/>
    <w:rsid w:val="006219B9"/>
    <w:rsid w:val="006259B9"/>
    <w:rsid w:val="0062641E"/>
    <w:rsid w:val="006313E1"/>
    <w:rsid w:val="00632696"/>
    <w:rsid w:val="00632D8F"/>
    <w:rsid w:val="006334AC"/>
    <w:rsid w:val="006414DF"/>
    <w:rsid w:val="00643907"/>
    <w:rsid w:val="00647116"/>
    <w:rsid w:val="0064720E"/>
    <w:rsid w:val="006529DF"/>
    <w:rsid w:val="00652A5F"/>
    <w:rsid w:val="00655241"/>
    <w:rsid w:val="00655B6A"/>
    <w:rsid w:val="0065704E"/>
    <w:rsid w:val="0065758B"/>
    <w:rsid w:val="00660C64"/>
    <w:rsid w:val="0066116D"/>
    <w:rsid w:val="00662E91"/>
    <w:rsid w:val="00662F57"/>
    <w:rsid w:val="006645CD"/>
    <w:rsid w:val="00664669"/>
    <w:rsid w:val="00670B98"/>
    <w:rsid w:val="00680985"/>
    <w:rsid w:val="006836F6"/>
    <w:rsid w:val="006861E6"/>
    <w:rsid w:val="00686CC4"/>
    <w:rsid w:val="00693040"/>
    <w:rsid w:val="006933CF"/>
    <w:rsid w:val="00696531"/>
    <w:rsid w:val="00697AB4"/>
    <w:rsid w:val="006A0ED6"/>
    <w:rsid w:val="006A2ED0"/>
    <w:rsid w:val="006A3C74"/>
    <w:rsid w:val="006A4CE9"/>
    <w:rsid w:val="006A6897"/>
    <w:rsid w:val="006B21E5"/>
    <w:rsid w:val="006C1801"/>
    <w:rsid w:val="006C4A4F"/>
    <w:rsid w:val="006D6721"/>
    <w:rsid w:val="006D6BA7"/>
    <w:rsid w:val="006E5F61"/>
    <w:rsid w:val="006F0441"/>
    <w:rsid w:val="006F3107"/>
    <w:rsid w:val="00700449"/>
    <w:rsid w:val="00704D1F"/>
    <w:rsid w:val="007052DB"/>
    <w:rsid w:val="0071096C"/>
    <w:rsid w:val="00711AF6"/>
    <w:rsid w:val="007121AC"/>
    <w:rsid w:val="00714B41"/>
    <w:rsid w:val="007225C9"/>
    <w:rsid w:val="0072263A"/>
    <w:rsid w:val="0072334D"/>
    <w:rsid w:val="00730F1F"/>
    <w:rsid w:val="00731F7C"/>
    <w:rsid w:val="00732615"/>
    <w:rsid w:val="0073365A"/>
    <w:rsid w:val="007350AB"/>
    <w:rsid w:val="00736B1C"/>
    <w:rsid w:val="00742153"/>
    <w:rsid w:val="00751A4C"/>
    <w:rsid w:val="007551B9"/>
    <w:rsid w:val="00756A02"/>
    <w:rsid w:val="00756D42"/>
    <w:rsid w:val="00762E24"/>
    <w:rsid w:val="00763092"/>
    <w:rsid w:val="007637A3"/>
    <w:rsid w:val="00763D6C"/>
    <w:rsid w:val="00766EE4"/>
    <w:rsid w:val="0076757A"/>
    <w:rsid w:val="00767B39"/>
    <w:rsid w:val="00770886"/>
    <w:rsid w:val="00771B57"/>
    <w:rsid w:val="00781300"/>
    <w:rsid w:val="007817F1"/>
    <w:rsid w:val="00781C5D"/>
    <w:rsid w:val="0078206A"/>
    <w:rsid w:val="00787179"/>
    <w:rsid w:val="007901D7"/>
    <w:rsid w:val="00793E4D"/>
    <w:rsid w:val="007A13BD"/>
    <w:rsid w:val="007B4EA5"/>
    <w:rsid w:val="007B5BF6"/>
    <w:rsid w:val="007B5DC7"/>
    <w:rsid w:val="007B7263"/>
    <w:rsid w:val="007C09C1"/>
    <w:rsid w:val="007C1045"/>
    <w:rsid w:val="007C33C1"/>
    <w:rsid w:val="007C4EED"/>
    <w:rsid w:val="007C5710"/>
    <w:rsid w:val="007C5FBC"/>
    <w:rsid w:val="007C67EA"/>
    <w:rsid w:val="007C6E25"/>
    <w:rsid w:val="007C7D62"/>
    <w:rsid w:val="007C7F71"/>
    <w:rsid w:val="007D08D0"/>
    <w:rsid w:val="007D2730"/>
    <w:rsid w:val="007D4F5A"/>
    <w:rsid w:val="007D5A35"/>
    <w:rsid w:val="007D6D22"/>
    <w:rsid w:val="007E6700"/>
    <w:rsid w:val="007E6997"/>
    <w:rsid w:val="007E6E02"/>
    <w:rsid w:val="007F00F2"/>
    <w:rsid w:val="007F02CC"/>
    <w:rsid w:val="007F094B"/>
    <w:rsid w:val="007F0E09"/>
    <w:rsid w:val="007F7644"/>
    <w:rsid w:val="008109CE"/>
    <w:rsid w:val="008145A6"/>
    <w:rsid w:val="00820E60"/>
    <w:rsid w:val="00822089"/>
    <w:rsid w:val="0082373C"/>
    <w:rsid w:val="00827F30"/>
    <w:rsid w:val="00830EC3"/>
    <w:rsid w:val="008328BE"/>
    <w:rsid w:val="00832D69"/>
    <w:rsid w:val="00833215"/>
    <w:rsid w:val="008335DF"/>
    <w:rsid w:val="008350B4"/>
    <w:rsid w:val="00835B45"/>
    <w:rsid w:val="00837DA9"/>
    <w:rsid w:val="008475A4"/>
    <w:rsid w:val="008535DC"/>
    <w:rsid w:val="00860870"/>
    <w:rsid w:val="0086268C"/>
    <w:rsid w:val="0086488F"/>
    <w:rsid w:val="00865601"/>
    <w:rsid w:val="00867A8B"/>
    <w:rsid w:val="008710B7"/>
    <w:rsid w:val="008727EC"/>
    <w:rsid w:val="00873D2E"/>
    <w:rsid w:val="008776E7"/>
    <w:rsid w:val="00880236"/>
    <w:rsid w:val="00880B96"/>
    <w:rsid w:val="00882264"/>
    <w:rsid w:val="008830FE"/>
    <w:rsid w:val="0088664C"/>
    <w:rsid w:val="00886BE7"/>
    <w:rsid w:val="00890349"/>
    <w:rsid w:val="0089287A"/>
    <w:rsid w:val="00895CAE"/>
    <w:rsid w:val="008A1C29"/>
    <w:rsid w:val="008A5C25"/>
    <w:rsid w:val="008A5DF1"/>
    <w:rsid w:val="008A665B"/>
    <w:rsid w:val="008B2497"/>
    <w:rsid w:val="008C28EB"/>
    <w:rsid w:val="008C3EF0"/>
    <w:rsid w:val="008C52D0"/>
    <w:rsid w:val="008D0199"/>
    <w:rsid w:val="008D3AB6"/>
    <w:rsid w:val="008D5BFD"/>
    <w:rsid w:val="008E021E"/>
    <w:rsid w:val="008E3E6E"/>
    <w:rsid w:val="008E5437"/>
    <w:rsid w:val="008E5AE7"/>
    <w:rsid w:val="008E68C6"/>
    <w:rsid w:val="008F167B"/>
    <w:rsid w:val="008F6497"/>
    <w:rsid w:val="00901BE8"/>
    <w:rsid w:val="00903C6A"/>
    <w:rsid w:val="009042DD"/>
    <w:rsid w:val="00904FE8"/>
    <w:rsid w:val="0090702E"/>
    <w:rsid w:val="00907182"/>
    <w:rsid w:val="00910777"/>
    <w:rsid w:val="0091257F"/>
    <w:rsid w:val="009132D7"/>
    <w:rsid w:val="00916353"/>
    <w:rsid w:val="00922605"/>
    <w:rsid w:val="009251E3"/>
    <w:rsid w:val="0092539D"/>
    <w:rsid w:val="00925BEF"/>
    <w:rsid w:val="0093193A"/>
    <w:rsid w:val="00936620"/>
    <w:rsid w:val="00936B37"/>
    <w:rsid w:val="00950C1B"/>
    <w:rsid w:val="009516CB"/>
    <w:rsid w:val="00957FCD"/>
    <w:rsid w:val="0096035B"/>
    <w:rsid w:val="009710C2"/>
    <w:rsid w:val="00971155"/>
    <w:rsid w:val="00972085"/>
    <w:rsid w:val="009738DF"/>
    <w:rsid w:val="00977E3E"/>
    <w:rsid w:val="00980F64"/>
    <w:rsid w:val="009811CA"/>
    <w:rsid w:val="009828F6"/>
    <w:rsid w:val="00984D87"/>
    <w:rsid w:val="00984FEB"/>
    <w:rsid w:val="00986464"/>
    <w:rsid w:val="009866E4"/>
    <w:rsid w:val="00992244"/>
    <w:rsid w:val="00994FF5"/>
    <w:rsid w:val="009A42E7"/>
    <w:rsid w:val="009A5A85"/>
    <w:rsid w:val="009A62EE"/>
    <w:rsid w:val="009B1F10"/>
    <w:rsid w:val="009B5C2C"/>
    <w:rsid w:val="009B7C45"/>
    <w:rsid w:val="009B7E8B"/>
    <w:rsid w:val="009C0AC3"/>
    <w:rsid w:val="009C14AA"/>
    <w:rsid w:val="009C5243"/>
    <w:rsid w:val="009C5F77"/>
    <w:rsid w:val="009D0298"/>
    <w:rsid w:val="009D6329"/>
    <w:rsid w:val="009D6467"/>
    <w:rsid w:val="009E1DE8"/>
    <w:rsid w:val="009E20A3"/>
    <w:rsid w:val="009E7D10"/>
    <w:rsid w:val="009F2228"/>
    <w:rsid w:val="009F6927"/>
    <w:rsid w:val="00A0000B"/>
    <w:rsid w:val="00A01A9C"/>
    <w:rsid w:val="00A06687"/>
    <w:rsid w:val="00A15787"/>
    <w:rsid w:val="00A22617"/>
    <w:rsid w:val="00A22859"/>
    <w:rsid w:val="00A23C63"/>
    <w:rsid w:val="00A249BE"/>
    <w:rsid w:val="00A26B00"/>
    <w:rsid w:val="00A27126"/>
    <w:rsid w:val="00A32E72"/>
    <w:rsid w:val="00A33212"/>
    <w:rsid w:val="00A336C6"/>
    <w:rsid w:val="00A41863"/>
    <w:rsid w:val="00A42F49"/>
    <w:rsid w:val="00A45114"/>
    <w:rsid w:val="00A5182C"/>
    <w:rsid w:val="00A56D25"/>
    <w:rsid w:val="00A63500"/>
    <w:rsid w:val="00A63FC5"/>
    <w:rsid w:val="00A65B65"/>
    <w:rsid w:val="00A66F48"/>
    <w:rsid w:val="00A670C4"/>
    <w:rsid w:val="00A67CC7"/>
    <w:rsid w:val="00A70170"/>
    <w:rsid w:val="00A80C8B"/>
    <w:rsid w:val="00A80EB7"/>
    <w:rsid w:val="00A9098C"/>
    <w:rsid w:val="00A91535"/>
    <w:rsid w:val="00A924EB"/>
    <w:rsid w:val="00A92638"/>
    <w:rsid w:val="00A92F39"/>
    <w:rsid w:val="00A950B4"/>
    <w:rsid w:val="00A976F7"/>
    <w:rsid w:val="00AA061D"/>
    <w:rsid w:val="00AA2C23"/>
    <w:rsid w:val="00AA3FF5"/>
    <w:rsid w:val="00AA4BAA"/>
    <w:rsid w:val="00AB1AAC"/>
    <w:rsid w:val="00AB2634"/>
    <w:rsid w:val="00AB298B"/>
    <w:rsid w:val="00AB7CC6"/>
    <w:rsid w:val="00AB7DEA"/>
    <w:rsid w:val="00AC3D85"/>
    <w:rsid w:val="00AC3E08"/>
    <w:rsid w:val="00AC7799"/>
    <w:rsid w:val="00AD1946"/>
    <w:rsid w:val="00AE0385"/>
    <w:rsid w:val="00AE25FD"/>
    <w:rsid w:val="00AE4041"/>
    <w:rsid w:val="00AE42FF"/>
    <w:rsid w:val="00AE5711"/>
    <w:rsid w:val="00AE5F2B"/>
    <w:rsid w:val="00B01FB0"/>
    <w:rsid w:val="00B033E4"/>
    <w:rsid w:val="00B0731F"/>
    <w:rsid w:val="00B07431"/>
    <w:rsid w:val="00B105D4"/>
    <w:rsid w:val="00B122FC"/>
    <w:rsid w:val="00B13CEA"/>
    <w:rsid w:val="00B2280D"/>
    <w:rsid w:val="00B25FD1"/>
    <w:rsid w:val="00B267EB"/>
    <w:rsid w:val="00B27920"/>
    <w:rsid w:val="00B27EAE"/>
    <w:rsid w:val="00B3001B"/>
    <w:rsid w:val="00B34A8F"/>
    <w:rsid w:val="00B34D72"/>
    <w:rsid w:val="00B417F2"/>
    <w:rsid w:val="00B44A25"/>
    <w:rsid w:val="00B45E59"/>
    <w:rsid w:val="00B47056"/>
    <w:rsid w:val="00B4793F"/>
    <w:rsid w:val="00B47C94"/>
    <w:rsid w:val="00B534FD"/>
    <w:rsid w:val="00B55FC4"/>
    <w:rsid w:val="00B60A52"/>
    <w:rsid w:val="00B61F4F"/>
    <w:rsid w:val="00B62316"/>
    <w:rsid w:val="00B6775E"/>
    <w:rsid w:val="00B73951"/>
    <w:rsid w:val="00B756CD"/>
    <w:rsid w:val="00B76195"/>
    <w:rsid w:val="00B77160"/>
    <w:rsid w:val="00B87DD9"/>
    <w:rsid w:val="00B93A81"/>
    <w:rsid w:val="00B95CE8"/>
    <w:rsid w:val="00BA0385"/>
    <w:rsid w:val="00BA3CF4"/>
    <w:rsid w:val="00BB705C"/>
    <w:rsid w:val="00BC0DA3"/>
    <w:rsid w:val="00BC3DA9"/>
    <w:rsid w:val="00BC6AB0"/>
    <w:rsid w:val="00BC7619"/>
    <w:rsid w:val="00BC7A3E"/>
    <w:rsid w:val="00BD10EB"/>
    <w:rsid w:val="00BD76D8"/>
    <w:rsid w:val="00BE198A"/>
    <w:rsid w:val="00BE40D6"/>
    <w:rsid w:val="00BF004D"/>
    <w:rsid w:val="00BF0298"/>
    <w:rsid w:val="00BF1563"/>
    <w:rsid w:val="00BF7A35"/>
    <w:rsid w:val="00C05DD4"/>
    <w:rsid w:val="00C10677"/>
    <w:rsid w:val="00C13152"/>
    <w:rsid w:val="00C13709"/>
    <w:rsid w:val="00C154B4"/>
    <w:rsid w:val="00C21934"/>
    <w:rsid w:val="00C23EDD"/>
    <w:rsid w:val="00C26E15"/>
    <w:rsid w:val="00C27FA3"/>
    <w:rsid w:val="00C33E24"/>
    <w:rsid w:val="00C340C8"/>
    <w:rsid w:val="00C3612C"/>
    <w:rsid w:val="00C37202"/>
    <w:rsid w:val="00C420FE"/>
    <w:rsid w:val="00C43E73"/>
    <w:rsid w:val="00C449D1"/>
    <w:rsid w:val="00C454B4"/>
    <w:rsid w:val="00C468DF"/>
    <w:rsid w:val="00C46AC5"/>
    <w:rsid w:val="00C513A9"/>
    <w:rsid w:val="00C51F27"/>
    <w:rsid w:val="00C529A4"/>
    <w:rsid w:val="00C54C2B"/>
    <w:rsid w:val="00C61F8D"/>
    <w:rsid w:val="00C63B75"/>
    <w:rsid w:val="00C6402F"/>
    <w:rsid w:val="00C64A42"/>
    <w:rsid w:val="00C73613"/>
    <w:rsid w:val="00C75076"/>
    <w:rsid w:val="00C80BA6"/>
    <w:rsid w:val="00C830BC"/>
    <w:rsid w:val="00C84DB1"/>
    <w:rsid w:val="00C91E76"/>
    <w:rsid w:val="00C92B72"/>
    <w:rsid w:val="00C936BA"/>
    <w:rsid w:val="00C93C92"/>
    <w:rsid w:val="00C94CE2"/>
    <w:rsid w:val="00C94F0B"/>
    <w:rsid w:val="00C95C18"/>
    <w:rsid w:val="00C969A7"/>
    <w:rsid w:val="00C97BE0"/>
    <w:rsid w:val="00CA52E9"/>
    <w:rsid w:val="00CB0E5F"/>
    <w:rsid w:val="00CB2360"/>
    <w:rsid w:val="00CB620C"/>
    <w:rsid w:val="00CB73A3"/>
    <w:rsid w:val="00CB7D01"/>
    <w:rsid w:val="00CC0A6C"/>
    <w:rsid w:val="00CC6C7E"/>
    <w:rsid w:val="00CC71FD"/>
    <w:rsid w:val="00CD1A72"/>
    <w:rsid w:val="00CD42BA"/>
    <w:rsid w:val="00CD6823"/>
    <w:rsid w:val="00CE2E83"/>
    <w:rsid w:val="00CE303B"/>
    <w:rsid w:val="00CE4113"/>
    <w:rsid w:val="00CE46A5"/>
    <w:rsid w:val="00CE6636"/>
    <w:rsid w:val="00CE6F4E"/>
    <w:rsid w:val="00CF3DA5"/>
    <w:rsid w:val="00CF3FC3"/>
    <w:rsid w:val="00CF767E"/>
    <w:rsid w:val="00D033FC"/>
    <w:rsid w:val="00D03D62"/>
    <w:rsid w:val="00D1198D"/>
    <w:rsid w:val="00D12A70"/>
    <w:rsid w:val="00D1386E"/>
    <w:rsid w:val="00D156F1"/>
    <w:rsid w:val="00D211B7"/>
    <w:rsid w:val="00D21B31"/>
    <w:rsid w:val="00D21C3B"/>
    <w:rsid w:val="00D238F2"/>
    <w:rsid w:val="00D24807"/>
    <w:rsid w:val="00D24C5C"/>
    <w:rsid w:val="00D266F9"/>
    <w:rsid w:val="00D27211"/>
    <w:rsid w:val="00D3113C"/>
    <w:rsid w:val="00D333AD"/>
    <w:rsid w:val="00D357F2"/>
    <w:rsid w:val="00D42F7F"/>
    <w:rsid w:val="00D444B5"/>
    <w:rsid w:val="00D4478E"/>
    <w:rsid w:val="00D45108"/>
    <w:rsid w:val="00D46390"/>
    <w:rsid w:val="00D46850"/>
    <w:rsid w:val="00D56CFC"/>
    <w:rsid w:val="00D60FAB"/>
    <w:rsid w:val="00D60FED"/>
    <w:rsid w:val="00D655CE"/>
    <w:rsid w:val="00D6677D"/>
    <w:rsid w:val="00D70CA1"/>
    <w:rsid w:val="00D7587F"/>
    <w:rsid w:val="00D82908"/>
    <w:rsid w:val="00D861A1"/>
    <w:rsid w:val="00D86509"/>
    <w:rsid w:val="00D917CD"/>
    <w:rsid w:val="00D937E1"/>
    <w:rsid w:val="00D93AAF"/>
    <w:rsid w:val="00D965DD"/>
    <w:rsid w:val="00D97569"/>
    <w:rsid w:val="00DA19A2"/>
    <w:rsid w:val="00DA566E"/>
    <w:rsid w:val="00DA5CAA"/>
    <w:rsid w:val="00DB3ECC"/>
    <w:rsid w:val="00DB4BDF"/>
    <w:rsid w:val="00DC27AE"/>
    <w:rsid w:val="00DC7015"/>
    <w:rsid w:val="00DD110B"/>
    <w:rsid w:val="00DD143A"/>
    <w:rsid w:val="00DD1D79"/>
    <w:rsid w:val="00DD5D25"/>
    <w:rsid w:val="00DD6327"/>
    <w:rsid w:val="00DE144C"/>
    <w:rsid w:val="00DE1AD0"/>
    <w:rsid w:val="00DE7007"/>
    <w:rsid w:val="00DE7729"/>
    <w:rsid w:val="00DE7C9B"/>
    <w:rsid w:val="00DF1D77"/>
    <w:rsid w:val="00DF6885"/>
    <w:rsid w:val="00E01936"/>
    <w:rsid w:val="00E04A44"/>
    <w:rsid w:val="00E04E0C"/>
    <w:rsid w:val="00E10849"/>
    <w:rsid w:val="00E11D3F"/>
    <w:rsid w:val="00E1676C"/>
    <w:rsid w:val="00E16C4E"/>
    <w:rsid w:val="00E20DDF"/>
    <w:rsid w:val="00E249CC"/>
    <w:rsid w:val="00E24F36"/>
    <w:rsid w:val="00E25359"/>
    <w:rsid w:val="00E267E2"/>
    <w:rsid w:val="00E30831"/>
    <w:rsid w:val="00E31E4E"/>
    <w:rsid w:val="00E333E9"/>
    <w:rsid w:val="00E335F7"/>
    <w:rsid w:val="00E35176"/>
    <w:rsid w:val="00E36C7A"/>
    <w:rsid w:val="00E43F4F"/>
    <w:rsid w:val="00E45ABE"/>
    <w:rsid w:val="00E4668C"/>
    <w:rsid w:val="00E47E9E"/>
    <w:rsid w:val="00E5196C"/>
    <w:rsid w:val="00E53AA9"/>
    <w:rsid w:val="00E54603"/>
    <w:rsid w:val="00E616E6"/>
    <w:rsid w:val="00E62A19"/>
    <w:rsid w:val="00E712C5"/>
    <w:rsid w:val="00E721D9"/>
    <w:rsid w:val="00E77BD1"/>
    <w:rsid w:val="00E81E0D"/>
    <w:rsid w:val="00E87150"/>
    <w:rsid w:val="00E87E4C"/>
    <w:rsid w:val="00E9114F"/>
    <w:rsid w:val="00E9524F"/>
    <w:rsid w:val="00E9527B"/>
    <w:rsid w:val="00E97022"/>
    <w:rsid w:val="00EA03FF"/>
    <w:rsid w:val="00EA2470"/>
    <w:rsid w:val="00EA7A64"/>
    <w:rsid w:val="00EB6323"/>
    <w:rsid w:val="00EB68A2"/>
    <w:rsid w:val="00EB7EE8"/>
    <w:rsid w:val="00EB7FA2"/>
    <w:rsid w:val="00EC105C"/>
    <w:rsid w:val="00EC28A1"/>
    <w:rsid w:val="00EC3A65"/>
    <w:rsid w:val="00ED2564"/>
    <w:rsid w:val="00ED402F"/>
    <w:rsid w:val="00ED5611"/>
    <w:rsid w:val="00ED6FC6"/>
    <w:rsid w:val="00EE030F"/>
    <w:rsid w:val="00EE2D4E"/>
    <w:rsid w:val="00EE2F65"/>
    <w:rsid w:val="00EE32F2"/>
    <w:rsid w:val="00EE4546"/>
    <w:rsid w:val="00EE7469"/>
    <w:rsid w:val="00EF2345"/>
    <w:rsid w:val="00EF4FEB"/>
    <w:rsid w:val="00F00CD4"/>
    <w:rsid w:val="00F02F2D"/>
    <w:rsid w:val="00F04AD6"/>
    <w:rsid w:val="00F04AED"/>
    <w:rsid w:val="00F1122F"/>
    <w:rsid w:val="00F11D1F"/>
    <w:rsid w:val="00F140E8"/>
    <w:rsid w:val="00F15212"/>
    <w:rsid w:val="00F2146B"/>
    <w:rsid w:val="00F236AD"/>
    <w:rsid w:val="00F24106"/>
    <w:rsid w:val="00F24C4E"/>
    <w:rsid w:val="00F25586"/>
    <w:rsid w:val="00F2562A"/>
    <w:rsid w:val="00F300C6"/>
    <w:rsid w:val="00F307CD"/>
    <w:rsid w:val="00F3186E"/>
    <w:rsid w:val="00F3382B"/>
    <w:rsid w:val="00F37311"/>
    <w:rsid w:val="00F41600"/>
    <w:rsid w:val="00F448E4"/>
    <w:rsid w:val="00F44E06"/>
    <w:rsid w:val="00F51FB8"/>
    <w:rsid w:val="00F55B53"/>
    <w:rsid w:val="00F6208E"/>
    <w:rsid w:val="00F63D6E"/>
    <w:rsid w:val="00F64354"/>
    <w:rsid w:val="00F66AC1"/>
    <w:rsid w:val="00F76A6E"/>
    <w:rsid w:val="00F81CBF"/>
    <w:rsid w:val="00F82B43"/>
    <w:rsid w:val="00F85D60"/>
    <w:rsid w:val="00F91E6C"/>
    <w:rsid w:val="00F933FC"/>
    <w:rsid w:val="00F94DC8"/>
    <w:rsid w:val="00FA2AF0"/>
    <w:rsid w:val="00FB0867"/>
    <w:rsid w:val="00FB2B7E"/>
    <w:rsid w:val="00FB52FD"/>
    <w:rsid w:val="00FC3F70"/>
    <w:rsid w:val="00FD2265"/>
    <w:rsid w:val="00FD2F6E"/>
    <w:rsid w:val="00FD456A"/>
    <w:rsid w:val="00FE158F"/>
    <w:rsid w:val="00FE6D67"/>
    <w:rsid w:val="00FF0341"/>
    <w:rsid w:val="00FF0988"/>
    <w:rsid w:val="00FF29D3"/>
    <w:rsid w:val="00FF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242F5"/>
  <w15:chartTrackingRefBased/>
  <w15:docId w15:val="{5C086E7C-BEC1-48E2-BE45-5A07EA64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73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F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19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F36"/>
    <w:rPr>
      <w:b/>
      <w:bCs/>
    </w:rPr>
  </w:style>
  <w:style w:type="character" w:customStyle="1" w:styleId="Heading2Char">
    <w:name w:val="Heading 2 Char"/>
    <w:basedOn w:val="DefaultParagraphFont"/>
    <w:link w:val="Heading2"/>
    <w:uiPriority w:val="9"/>
    <w:rsid w:val="00E24F3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E6E67"/>
    <w:rPr>
      <w:sz w:val="16"/>
      <w:szCs w:val="16"/>
    </w:rPr>
  </w:style>
  <w:style w:type="paragraph" w:styleId="CommentText">
    <w:name w:val="annotation text"/>
    <w:basedOn w:val="Normal"/>
    <w:link w:val="CommentTextChar"/>
    <w:uiPriority w:val="99"/>
    <w:semiHidden/>
    <w:unhideWhenUsed/>
    <w:rsid w:val="000E6E67"/>
    <w:rPr>
      <w:sz w:val="20"/>
      <w:szCs w:val="20"/>
    </w:rPr>
  </w:style>
  <w:style w:type="character" w:customStyle="1" w:styleId="CommentTextChar">
    <w:name w:val="Comment Text Char"/>
    <w:basedOn w:val="DefaultParagraphFont"/>
    <w:link w:val="CommentText"/>
    <w:uiPriority w:val="99"/>
    <w:semiHidden/>
    <w:rsid w:val="000E6E67"/>
    <w:rPr>
      <w:sz w:val="20"/>
      <w:szCs w:val="20"/>
    </w:rPr>
  </w:style>
  <w:style w:type="paragraph" w:styleId="CommentSubject">
    <w:name w:val="annotation subject"/>
    <w:basedOn w:val="CommentText"/>
    <w:next w:val="CommentText"/>
    <w:link w:val="CommentSubjectChar"/>
    <w:uiPriority w:val="99"/>
    <w:semiHidden/>
    <w:unhideWhenUsed/>
    <w:rsid w:val="000E6E67"/>
    <w:rPr>
      <w:b/>
      <w:bCs/>
    </w:rPr>
  </w:style>
  <w:style w:type="character" w:customStyle="1" w:styleId="CommentSubjectChar">
    <w:name w:val="Comment Subject Char"/>
    <w:basedOn w:val="CommentTextChar"/>
    <w:link w:val="CommentSubject"/>
    <w:uiPriority w:val="99"/>
    <w:semiHidden/>
    <w:rsid w:val="000E6E67"/>
    <w:rPr>
      <w:b/>
      <w:bCs/>
      <w:sz w:val="20"/>
      <w:szCs w:val="20"/>
    </w:rPr>
  </w:style>
  <w:style w:type="paragraph" w:styleId="BalloonText">
    <w:name w:val="Balloon Text"/>
    <w:basedOn w:val="Normal"/>
    <w:link w:val="BalloonTextChar"/>
    <w:uiPriority w:val="99"/>
    <w:semiHidden/>
    <w:unhideWhenUsed/>
    <w:rsid w:val="000E6E67"/>
    <w:rPr>
      <w:sz w:val="18"/>
      <w:szCs w:val="18"/>
    </w:rPr>
  </w:style>
  <w:style w:type="character" w:customStyle="1" w:styleId="BalloonTextChar">
    <w:name w:val="Balloon Text Char"/>
    <w:basedOn w:val="DefaultParagraphFont"/>
    <w:link w:val="BalloonText"/>
    <w:uiPriority w:val="99"/>
    <w:semiHidden/>
    <w:rsid w:val="000E6E67"/>
    <w:rPr>
      <w:rFonts w:ascii="Times New Roman" w:hAnsi="Times New Roman" w:cs="Times New Roman"/>
      <w:sz w:val="18"/>
      <w:szCs w:val="18"/>
    </w:rPr>
  </w:style>
  <w:style w:type="character" w:customStyle="1" w:styleId="Heading3Char">
    <w:name w:val="Heading 3 Char"/>
    <w:basedOn w:val="DefaultParagraphFont"/>
    <w:link w:val="Heading3"/>
    <w:uiPriority w:val="9"/>
    <w:rsid w:val="004819F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0C0A7F"/>
    <w:pPr>
      <w:spacing w:after="0" w:line="240" w:lineRule="auto"/>
    </w:pPr>
  </w:style>
  <w:style w:type="character" w:customStyle="1" w:styleId="Heading1Char">
    <w:name w:val="Heading 1 Char"/>
    <w:basedOn w:val="DefaultParagraphFont"/>
    <w:link w:val="Heading1"/>
    <w:uiPriority w:val="9"/>
    <w:rsid w:val="00F37311"/>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E53AA9"/>
    <w:pPr>
      <w:spacing w:after="0" w:line="240" w:lineRule="auto"/>
      <w:jc w:val="both"/>
    </w:pPr>
    <w:rPr>
      <w:color w:val="000000" w:themeColor="text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7817F1"/>
    <w:rPr>
      <w:color w:val="808080"/>
    </w:rPr>
  </w:style>
  <w:style w:type="paragraph" w:styleId="Header">
    <w:name w:val="header"/>
    <w:basedOn w:val="Normal"/>
    <w:link w:val="HeaderChar"/>
    <w:uiPriority w:val="99"/>
    <w:unhideWhenUsed/>
    <w:rsid w:val="006055B0"/>
    <w:pPr>
      <w:tabs>
        <w:tab w:val="center" w:pos="4680"/>
        <w:tab w:val="right" w:pos="9360"/>
      </w:tabs>
    </w:pPr>
  </w:style>
  <w:style w:type="character" w:customStyle="1" w:styleId="HeaderChar">
    <w:name w:val="Header Char"/>
    <w:basedOn w:val="DefaultParagraphFont"/>
    <w:link w:val="Header"/>
    <w:uiPriority w:val="99"/>
    <w:rsid w:val="006055B0"/>
  </w:style>
  <w:style w:type="paragraph" w:styleId="Footer">
    <w:name w:val="footer"/>
    <w:basedOn w:val="Normal"/>
    <w:link w:val="FooterChar"/>
    <w:uiPriority w:val="99"/>
    <w:unhideWhenUsed/>
    <w:rsid w:val="006055B0"/>
    <w:pPr>
      <w:tabs>
        <w:tab w:val="center" w:pos="4680"/>
        <w:tab w:val="right" w:pos="9360"/>
      </w:tabs>
    </w:pPr>
  </w:style>
  <w:style w:type="character" w:customStyle="1" w:styleId="FooterChar">
    <w:name w:val="Footer Char"/>
    <w:basedOn w:val="DefaultParagraphFont"/>
    <w:link w:val="Footer"/>
    <w:uiPriority w:val="99"/>
    <w:rsid w:val="006055B0"/>
  </w:style>
  <w:style w:type="paragraph" w:styleId="ListParagraph">
    <w:name w:val="List Paragraph"/>
    <w:basedOn w:val="Normal"/>
    <w:uiPriority w:val="34"/>
    <w:qFormat/>
    <w:rsid w:val="00886BE7"/>
    <w:pPr>
      <w:ind w:left="720"/>
      <w:contextualSpacing/>
    </w:pPr>
  </w:style>
  <w:style w:type="character" w:styleId="Hyperlink">
    <w:name w:val="Hyperlink"/>
    <w:basedOn w:val="DefaultParagraphFont"/>
    <w:uiPriority w:val="99"/>
    <w:unhideWhenUsed/>
    <w:rsid w:val="00F51FB8"/>
    <w:rPr>
      <w:color w:val="0563C1" w:themeColor="hyperlink"/>
      <w:u w:val="single"/>
    </w:rPr>
  </w:style>
  <w:style w:type="character" w:styleId="UnresolvedMention">
    <w:name w:val="Unresolved Mention"/>
    <w:basedOn w:val="DefaultParagraphFont"/>
    <w:uiPriority w:val="99"/>
    <w:semiHidden/>
    <w:unhideWhenUsed/>
    <w:rsid w:val="00F51FB8"/>
    <w:rPr>
      <w:color w:val="605E5C"/>
      <w:shd w:val="clear" w:color="auto" w:fill="E1DFDD"/>
    </w:rPr>
  </w:style>
  <w:style w:type="character" w:styleId="LineNumber">
    <w:name w:val="line number"/>
    <w:basedOn w:val="DefaultParagraphFont"/>
    <w:uiPriority w:val="99"/>
    <w:semiHidden/>
    <w:unhideWhenUsed/>
    <w:rsid w:val="00D238F2"/>
  </w:style>
  <w:style w:type="character" w:customStyle="1" w:styleId="texhtml">
    <w:name w:val="texhtml"/>
    <w:basedOn w:val="DefaultParagraphFont"/>
    <w:rsid w:val="0055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6424">
      <w:bodyDiv w:val="1"/>
      <w:marLeft w:val="0"/>
      <w:marRight w:val="0"/>
      <w:marTop w:val="0"/>
      <w:marBottom w:val="0"/>
      <w:divBdr>
        <w:top w:val="none" w:sz="0" w:space="0" w:color="auto"/>
        <w:left w:val="none" w:sz="0" w:space="0" w:color="auto"/>
        <w:bottom w:val="none" w:sz="0" w:space="0" w:color="auto"/>
        <w:right w:val="none" w:sz="0" w:space="0" w:color="auto"/>
      </w:divBdr>
    </w:div>
    <w:div w:id="52195864">
      <w:bodyDiv w:val="1"/>
      <w:marLeft w:val="0"/>
      <w:marRight w:val="0"/>
      <w:marTop w:val="0"/>
      <w:marBottom w:val="0"/>
      <w:divBdr>
        <w:top w:val="none" w:sz="0" w:space="0" w:color="auto"/>
        <w:left w:val="none" w:sz="0" w:space="0" w:color="auto"/>
        <w:bottom w:val="none" w:sz="0" w:space="0" w:color="auto"/>
        <w:right w:val="none" w:sz="0" w:space="0" w:color="auto"/>
      </w:divBdr>
    </w:div>
    <w:div w:id="56827794">
      <w:bodyDiv w:val="1"/>
      <w:marLeft w:val="0"/>
      <w:marRight w:val="0"/>
      <w:marTop w:val="0"/>
      <w:marBottom w:val="0"/>
      <w:divBdr>
        <w:top w:val="none" w:sz="0" w:space="0" w:color="auto"/>
        <w:left w:val="none" w:sz="0" w:space="0" w:color="auto"/>
        <w:bottom w:val="none" w:sz="0" w:space="0" w:color="auto"/>
        <w:right w:val="none" w:sz="0" w:space="0" w:color="auto"/>
      </w:divBdr>
      <w:divsChild>
        <w:div w:id="551036704">
          <w:marLeft w:val="0"/>
          <w:marRight w:val="0"/>
          <w:marTop w:val="0"/>
          <w:marBottom w:val="0"/>
          <w:divBdr>
            <w:top w:val="none" w:sz="0" w:space="0" w:color="auto"/>
            <w:left w:val="none" w:sz="0" w:space="0" w:color="auto"/>
            <w:bottom w:val="none" w:sz="0" w:space="0" w:color="auto"/>
            <w:right w:val="none" w:sz="0" w:space="0" w:color="auto"/>
          </w:divBdr>
        </w:div>
      </w:divsChild>
    </w:div>
    <w:div w:id="63339263">
      <w:bodyDiv w:val="1"/>
      <w:marLeft w:val="0"/>
      <w:marRight w:val="0"/>
      <w:marTop w:val="0"/>
      <w:marBottom w:val="0"/>
      <w:divBdr>
        <w:top w:val="none" w:sz="0" w:space="0" w:color="auto"/>
        <w:left w:val="none" w:sz="0" w:space="0" w:color="auto"/>
        <w:bottom w:val="none" w:sz="0" w:space="0" w:color="auto"/>
        <w:right w:val="none" w:sz="0" w:space="0" w:color="auto"/>
      </w:divBdr>
    </w:div>
    <w:div w:id="105780899">
      <w:bodyDiv w:val="1"/>
      <w:marLeft w:val="0"/>
      <w:marRight w:val="0"/>
      <w:marTop w:val="0"/>
      <w:marBottom w:val="0"/>
      <w:divBdr>
        <w:top w:val="none" w:sz="0" w:space="0" w:color="auto"/>
        <w:left w:val="none" w:sz="0" w:space="0" w:color="auto"/>
        <w:bottom w:val="none" w:sz="0" w:space="0" w:color="auto"/>
        <w:right w:val="none" w:sz="0" w:space="0" w:color="auto"/>
      </w:divBdr>
    </w:div>
    <w:div w:id="117259339">
      <w:bodyDiv w:val="1"/>
      <w:marLeft w:val="0"/>
      <w:marRight w:val="0"/>
      <w:marTop w:val="0"/>
      <w:marBottom w:val="0"/>
      <w:divBdr>
        <w:top w:val="none" w:sz="0" w:space="0" w:color="auto"/>
        <w:left w:val="none" w:sz="0" w:space="0" w:color="auto"/>
        <w:bottom w:val="none" w:sz="0" w:space="0" w:color="auto"/>
        <w:right w:val="none" w:sz="0" w:space="0" w:color="auto"/>
      </w:divBdr>
    </w:div>
    <w:div w:id="360862679">
      <w:bodyDiv w:val="1"/>
      <w:marLeft w:val="0"/>
      <w:marRight w:val="0"/>
      <w:marTop w:val="0"/>
      <w:marBottom w:val="0"/>
      <w:divBdr>
        <w:top w:val="none" w:sz="0" w:space="0" w:color="auto"/>
        <w:left w:val="none" w:sz="0" w:space="0" w:color="auto"/>
        <w:bottom w:val="none" w:sz="0" w:space="0" w:color="auto"/>
        <w:right w:val="none" w:sz="0" w:space="0" w:color="auto"/>
      </w:divBdr>
    </w:div>
    <w:div w:id="506331952">
      <w:bodyDiv w:val="1"/>
      <w:marLeft w:val="0"/>
      <w:marRight w:val="0"/>
      <w:marTop w:val="0"/>
      <w:marBottom w:val="0"/>
      <w:divBdr>
        <w:top w:val="none" w:sz="0" w:space="0" w:color="auto"/>
        <w:left w:val="none" w:sz="0" w:space="0" w:color="auto"/>
        <w:bottom w:val="none" w:sz="0" w:space="0" w:color="auto"/>
        <w:right w:val="none" w:sz="0" w:space="0" w:color="auto"/>
      </w:divBdr>
    </w:div>
    <w:div w:id="515925238">
      <w:bodyDiv w:val="1"/>
      <w:marLeft w:val="0"/>
      <w:marRight w:val="0"/>
      <w:marTop w:val="0"/>
      <w:marBottom w:val="0"/>
      <w:divBdr>
        <w:top w:val="none" w:sz="0" w:space="0" w:color="auto"/>
        <w:left w:val="none" w:sz="0" w:space="0" w:color="auto"/>
        <w:bottom w:val="none" w:sz="0" w:space="0" w:color="auto"/>
        <w:right w:val="none" w:sz="0" w:space="0" w:color="auto"/>
      </w:divBdr>
    </w:div>
    <w:div w:id="633489066">
      <w:bodyDiv w:val="1"/>
      <w:marLeft w:val="0"/>
      <w:marRight w:val="0"/>
      <w:marTop w:val="0"/>
      <w:marBottom w:val="0"/>
      <w:divBdr>
        <w:top w:val="none" w:sz="0" w:space="0" w:color="auto"/>
        <w:left w:val="none" w:sz="0" w:space="0" w:color="auto"/>
        <w:bottom w:val="none" w:sz="0" w:space="0" w:color="auto"/>
        <w:right w:val="none" w:sz="0" w:space="0" w:color="auto"/>
      </w:divBdr>
    </w:div>
    <w:div w:id="652179303">
      <w:bodyDiv w:val="1"/>
      <w:marLeft w:val="0"/>
      <w:marRight w:val="0"/>
      <w:marTop w:val="0"/>
      <w:marBottom w:val="0"/>
      <w:divBdr>
        <w:top w:val="none" w:sz="0" w:space="0" w:color="auto"/>
        <w:left w:val="none" w:sz="0" w:space="0" w:color="auto"/>
        <w:bottom w:val="none" w:sz="0" w:space="0" w:color="auto"/>
        <w:right w:val="none" w:sz="0" w:space="0" w:color="auto"/>
      </w:divBdr>
    </w:div>
    <w:div w:id="654602331">
      <w:bodyDiv w:val="1"/>
      <w:marLeft w:val="0"/>
      <w:marRight w:val="0"/>
      <w:marTop w:val="0"/>
      <w:marBottom w:val="0"/>
      <w:divBdr>
        <w:top w:val="none" w:sz="0" w:space="0" w:color="auto"/>
        <w:left w:val="none" w:sz="0" w:space="0" w:color="auto"/>
        <w:bottom w:val="none" w:sz="0" w:space="0" w:color="auto"/>
        <w:right w:val="none" w:sz="0" w:space="0" w:color="auto"/>
      </w:divBdr>
    </w:div>
    <w:div w:id="666246284">
      <w:bodyDiv w:val="1"/>
      <w:marLeft w:val="0"/>
      <w:marRight w:val="0"/>
      <w:marTop w:val="0"/>
      <w:marBottom w:val="0"/>
      <w:divBdr>
        <w:top w:val="none" w:sz="0" w:space="0" w:color="auto"/>
        <w:left w:val="none" w:sz="0" w:space="0" w:color="auto"/>
        <w:bottom w:val="none" w:sz="0" w:space="0" w:color="auto"/>
        <w:right w:val="none" w:sz="0" w:space="0" w:color="auto"/>
      </w:divBdr>
    </w:div>
    <w:div w:id="710807174">
      <w:bodyDiv w:val="1"/>
      <w:marLeft w:val="0"/>
      <w:marRight w:val="0"/>
      <w:marTop w:val="0"/>
      <w:marBottom w:val="0"/>
      <w:divBdr>
        <w:top w:val="none" w:sz="0" w:space="0" w:color="auto"/>
        <w:left w:val="none" w:sz="0" w:space="0" w:color="auto"/>
        <w:bottom w:val="none" w:sz="0" w:space="0" w:color="auto"/>
        <w:right w:val="none" w:sz="0" w:space="0" w:color="auto"/>
      </w:divBdr>
    </w:div>
    <w:div w:id="743649090">
      <w:bodyDiv w:val="1"/>
      <w:marLeft w:val="0"/>
      <w:marRight w:val="0"/>
      <w:marTop w:val="0"/>
      <w:marBottom w:val="0"/>
      <w:divBdr>
        <w:top w:val="none" w:sz="0" w:space="0" w:color="auto"/>
        <w:left w:val="none" w:sz="0" w:space="0" w:color="auto"/>
        <w:bottom w:val="none" w:sz="0" w:space="0" w:color="auto"/>
        <w:right w:val="none" w:sz="0" w:space="0" w:color="auto"/>
      </w:divBdr>
    </w:div>
    <w:div w:id="774592346">
      <w:bodyDiv w:val="1"/>
      <w:marLeft w:val="0"/>
      <w:marRight w:val="0"/>
      <w:marTop w:val="0"/>
      <w:marBottom w:val="0"/>
      <w:divBdr>
        <w:top w:val="none" w:sz="0" w:space="0" w:color="auto"/>
        <w:left w:val="none" w:sz="0" w:space="0" w:color="auto"/>
        <w:bottom w:val="none" w:sz="0" w:space="0" w:color="auto"/>
        <w:right w:val="none" w:sz="0" w:space="0" w:color="auto"/>
      </w:divBdr>
    </w:div>
    <w:div w:id="876358685">
      <w:bodyDiv w:val="1"/>
      <w:marLeft w:val="0"/>
      <w:marRight w:val="0"/>
      <w:marTop w:val="0"/>
      <w:marBottom w:val="0"/>
      <w:divBdr>
        <w:top w:val="none" w:sz="0" w:space="0" w:color="auto"/>
        <w:left w:val="none" w:sz="0" w:space="0" w:color="auto"/>
        <w:bottom w:val="none" w:sz="0" w:space="0" w:color="auto"/>
        <w:right w:val="none" w:sz="0" w:space="0" w:color="auto"/>
      </w:divBdr>
    </w:div>
    <w:div w:id="984313679">
      <w:bodyDiv w:val="1"/>
      <w:marLeft w:val="0"/>
      <w:marRight w:val="0"/>
      <w:marTop w:val="0"/>
      <w:marBottom w:val="0"/>
      <w:divBdr>
        <w:top w:val="none" w:sz="0" w:space="0" w:color="auto"/>
        <w:left w:val="none" w:sz="0" w:space="0" w:color="auto"/>
        <w:bottom w:val="none" w:sz="0" w:space="0" w:color="auto"/>
        <w:right w:val="none" w:sz="0" w:space="0" w:color="auto"/>
      </w:divBdr>
    </w:div>
    <w:div w:id="1093890694">
      <w:bodyDiv w:val="1"/>
      <w:marLeft w:val="0"/>
      <w:marRight w:val="0"/>
      <w:marTop w:val="0"/>
      <w:marBottom w:val="0"/>
      <w:divBdr>
        <w:top w:val="none" w:sz="0" w:space="0" w:color="auto"/>
        <w:left w:val="none" w:sz="0" w:space="0" w:color="auto"/>
        <w:bottom w:val="none" w:sz="0" w:space="0" w:color="auto"/>
        <w:right w:val="none" w:sz="0" w:space="0" w:color="auto"/>
      </w:divBdr>
    </w:div>
    <w:div w:id="1105346021">
      <w:bodyDiv w:val="1"/>
      <w:marLeft w:val="0"/>
      <w:marRight w:val="0"/>
      <w:marTop w:val="0"/>
      <w:marBottom w:val="0"/>
      <w:divBdr>
        <w:top w:val="none" w:sz="0" w:space="0" w:color="auto"/>
        <w:left w:val="none" w:sz="0" w:space="0" w:color="auto"/>
        <w:bottom w:val="none" w:sz="0" w:space="0" w:color="auto"/>
        <w:right w:val="none" w:sz="0" w:space="0" w:color="auto"/>
      </w:divBdr>
    </w:div>
    <w:div w:id="1211918608">
      <w:bodyDiv w:val="1"/>
      <w:marLeft w:val="0"/>
      <w:marRight w:val="0"/>
      <w:marTop w:val="0"/>
      <w:marBottom w:val="0"/>
      <w:divBdr>
        <w:top w:val="none" w:sz="0" w:space="0" w:color="auto"/>
        <w:left w:val="none" w:sz="0" w:space="0" w:color="auto"/>
        <w:bottom w:val="none" w:sz="0" w:space="0" w:color="auto"/>
        <w:right w:val="none" w:sz="0" w:space="0" w:color="auto"/>
      </w:divBdr>
    </w:div>
    <w:div w:id="1311666397">
      <w:bodyDiv w:val="1"/>
      <w:marLeft w:val="0"/>
      <w:marRight w:val="0"/>
      <w:marTop w:val="0"/>
      <w:marBottom w:val="0"/>
      <w:divBdr>
        <w:top w:val="none" w:sz="0" w:space="0" w:color="auto"/>
        <w:left w:val="none" w:sz="0" w:space="0" w:color="auto"/>
        <w:bottom w:val="none" w:sz="0" w:space="0" w:color="auto"/>
        <w:right w:val="none" w:sz="0" w:space="0" w:color="auto"/>
      </w:divBdr>
    </w:div>
    <w:div w:id="1466119263">
      <w:bodyDiv w:val="1"/>
      <w:marLeft w:val="0"/>
      <w:marRight w:val="0"/>
      <w:marTop w:val="0"/>
      <w:marBottom w:val="0"/>
      <w:divBdr>
        <w:top w:val="none" w:sz="0" w:space="0" w:color="auto"/>
        <w:left w:val="none" w:sz="0" w:space="0" w:color="auto"/>
        <w:bottom w:val="none" w:sz="0" w:space="0" w:color="auto"/>
        <w:right w:val="none" w:sz="0" w:space="0" w:color="auto"/>
      </w:divBdr>
    </w:div>
    <w:div w:id="1557818131">
      <w:bodyDiv w:val="1"/>
      <w:marLeft w:val="0"/>
      <w:marRight w:val="0"/>
      <w:marTop w:val="0"/>
      <w:marBottom w:val="0"/>
      <w:divBdr>
        <w:top w:val="none" w:sz="0" w:space="0" w:color="auto"/>
        <w:left w:val="none" w:sz="0" w:space="0" w:color="auto"/>
        <w:bottom w:val="none" w:sz="0" w:space="0" w:color="auto"/>
        <w:right w:val="none" w:sz="0" w:space="0" w:color="auto"/>
      </w:divBdr>
    </w:div>
    <w:div w:id="1562446241">
      <w:bodyDiv w:val="1"/>
      <w:marLeft w:val="0"/>
      <w:marRight w:val="0"/>
      <w:marTop w:val="0"/>
      <w:marBottom w:val="0"/>
      <w:divBdr>
        <w:top w:val="none" w:sz="0" w:space="0" w:color="auto"/>
        <w:left w:val="none" w:sz="0" w:space="0" w:color="auto"/>
        <w:bottom w:val="none" w:sz="0" w:space="0" w:color="auto"/>
        <w:right w:val="none" w:sz="0" w:space="0" w:color="auto"/>
      </w:divBdr>
    </w:div>
    <w:div w:id="1639916043">
      <w:bodyDiv w:val="1"/>
      <w:marLeft w:val="0"/>
      <w:marRight w:val="0"/>
      <w:marTop w:val="0"/>
      <w:marBottom w:val="0"/>
      <w:divBdr>
        <w:top w:val="none" w:sz="0" w:space="0" w:color="auto"/>
        <w:left w:val="none" w:sz="0" w:space="0" w:color="auto"/>
        <w:bottom w:val="none" w:sz="0" w:space="0" w:color="auto"/>
        <w:right w:val="none" w:sz="0" w:space="0" w:color="auto"/>
      </w:divBdr>
    </w:div>
    <w:div w:id="1653871304">
      <w:bodyDiv w:val="1"/>
      <w:marLeft w:val="0"/>
      <w:marRight w:val="0"/>
      <w:marTop w:val="0"/>
      <w:marBottom w:val="0"/>
      <w:divBdr>
        <w:top w:val="none" w:sz="0" w:space="0" w:color="auto"/>
        <w:left w:val="none" w:sz="0" w:space="0" w:color="auto"/>
        <w:bottom w:val="none" w:sz="0" w:space="0" w:color="auto"/>
        <w:right w:val="none" w:sz="0" w:space="0" w:color="auto"/>
      </w:divBdr>
    </w:div>
    <w:div w:id="1669096990">
      <w:bodyDiv w:val="1"/>
      <w:marLeft w:val="0"/>
      <w:marRight w:val="0"/>
      <w:marTop w:val="0"/>
      <w:marBottom w:val="0"/>
      <w:divBdr>
        <w:top w:val="none" w:sz="0" w:space="0" w:color="auto"/>
        <w:left w:val="none" w:sz="0" w:space="0" w:color="auto"/>
        <w:bottom w:val="none" w:sz="0" w:space="0" w:color="auto"/>
        <w:right w:val="none" w:sz="0" w:space="0" w:color="auto"/>
      </w:divBdr>
    </w:div>
    <w:div w:id="1752657545">
      <w:bodyDiv w:val="1"/>
      <w:marLeft w:val="0"/>
      <w:marRight w:val="0"/>
      <w:marTop w:val="0"/>
      <w:marBottom w:val="0"/>
      <w:divBdr>
        <w:top w:val="none" w:sz="0" w:space="0" w:color="auto"/>
        <w:left w:val="none" w:sz="0" w:space="0" w:color="auto"/>
        <w:bottom w:val="none" w:sz="0" w:space="0" w:color="auto"/>
        <w:right w:val="none" w:sz="0" w:space="0" w:color="auto"/>
      </w:divBdr>
    </w:div>
    <w:div w:id="1771774272">
      <w:bodyDiv w:val="1"/>
      <w:marLeft w:val="0"/>
      <w:marRight w:val="0"/>
      <w:marTop w:val="0"/>
      <w:marBottom w:val="0"/>
      <w:divBdr>
        <w:top w:val="none" w:sz="0" w:space="0" w:color="auto"/>
        <w:left w:val="none" w:sz="0" w:space="0" w:color="auto"/>
        <w:bottom w:val="none" w:sz="0" w:space="0" w:color="auto"/>
        <w:right w:val="none" w:sz="0" w:space="0" w:color="auto"/>
      </w:divBdr>
    </w:div>
    <w:div w:id="1871339425">
      <w:bodyDiv w:val="1"/>
      <w:marLeft w:val="0"/>
      <w:marRight w:val="0"/>
      <w:marTop w:val="0"/>
      <w:marBottom w:val="0"/>
      <w:divBdr>
        <w:top w:val="none" w:sz="0" w:space="0" w:color="auto"/>
        <w:left w:val="none" w:sz="0" w:space="0" w:color="auto"/>
        <w:bottom w:val="none" w:sz="0" w:space="0" w:color="auto"/>
        <w:right w:val="none" w:sz="0" w:space="0" w:color="auto"/>
      </w:divBdr>
    </w:div>
    <w:div w:id="1888831403">
      <w:bodyDiv w:val="1"/>
      <w:marLeft w:val="0"/>
      <w:marRight w:val="0"/>
      <w:marTop w:val="0"/>
      <w:marBottom w:val="0"/>
      <w:divBdr>
        <w:top w:val="none" w:sz="0" w:space="0" w:color="auto"/>
        <w:left w:val="none" w:sz="0" w:space="0" w:color="auto"/>
        <w:bottom w:val="none" w:sz="0" w:space="0" w:color="auto"/>
        <w:right w:val="none" w:sz="0" w:space="0" w:color="auto"/>
      </w:divBdr>
    </w:div>
    <w:div w:id="1929464482">
      <w:bodyDiv w:val="1"/>
      <w:marLeft w:val="0"/>
      <w:marRight w:val="0"/>
      <w:marTop w:val="0"/>
      <w:marBottom w:val="0"/>
      <w:divBdr>
        <w:top w:val="none" w:sz="0" w:space="0" w:color="auto"/>
        <w:left w:val="none" w:sz="0" w:space="0" w:color="auto"/>
        <w:bottom w:val="none" w:sz="0" w:space="0" w:color="auto"/>
        <w:right w:val="none" w:sz="0" w:space="0" w:color="auto"/>
      </w:divBdr>
    </w:div>
    <w:div w:id="1957515630">
      <w:bodyDiv w:val="1"/>
      <w:marLeft w:val="0"/>
      <w:marRight w:val="0"/>
      <w:marTop w:val="0"/>
      <w:marBottom w:val="0"/>
      <w:divBdr>
        <w:top w:val="none" w:sz="0" w:space="0" w:color="auto"/>
        <w:left w:val="none" w:sz="0" w:space="0" w:color="auto"/>
        <w:bottom w:val="none" w:sz="0" w:space="0" w:color="auto"/>
        <w:right w:val="none" w:sz="0" w:space="0" w:color="auto"/>
      </w:divBdr>
    </w:div>
    <w:div w:id="203680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0A9DB-D62D-554D-9654-8F4D5EC5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38112</Words>
  <Characters>217239</Characters>
  <Application>Microsoft Office Word</Application>
  <DocSecurity>0</DocSecurity>
  <Lines>1810</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Kevin Turner</cp:lastModifiedBy>
  <cp:revision>2</cp:revision>
  <cp:lastPrinted>2019-05-29T14:16:00Z</cp:lastPrinted>
  <dcterms:created xsi:type="dcterms:W3CDTF">2020-05-15T20:35:00Z</dcterms:created>
  <dcterms:modified xsi:type="dcterms:W3CDTF">2020-05-15T20:35:00Z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91287480-4157-387f-98e5-f52bf8805a3b</vt:lpwstr>
  </property>
  <property fmtid="{D5CDD505-2E9C-101B-9397-08002B2CF9AE}" pid="4" name="Mendeley Citation Style_1">
    <vt:lpwstr>http://www.zotero.org/styles/neuron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